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63D2A" w14:textId="77777777" w:rsidR="00AF7989" w:rsidRPr="00462118" w:rsidRDefault="006D1B65" w:rsidP="00C807D4">
      <w:pPr>
        <w:pStyle w:val="Headline"/>
        <w:spacing w:after="120" w:line="300" w:lineRule="atLeast"/>
      </w:pPr>
      <w:r w:rsidRPr="00462118">
        <w:rPr>
          <w:noProof/>
          <w:lang w:eastAsia="de-DE"/>
        </w:rPr>
        <w:drawing>
          <wp:anchor distT="0" distB="0" distL="114300" distR="114300" simplePos="0" relativeHeight="251668992" behindDoc="1" locked="0" layoutInCell="1" allowOverlap="1" wp14:anchorId="122310C4" wp14:editId="6646EAD8">
            <wp:simplePos x="0" y="0"/>
            <wp:positionH relativeFrom="column">
              <wp:posOffset>485140</wp:posOffset>
            </wp:positionH>
            <wp:positionV relativeFrom="paragraph">
              <wp:posOffset>94615</wp:posOffset>
            </wp:positionV>
            <wp:extent cx="4709795" cy="4500880"/>
            <wp:effectExtent l="0" t="0" r="0" b="0"/>
            <wp:wrapThrough wrapText="bothSides">
              <wp:wrapPolygon edited="0">
                <wp:start x="0" y="0"/>
                <wp:lineTo x="0" y="21484"/>
                <wp:lineTo x="21492" y="21484"/>
                <wp:lineTo x="21492"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9795" cy="4500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555BBD" w14:textId="77777777" w:rsidR="007A450F" w:rsidRPr="00462118" w:rsidRDefault="007A450F" w:rsidP="007A450F">
      <w:pPr>
        <w:pStyle w:val="Flietext"/>
      </w:pPr>
    </w:p>
    <w:p w14:paraId="6FAD0F37" w14:textId="77777777" w:rsidR="00AF7989" w:rsidRPr="00462118" w:rsidRDefault="00AF7989" w:rsidP="00C807D4">
      <w:pPr>
        <w:pStyle w:val="Flietext"/>
        <w:spacing w:after="120" w:line="300" w:lineRule="atLeast"/>
      </w:pPr>
    </w:p>
    <w:p w14:paraId="5D2D9B9A" w14:textId="77777777" w:rsidR="00E73665" w:rsidRPr="00462118" w:rsidRDefault="00E73665" w:rsidP="00C807D4">
      <w:pPr>
        <w:pStyle w:val="Flietext"/>
        <w:spacing w:after="120" w:line="300" w:lineRule="atLeast"/>
      </w:pPr>
    </w:p>
    <w:p w14:paraId="39B74F11" w14:textId="77777777" w:rsidR="00E73665" w:rsidRPr="00462118" w:rsidRDefault="00E73665" w:rsidP="00C807D4">
      <w:pPr>
        <w:pStyle w:val="Flietext"/>
        <w:spacing w:after="120" w:line="300" w:lineRule="atLeast"/>
      </w:pPr>
    </w:p>
    <w:p w14:paraId="48611D23" w14:textId="77777777" w:rsidR="00AF7989" w:rsidRPr="00462118" w:rsidRDefault="00AF7989" w:rsidP="00C807D4">
      <w:pPr>
        <w:pStyle w:val="Flietext"/>
        <w:spacing w:after="120" w:line="300" w:lineRule="atLeast"/>
      </w:pPr>
    </w:p>
    <w:p w14:paraId="50A79903" w14:textId="77777777" w:rsidR="00AF7989" w:rsidRPr="00462118" w:rsidRDefault="00AF7989" w:rsidP="00C807D4">
      <w:pPr>
        <w:pStyle w:val="Flietext"/>
        <w:spacing w:after="120" w:line="300" w:lineRule="atLeast"/>
      </w:pPr>
    </w:p>
    <w:p w14:paraId="48A5E500" w14:textId="77777777" w:rsidR="00AF7989" w:rsidRPr="00462118" w:rsidRDefault="00AF7989" w:rsidP="00C807D4">
      <w:pPr>
        <w:pStyle w:val="Flietext"/>
        <w:spacing w:after="120" w:line="300" w:lineRule="atLeast"/>
      </w:pPr>
    </w:p>
    <w:p w14:paraId="1F4F13D5" w14:textId="77777777" w:rsidR="00AF7989" w:rsidRPr="00462118" w:rsidRDefault="00AF7989" w:rsidP="00C807D4">
      <w:pPr>
        <w:pStyle w:val="Flietext"/>
        <w:spacing w:after="120" w:line="300" w:lineRule="atLeast"/>
      </w:pPr>
    </w:p>
    <w:p w14:paraId="37B89C42" w14:textId="77777777" w:rsidR="00AF7989" w:rsidRPr="00462118" w:rsidRDefault="00AF7989" w:rsidP="00C807D4">
      <w:pPr>
        <w:pStyle w:val="Flietext"/>
        <w:spacing w:after="120" w:line="300" w:lineRule="atLeast"/>
      </w:pPr>
    </w:p>
    <w:p w14:paraId="404F6D90" w14:textId="77777777" w:rsidR="00AF7989" w:rsidRPr="00462118" w:rsidRDefault="00AF7989" w:rsidP="00C807D4">
      <w:pPr>
        <w:pStyle w:val="Flietext"/>
        <w:spacing w:after="120" w:line="300" w:lineRule="atLeast"/>
      </w:pPr>
    </w:p>
    <w:p w14:paraId="422B0222" w14:textId="77777777" w:rsidR="00AF7989" w:rsidRPr="00462118" w:rsidRDefault="00AF7989" w:rsidP="00C807D4">
      <w:pPr>
        <w:pStyle w:val="Flietext"/>
        <w:spacing w:after="120" w:line="300" w:lineRule="atLeast"/>
      </w:pPr>
    </w:p>
    <w:p w14:paraId="06FD9D82" w14:textId="77777777" w:rsidR="00AF7989" w:rsidRPr="00462118" w:rsidRDefault="00AF7989" w:rsidP="00C807D4">
      <w:pPr>
        <w:pStyle w:val="Flietext"/>
        <w:spacing w:after="120" w:line="300" w:lineRule="atLeast"/>
      </w:pPr>
    </w:p>
    <w:p w14:paraId="4A903ED2" w14:textId="77777777" w:rsidR="00AF7989" w:rsidRPr="00462118" w:rsidRDefault="00AF7989" w:rsidP="00C807D4">
      <w:pPr>
        <w:pStyle w:val="Flietext"/>
        <w:spacing w:after="120" w:line="300" w:lineRule="atLeast"/>
      </w:pPr>
    </w:p>
    <w:p w14:paraId="1AC6D9C7" w14:textId="77777777" w:rsidR="009246BA" w:rsidRPr="00462118" w:rsidRDefault="009246BA" w:rsidP="00C807D4">
      <w:pPr>
        <w:pStyle w:val="Flietext"/>
        <w:spacing w:after="120" w:line="300" w:lineRule="atLeast"/>
      </w:pPr>
    </w:p>
    <w:p w14:paraId="599D78D0" w14:textId="77777777" w:rsidR="009246BA" w:rsidRPr="00462118" w:rsidRDefault="009246BA" w:rsidP="00C807D4">
      <w:pPr>
        <w:pStyle w:val="Flietext"/>
        <w:spacing w:after="120" w:line="300" w:lineRule="atLeast"/>
      </w:pPr>
    </w:p>
    <w:p w14:paraId="0930B562" w14:textId="77777777" w:rsidR="009246BA" w:rsidRPr="00462118" w:rsidRDefault="009246BA" w:rsidP="00C807D4">
      <w:pPr>
        <w:pStyle w:val="Flietext"/>
        <w:spacing w:after="120" w:line="300" w:lineRule="atLeast"/>
      </w:pPr>
    </w:p>
    <w:p w14:paraId="2CAB20B5" w14:textId="77777777" w:rsidR="009246BA" w:rsidRPr="00462118" w:rsidRDefault="009246BA" w:rsidP="00C807D4">
      <w:pPr>
        <w:pStyle w:val="Flietext"/>
        <w:spacing w:after="120" w:line="300" w:lineRule="atLeast"/>
      </w:pPr>
    </w:p>
    <w:p w14:paraId="3C128AC2" w14:textId="77777777" w:rsidR="009246BA" w:rsidRPr="00462118" w:rsidRDefault="009246BA" w:rsidP="00C807D4">
      <w:pPr>
        <w:pStyle w:val="Flietext"/>
        <w:spacing w:after="120" w:line="300" w:lineRule="atLeast"/>
      </w:pPr>
    </w:p>
    <w:p w14:paraId="2E620780" w14:textId="77777777" w:rsidR="00E73665" w:rsidRPr="00462118" w:rsidRDefault="00E73665" w:rsidP="00295AA7">
      <w:pPr>
        <w:pStyle w:val="Flietext"/>
      </w:pPr>
    </w:p>
    <w:p w14:paraId="01C676DF" w14:textId="77777777" w:rsidR="00C807D4" w:rsidRPr="00462118" w:rsidRDefault="00C807D4" w:rsidP="00295AA7">
      <w:pPr>
        <w:pStyle w:val="Flietext"/>
      </w:pPr>
    </w:p>
    <w:p w14:paraId="35CAF36C" w14:textId="77777777" w:rsidR="00E73665" w:rsidRPr="00462118" w:rsidRDefault="00596729" w:rsidP="00E73665">
      <w:pPr>
        <w:pStyle w:val="CoverHeadline"/>
        <w:rPr>
          <w:lang w:val="de-DE"/>
        </w:rPr>
      </w:pPr>
      <w:r w:rsidRPr="00462118">
        <w:rPr>
          <w:lang w:val="de-DE"/>
        </w:rPr>
        <w:t>Lastenheft TRuDI</w:t>
      </w:r>
    </w:p>
    <w:p w14:paraId="45E948BC" w14:textId="77777777" w:rsidR="00E73665" w:rsidRPr="00462118" w:rsidRDefault="00596729" w:rsidP="00E73665">
      <w:pPr>
        <w:pStyle w:val="CoverHeadline"/>
        <w:rPr>
          <w:b w:val="0"/>
          <w:lang w:val="de-DE"/>
        </w:rPr>
      </w:pPr>
      <w:r w:rsidRPr="00462118">
        <w:rPr>
          <w:b w:val="0"/>
          <w:lang w:val="de-DE"/>
        </w:rPr>
        <w:t>Arbeitskreis Bundesdisplay</w:t>
      </w:r>
    </w:p>
    <w:p w14:paraId="21981E41" w14:textId="77777777" w:rsidR="00E73665" w:rsidRPr="00462118" w:rsidRDefault="00E73665" w:rsidP="00E73665">
      <w:pPr>
        <w:pStyle w:val="CoverHeadline"/>
        <w:rPr>
          <w:lang w:val="de-DE"/>
        </w:rPr>
      </w:pPr>
    </w:p>
    <w:p w14:paraId="63CD61CD" w14:textId="77777777" w:rsidR="00E73665" w:rsidRPr="00462118" w:rsidRDefault="00E73665" w:rsidP="00E73665">
      <w:pPr>
        <w:pStyle w:val="CoverInfotext"/>
        <w:rPr>
          <w:lang w:val="de-DE"/>
        </w:rPr>
      </w:pPr>
      <w:r w:rsidRPr="00462118">
        <w:rPr>
          <w:lang w:val="de-DE"/>
        </w:rPr>
        <w:t xml:space="preserve">Autor: </w:t>
      </w:r>
      <w:r w:rsidR="00D078A0" w:rsidRPr="00462118">
        <w:rPr>
          <w:lang w:val="de-DE"/>
        </w:rPr>
        <w:t>Arbeitskreis Bundesdisplay</w:t>
      </w:r>
    </w:p>
    <w:p w14:paraId="592DEC88" w14:textId="7BF89556" w:rsidR="00E73665" w:rsidRPr="00462118" w:rsidRDefault="00E73665" w:rsidP="00E73665">
      <w:pPr>
        <w:pStyle w:val="CoverInfotext"/>
        <w:rPr>
          <w:lang w:val="de-DE"/>
        </w:rPr>
      </w:pPr>
      <w:r w:rsidRPr="00462118">
        <w:rPr>
          <w:lang w:val="de-DE"/>
        </w:rPr>
        <w:t xml:space="preserve">Datum: </w:t>
      </w:r>
      <w:r w:rsidRPr="00462118">
        <w:rPr>
          <w:lang w:val="de-DE"/>
        </w:rPr>
        <w:fldChar w:fldCharType="begin"/>
      </w:r>
      <w:r w:rsidRPr="00462118">
        <w:rPr>
          <w:lang w:val="de-DE"/>
        </w:rPr>
        <w:instrText xml:space="preserve"> TIME  \@ "dd.MM.yyyy" </w:instrText>
      </w:r>
      <w:r w:rsidRPr="00462118">
        <w:rPr>
          <w:lang w:val="de-DE"/>
        </w:rPr>
        <w:fldChar w:fldCharType="separate"/>
      </w:r>
      <w:ins w:id="0" w:author="Christian Schröder" w:date="2017-07-28T07:39:00Z">
        <w:r w:rsidR="00E63805">
          <w:rPr>
            <w:noProof/>
            <w:lang w:val="de-DE"/>
          </w:rPr>
          <w:t>28.07.2017</w:t>
        </w:r>
      </w:ins>
      <w:ins w:id="1" w:author="skroes" w:date="2017-07-11T12:37:00Z">
        <w:del w:id="2" w:author="Christian Schröder" w:date="2017-07-28T07:39:00Z">
          <w:r w:rsidR="00DF1B01" w:rsidDel="00E63805">
            <w:rPr>
              <w:noProof/>
              <w:lang w:val="de-DE"/>
            </w:rPr>
            <w:delText>11.07.2017</w:delText>
          </w:r>
        </w:del>
      </w:ins>
      <w:ins w:id="3" w:author="Thomas Müller" w:date="2017-07-06T07:38:00Z">
        <w:del w:id="4" w:author="Christian Schröder" w:date="2017-07-28T07:39:00Z">
          <w:r w:rsidR="00C06950" w:rsidDel="00E63805">
            <w:rPr>
              <w:noProof/>
              <w:lang w:val="de-DE"/>
            </w:rPr>
            <w:delText>06.07.2017</w:delText>
          </w:r>
        </w:del>
      </w:ins>
      <w:ins w:id="5" w:author="Janosch Wagner" w:date="2017-07-04T10:01:00Z">
        <w:del w:id="6" w:author="Christian Schröder" w:date="2017-07-28T07:39:00Z">
          <w:r w:rsidR="00D060DF" w:rsidDel="00E63805">
            <w:rPr>
              <w:noProof/>
              <w:lang w:val="de-DE"/>
            </w:rPr>
            <w:delText>04.07.2017</w:delText>
          </w:r>
        </w:del>
      </w:ins>
      <w:ins w:id="7" w:author="Hälg, Stefan" w:date="2017-07-03T15:36:00Z">
        <w:del w:id="8" w:author="Christian Schröder" w:date="2017-07-28T07:39:00Z">
          <w:r w:rsidR="005D7111" w:rsidDel="00E63805">
            <w:rPr>
              <w:noProof/>
              <w:lang w:val="de-DE"/>
            </w:rPr>
            <w:delText>03.07.2017</w:delText>
          </w:r>
        </w:del>
      </w:ins>
      <w:ins w:id="9" w:author="gex" w:date="2017-06-30T09:53:00Z">
        <w:del w:id="10" w:author="Christian Schröder" w:date="2017-07-28T07:39:00Z">
          <w:r w:rsidR="005F6267" w:rsidDel="00E63805">
            <w:rPr>
              <w:noProof/>
              <w:lang w:val="de-DE"/>
            </w:rPr>
            <w:delText>30.06.2017</w:delText>
          </w:r>
        </w:del>
      </w:ins>
      <w:del w:id="11" w:author="Christian Schröder" w:date="2017-07-28T07:39:00Z">
        <w:r w:rsidR="004A05A6" w:rsidDel="00E63805">
          <w:rPr>
            <w:noProof/>
            <w:lang w:val="de-DE"/>
          </w:rPr>
          <w:delText>29.06.2017</w:delText>
        </w:r>
      </w:del>
      <w:r w:rsidRPr="00462118">
        <w:rPr>
          <w:lang w:val="de-DE"/>
        </w:rPr>
        <w:fldChar w:fldCharType="end"/>
      </w:r>
    </w:p>
    <w:p w14:paraId="51D80F4C" w14:textId="77777777" w:rsidR="00E73665" w:rsidRPr="00462118" w:rsidRDefault="00E73665" w:rsidP="00E73665">
      <w:pPr>
        <w:pStyle w:val="CoverInfotext"/>
        <w:rPr>
          <w:lang w:val="de-DE"/>
        </w:rPr>
      </w:pPr>
      <w:r w:rsidRPr="00462118">
        <w:rPr>
          <w:lang w:val="de-DE"/>
        </w:rPr>
        <w:t>Seiten</w:t>
      </w:r>
      <w:r w:rsidR="00A600D8" w:rsidRPr="00462118">
        <w:rPr>
          <w:lang w:val="de-DE"/>
        </w:rPr>
        <w:t xml:space="preserve">: </w:t>
      </w:r>
      <w:r w:rsidR="00A600D8" w:rsidRPr="00462118">
        <w:rPr>
          <w:lang w:val="de-DE"/>
        </w:rPr>
        <w:fldChar w:fldCharType="begin"/>
      </w:r>
      <w:r w:rsidR="00A600D8" w:rsidRPr="00462118">
        <w:rPr>
          <w:lang w:val="de-DE"/>
        </w:rPr>
        <w:instrText xml:space="preserve"> NUMPAGES  \* Arabic  \* MERGEFORMAT </w:instrText>
      </w:r>
      <w:r w:rsidR="00A600D8" w:rsidRPr="00462118">
        <w:rPr>
          <w:lang w:val="de-DE"/>
        </w:rPr>
        <w:fldChar w:fldCharType="separate"/>
      </w:r>
      <w:r w:rsidR="000F0D60">
        <w:rPr>
          <w:noProof/>
          <w:lang w:val="de-DE"/>
        </w:rPr>
        <w:t>48</w:t>
      </w:r>
      <w:r w:rsidR="00A600D8" w:rsidRPr="00462118">
        <w:rPr>
          <w:lang w:val="de-DE"/>
        </w:rPr>
        <w:fldChar w:fldCharType="end"/>
      </w:r>
    </w:p>
    <w:p w14:paraId="68CFB40B" w14:textId="77777777" w:rsidR="00EF071E" w:rsidRPr="00462118" w:rsidRDefault="00E73665" w:rsidP="00EF071E">
      <w:pPr>
        <w:pStyle w:val="CoverInfotext"/>
        <w:rPr>
          <w:lang w:val="de-DE"/>
        </w:rPr>
      </w:pPr>
      <w:r w:rsidRPr="00462118">
        <w:rPr>
          <w:lang w:val="de-DE"/>
        </w:rPr>
        <w:t xml:space="preserve">Einstufung: </w:t>
      </w:r>
      <w:r w:rsidR="00EF071E" w:rsidRPr="00462118">
        <w:rPr>
          <w:lang w:val="de-DE"/>
        </w:rPr>
        <w:t>Eingeschränkt</w:t>
      </w:r>
    </w:p>
    <w:p w14:paraId="033AF73F" w14:textId="77777777" w:rsidR="00C72682" w:rsidRPr="00462118" w:rsidRDefault="00E73665" w:rsidP="00EF071E">
      <w:pPr>
        <w:pStyle w:val="CoverInfotext"/>
        <w:rPr>
          <w:lang w:val="de-DE"/>
        </w:rPr>
      </w:pPr>
      <w:r w:rsidRPr="00462118">
        <w:rPr>
          <w:lang w:val="de-DE"/>
        </w:rPr>
        <w:br w:type="page"/>
      </w:r>
      <w:r w:rsidR="00C72682" w:rsidRPr="00462118">
        <w:rPr>
          <w:lang w:val="de-DE"/>
        </w:rPr>
        <w:lastRenderedPageBreak/>
        <w:t>Versionshistorie</w:t>
      </w:r>
    </w:p>
    <w:tbl>
      <w:tblPr>
        <w:tblStyle w:val="HellesRaster"/>
        <w:tblW w:w="0" w:type="auto"/>
        <w:tblInd w:w="0" w:type="dxa"/>
        <w:tblLook w:val="0420" w:firstRow="1" w:lastRow="0" w:firstColumn="0" w:lastColumn="0" w:noHBand="0" w:noVBand="1"/>
      </w:tblPr>
      <w:tblGrid>
        <w:gridCol w:w="1229"/>
        <w:gridCol w:w="1710"/>
        <w:gridCol w:w="1982"/>
        <w:gridCol w:w="4243"/>
      </w:tblGrid>
      <w:tr w:rsidR="00C72682" w:rsidRPr="00462118" w14:paraId="3BC44612" w14:textId="77777777" w:rsidTr="00B873E9">
        <w:trPr>
          <w:cnfStyle w:val="100000000000" w:firstRow="1" w:lastRow="0" w:firstColumn="0" w:lastColumn="0" w:oddVBand="0" w:evenVBand="0" w:oddHBand="0" w:evenHBand="0" w:firstRowFirstColumn="0" w:firstRowLastColumn="0" w:lastRowFirstColumn="0" w:lastRowLastColumn="0"/>
          <w:trHeight w:val="425"/>
        </w:trPr>
        <w:tc>
          <w:tcPr>
            <w:tcW w:w="1230" w:type="dxa"/>
            <w:hideMark/>
          </w:tcPr>
          <w:p w14:paraId="082BD8EC" w14:textId="77777777" w:rsidR="00C72682" w:rsidRPr="00462118" w:rsidRDefault="00C72682">
            <w:pPr>
              <w:spacing w:before="0"/>
              <w:jc w:val="center"/>
              <w:rPr>
                <w:lang w:val="de-DE"/>
              </w:rPr>
            </w:pPr>
            <w:r w:rsidRPr="00462118">
              <w:rPr>
                <w:lang w:val="de-DE"/>
              </w:rPr>
              <w:t>Version</w:t>
            </w:r>
          </w:p>
        </w:tc>
        <w:tc>
          <w:tcPr>
            <w:tcW w:w="1713" w:type="dxa"/>
            <w:hideMark/>
          </w:tcPr>
          <w:p w14:paraId="152D8F96" w14:textId="77777777" w:rsidR="00C72682" w:rsidRPr="00462118" w:rsidRDefault="00C72682">
            <w:pPr>
              <w:spacing w:before="0"/>
              <w:jc w:val="center"/>
              <w:rPr>
                <w:lang w:val="de-DE"/>
              </w:rPr>
            </w:pPr>
            <w:r w:rsidRPr="00462118">
              <w:rPr>
                <w:lang w:val="de-DE"/>
              </w:rPr>
              <w:t>Datum</w:t>
            </w:r>
          </w:p>
        </w:tc>
        <w:tc>
          <w:tcPr>
            <w:tcW w:w="1985" w:type="dxa"/>
            <w:hideMark/>
          </w:tcPr>
          <w:p w14:paraId="0FEA1A4B" w14:textId="77777777" w:rsidR="00C72682" w:rsidRPr="00462118" w:rsidRDefault="00C72682">
            <w:pPr>
              <w:spacing w:before="0"/>
              <w:jc w:val="center"/>
              <w:rPr>
                <w:lang w:val="de-DE"/>
              </w:rPr>
            </w:pPr>
            <w:r w:rsidRPr="00462118">
              <w:rPr>
                <w:lang w:val="de-DE"/>
              </w:rPr>
              <w:t>Name</w:t>
            </w:r>
          </w:p>
        </w:tc>
        <w:tc>
          <w:tcPr>
            <w:tcW w:w="4252" w:type="dxa"/>
            <w:hideMark/>
          </w:tcPr>
          <w:p w14:paraId="22FF6B4E" w14:textId="77777777" w:rsidR="00C72682" w:rsidRPr="00462118" w:rsidRDefault="00C72682">
            <w:pPr>
              <w:spacing w:before="0"/>
              <w:jc w:val="center"/>
              <w:rPr>
                <w:lang w:val="de-DE"/>
              </w:rPr>
            </w:pPr>
            <w:r w:rsidRPr="00462118">
              <w:rPr>
                <w:lang w:val="de-DE"/>
              </w:rPr>
              <w:t>Änderungen</w:t>
            </w:r>
          </w:p>
        </w:tc>
      </w:tr>
      <w:tr w:rsidR="00C72682" w:rsidRPr="00462118" w14:paraId="55128955" w14:textId="77777777" w:rsidTr="00B873E9">
        <w:trPr>
          <w:cnfStyle w:val="000000100000" w:firstRow="0" w:lastRow="0" w:firstColumn="0" w:lastColumn="0" w:oddVBand="0" w:evenVBand="0" w:oddHBand="1" w:evenHBand="0" w:firstRowFirstColumn="0" w:firstRowLastColumn="0" w:lastRowFirstColumn="0" w:lastRowLastColumn="0"/>
          <w:trHeight w:val="425"/>
        </w:trPr>
        <w:tc>
          <w:tcPr>
            <w:tcW w:w="1230" w:type="dxa"/>
            <w:shd w:val="clear" w:color="auto" w:fill="BDDBF1"/>
            <w:hideMark/>
          </w:tcPr>
          <w:p w14:paraId="73C1019B" w14:textId="77777777" w:rsidR="00C72682" w:rsidRPr="00462118" w:rsidRDefault="00C72682">
            <w:pPr>
              <w:spacing w:before="0"/>
              <w:jc w:val="center"/>
              <w:rPr>
                <w:lang w:val="de-DE"/>
              </w:rPr>
            </w:pPr>
            <w:r w:rsidRPr="00462118">
              <w:rPr>
                <w:lang w:val="de-DE"/>
              </w:rPr>
              <w:t>0.1</w:t>
            </w:r>
          </w:p>
        </w:tc>
        <w:tc>
          <w:tcPr>
            <w:tcW w:w="1713" w:type="dxa"/>
            <w:shd w:val="clear" w:color="auto" w:fill="BDDBF1"/>
            <w:hideMark/>
          </w:tcPr>
          <w:p w14:paraId="4E679064" w14:textId="77777777" w:rsidR="00C72682" w:rsidRPr="00462118" w:rsidRDefault="00C72682">
            <w:pPr>
              <w:spacing w:before="0"/>
              <w:jc w:val="left"/>
              <w:rPr>
                <w:lang w:val="de-DE"/>
              </w:rPr>
            </w:pPr>
            <w:r w:rsidRPr="00462118">
              <w:rPr>
                <w:lang w:val="de-DE"/>
              </w:rPr>
              <w:fldChar w:fldCharType="begin"/>
            </w:r>
            <w:r w:rsidRPr="00462118">
              <w:rPr>
                <w:lang w:val="de-DE"/>
              </w:rPr>
              <w:instrText xml:space="preserve"> CREATEDATE  \@ "yyyy-MM-dd"  \* MERGEFORMAT </w:instrText>
            </w:r>
            <w:r w:rsidRPr="00462118">
              <w:rPr>
                <w:lang w:val="de-DE"/>
              </w:rPr>
              <w:fldChar w:fldCharType="separate"/>
            </w:r>
            <w:r w:rsidR="00664119" w:rsidRPr="00462118">
              <w:rPr>
                <w:lang w:val="de-DE"/>
              </w:rPr>
              <w:t>2017-06-12</w:t>
            </w:r>
            <w:r w:rsidRPr="00462118">
              <w:rPr>
                <w:lang w:val="de-DE"/>
              </w:rPr>
              <w:fldChar w:fldCharType="end"/>
            </w:r>
          </w:p>
        </w:tc>
        <w:tc>
          <w:tcPr>
            <w:tcW w:w="1985" w:type="dxa"/>
            <w:shd w:val="clear" w:color="auto" w:fill="BDDBF1"/>
            <w:hideMark/>
          </w:tcPr>
          <w:p w14:paraId="761B3A8B" w14:textId="77777777" w:rsidR="00D078A0" w:rsidRPr="00462118" w:rsidRDefault="00DB1625">
            <w:pPr>
              <w:spacing w:before="0"/>
              <w:jc w:val="left"/>
              <w:rPr>
                <w:lang w:val="de-DE"/>
              </w:rPr>
            </w:pPr>
            <w:r w:rsidRPr="00462118">
              <w:rPr>
                <w:lang w:val="de-DE"/>
              </w:rPr>
              <w:t xml:space="preserve">Janosch </w:t>
            </w:r>
          </w:p>
          <w:p w14:paraId="0DA1EE1F" w14:textId="77777777" w:rsidR="00C72682" w:rsidRPr="00462118" w:rsidRDefault="00DB1625">
            <w:pPr>
              <w:spacing w:before="0"/>
              <w:jc w:val="left"/>
              <w:rPr>
                <w:lang w:val="de-DE"/>
              </w:rPr>
            </w:pPr>
            <w:r w:rsidRPr="00462118">
              <w:rPr>
                <w:lang w:val="de-DE"/>
              </w:rPr>
              <w:t>Wagner</w:t>
            </w:r>
          </w:p>
        </w:tc>
        <w:tc>
          <w:tcPr>
            <w:tcW w:w="4252" w:type="dxa"/>
            <w:shd w:val="clear" w:color="auto" w:fill="BDDBF1"/>
            <w:hideMark/>
          </w:tcPr>
          <w:p w14:paraId="1838C60C" w14:textId="77777777" w:rsidR="00C72682" w:rsidRPr="00462118" w:rsidRDefault="00C72682">
            <w:pPr>
              <w:spacing w:before="0"/>
              <w:jc w:val="left"/>
              <w:rPr>
                <w:lang w:val="de-DE"/>
              </w:rPr>
            </w:pPr>
            <w:r w:rsidRPr="00462118">
              <w:rPr>
                <w:lang w:val="de-DE"/>
              </w:rPr>
              <w:t>Dokument erstellt</w:t>
            </w:r>
          </w:p>
        </w:tc>
      </w:tr>
      <w:tr w:rsidR="00C72682" w:rsidRPr="00E63805" w14:paraId="702596A7" w14:textId="77777777" w:rsidTr="00B873E9">
        <w:trPr>
          <w:cnfStyle w:val="000000010000" w:firstRow="0" w:lastRow="0" w:firstColumn="0" w:lastColumn="0" w:oddVBand="0" w:evenVBand="0" w:oddHBand="0" w:evenHBand="1" w:firstRowFirstColumn="0" w:firstRowLastColumn="0" w:lastRowFirstColumn="0" w:lastRowLastColumn="0"/>
          <w:trHeight w:val="425"/>
        </w:trPr>
        <w:tc>
          <w:tcPr>
            <w:tcW w:w="1230" w:type="dxa"/>
            <w:hideMark/>
          </w:tcPr>
          <w:p w14:paraId="432B6CF4" w14:textId="77777777" w:rsidR="00C72682" w:rsidRPr="00462118" w:rsidRDefault="00C72682">
            <w:pPr>
              <w:spacing w:before="0"/>
              <w:jc w:val="center"/>
              <w:rPr>
                <w:lang w:val="de-DE"/>
              </w:rPr>
            </w:pPr>
            <w:r w:rsidRPr="00462118">
              <w:rPr>
                <w:lang w:val="de-DE"/>
              </w:rPr>
              <w:t>0.2</w:t>
            </w:r>
          </w:p>
        </w:tc>
        <w:tc>
          <w:tcPr>
            <w:tcW w:w="1713" w:type="dxa"/>
            <w:hideMark/>
          </w:tcPr>
          <w:p w14:paraId="73FF95C5" w14:textId="77777777" w:rsidR="00C72682" w:rsidRPr="00462118" w:rsidRDefault="00D62B06">
            <w:pPr>
              <w:spacing w:before="0"/>
              <w:jc w:val="left"/>
              <w:rPr>
                <w:lang w:val="de-DE"/>
              </w:rPr>
            </w:pPr>
            <w:r w:rsidRPr="00462118">
              <w:rPr>
                <w:lang w:val="de-DE"/>
              </w:rPr>
              <w:t>2017-06-14</w:t>
            </w:r>
          </w:p>
        </w:tc>
        <w:tc>
          <w:tcPr>
            <w:tcW w:w="1985" w:type="dxa"/>
            <w:hideMark/>
          </w:tcPr>
          <w:p w14:paraId="2F218B32" w14:textId="77777777" w:rsidR="00C72682" w:rsidRPr="00462118" w:rsidRDefault="00D62B06">
            <w:pPr>
              <w:spacing w:before="0"/>
              <w:jc w:val="left"/>
              <w:rPr>
                <w:lang w:val="de-DE"/>
              </w:rPr>
            </w:pPr>
            <w:r w:rsidRPr="00462118">
              <w:rPr>
                <w:lang w:val="de-DE"/>
              </w:rPr>
              <w:t>AKBD</w:t>
            </w:r>
          </w:p>
        </w:tc>
        <w:tc>
          <w:tcPr>
            <w:tcW w:w="4252" w:type="dxa"/>
            <w:hideMark/>
          </w:tcPr>
          <w:p w14:paraId="34E5D4E8" w14:textId="77777777" w:rsidR="00D62B06" w:rsidRPr="00462118" w:rsidRDefault="00D62B06">
            <w:pPr>
              <w:spacing w:before="0"/>
              <w:jc w:val="left"/>
              <w:rPr>
                <w:lang w:val="de-DE"/>
              </w:rPr>
            </w:pPr>
            <w:r w:rsidRPr="00462118">
              <w:rPr>
                <w:lang w:val="de-DE"/>
              </w:rPr>
              <w:t>Weitere Kommentare zu den einzelnen Kapiteln, Aufteilung der Kapitelerarbeitung</w:t>
            </w:r>
            <w:r w:rsidR="004B5973" w:rsidRPr="00462118">
              <w:rPr>
                <w:lang w:val="de-DE"/>
              </w:rPr>
              <w:t>.</w:t>
            </w:r>
          </w:p>
        </w:tc>
      </w:tr>
      <w:tr w:rsidR="00C72682" w:rsidRPr="00462118" w14:paraId="2336CBFE" w14:textId="77777777" w:rsidTr="00B873E9">
        <w:trPr>
          <w:cnfStyle w:val="000000100000" w:firstRow="0" w:lastRow="0" w:firstColumn="0" w:lastColumn="0" w:oddVBand="0" w:evenVBand="0" w:oddHBand="1" w:evenHBand="0" w:firstRowFirstColumn="0" w:firstRowLastColumn="0" w:lastRowFirstColumn="0" w:lastRowLastColumn="0"/>
          <w:trHeight w:val="425"/>
        </w:trPr>
        <w:tc>
          <w:tcPr>
            <w:tcW w:w="1230" w:type="dxa"/>
            <w:shd w:val="clear" w:color="auto" w:fill="BDDBF1"/>
          </w:tcPr>
          <w:p w14:paraId="6D1184B8" w14:textId="77777777" w:rsidR="00C72682" w:rsidRPr="00462118" w:rsidRDefault="004D53B4" w:rsidP="00C20481">
            <w:pPr>
              <w:spacing w:before="0"/>
              <w:jc w:val="center"/>
              <w:rPr>
                <w:lang w:val="de-DE"/>
              </w:rPr>
            </w:pPr>
            <w:r w:rsidRPr="00462118">
              <w:rPr>
                <w:lang w:val="de-DE"/>
              </w:rPr>
              <w:t>0.3</w:t>
            </w:r>
          </w:p>
        </w:tc>
        <w:tc>
          <w:tcPr>
            <w:tcW w:w="1713" w:type="dxa"/>
            <w:shd w:val="clear" w:color="auto" w:fill="BDDBF1"/>
          </w:tcPr>
          <w:p w14:paraId="541D7104" w14:textId="77777777" w:rsidR="00C72682" w:rsidRPr="00462118" w:rsidRDefault="004B5973" w:rsidP="00C20481">
            <w:pPr>
              <w:spacing w:before="0"/>
              <w:jc w:val="left"/>
              <w:rPr>
                <w:lang w:val="de-DE"/>
              </w:rPr>
            </w:pPr>
            <w:r w:rsidRPr="00462118">
              <w:rPr>
                <w:lang w:val="de-DE"/>
              </w:rPr>
              <w:t>2017-06-26</w:t>
            </w:r>
          </w:p>
        </w:tc>
        <w:tc>
          <w:tcPr>
            <w:tcW w:w="1985" w:type="dxa"/>
            <w:shd w:val="clear" w:color="auto" w:fill="BDDBF1"/>
          </w:tcPr>
          <w:p w14:paraId="08858F22" w14:textId="77777777" w:rsidR="00D078A0" w:rsidRPr="00462118" w:rsidRDefault="004B5973" w:rsidP="00C20481">
            <w:pPr>
              <w:spacing w:before="0"/>
              <w:jc w:val="left"/>
              <w:rPr>
                <w:lang w:val="de-DE"/>
              </w:rPr>
            </w:pPr>
            <w:r w:rsidRPr="00462118">
              <w:rPr>
                <w:lang w:val="de-DE"/>
              </w:rPr>
              <w:t xml:space="preserve">Janosch </w:t>
            </w:r>
          </w:p>
          <w:p w14:paraId="06D0B551" w14:textId="77777777" w:rsidR="00C72682" w:rsidRPr="00462118" w:rsidRDefault="004B5973" w:rsidP="00C20481">
            <w:pPr>
              <w:spacing w:before="0"/>
              <w:jc w:val="left"/>
              <w:rPr>
                <w:lang w:val="de-DE"/>
              </w:rPr>
            </w:pPr>
            <w:r w:rsidRPr="00462118">
              <w:rPr>
                <w:lang w:val="de-DE"/>
              </w:rPr>
              <w:t>Wagner</w:t>
            </w:r>
          </w:p>
        </w:tc>
        <w:tc>
          <w:tcPr>
            <w:tcW w:w="4252" w:type="dxa"/>
            <w:shd w:val="clear" w:color="auto" w:fill="BDDBF1"/>
          </w:tcPr>
          <w:p w14:paraId="0FC88D1D" w14:textId="77777777" w:rsidR="00C72682" w:rsidRPr="00462118" w:rsidRDefault="004B5973" w:rsidP="00C20481">
            <w:pPr>
              <w:spacing w:before="0"/>
              <w:jc w:val="left"/>
              <w:rPr>
                <w:lang w:val="de-DE"/>
              </w:rPr>
            </w:pPr>
            <w:r w:rsidRPr="00462118">
              <w:rPr>
                <w:lang w:val="de-DE"/>
              </w:rPr>
              <w:t>Beiträge von Hr. Exner, Hr. Giebel, Hr. Weingardt und Hr. Magin eingefügt.</w:t>
            </w:r>
          </w:p>
          <w:p w14:paraId="1BDA5D37" w14:textId="77777777" w:rsidR="004B5973" w:rsidRPr="00462118" w:rsidRDefault="004B5973" w:rsidP="00C20481">
            <w:pPr>
              <w:spacing w:before="0"/>
              <w:jc w:val="left"/>
              <w:rPr>
                <w:lang w:val="de-DE"/>
              </w:rPr>
            </w:pPr>
            <w:r w:rsidRPr="00462118">
              <w:rPr>
                <w:lang w:val="de-DE"/>
              </w:rPr>
              <w:t>Redaktionelle und inhaltliche Überarbeitungen.</w:t>
            </w:r>
          </w:p>
        </w:tc>
      </w:tr>
      <w:tr w:rsidR="00C72682" w:rsidRPr="00462118" w14:paraId="45F3A781" w14:textId="77777777" w:rsidTr="00B873E9">
        <w:trPr>
          <w:cnfStyle w:val="000000010000" w:firstRow="0" w:lastRow="0" w:firstColumn="0" w:lastColumn="0" w:oddVBand="0" w:evenVBand="0" w:oddHBand="0" w:evenHBand="1" w:firstRowFirstColumn="0" w:firstRowLastColumn="0" w:lastRowFirstColumn="0" w:lastRowLastColumn="0"/>
          <w:trHeight w:val="425"/>
        </w:trPr>
        <w:tc>
          <w:tcPr>
            <w:tcW w:w="1230" w:type="dxa"/>
          </w:tcPr>
          <w:p w14:paraId="083C8DEB" w14:textId="77777777" w:rsidR="00C72682" w:rsidRPr="00462118" w:rsidRDefault="00A745BA" w:rsidP="00C20481">
            <w:pPr>
              <w:spacing w:before="0"/>
              <w:jc w:val="center"/>
              <w:rPr>
                <w:lang w:val="de-DE"/>
              </w:rPr>
            </w:pPr>
            <w:r>
              <w:rPr>
                <w:lang w:val="de-DE"/>
              </w:rPr>
              <w:t>0.4</w:t>
            </w:r>
          </w:p>
        </w:tc>
        <w:tc>
          <w:tcPr>
            <w:tcW w:w="1713" w:type="dxa"/>
          </w:tcPr>
          <w:p w14:paraId="161D1E28" w14:textId="77777777" w:rsidR="00C72682" w:rsidRPr="00462118" w:rsidRDefault="00A745BA" w:rsidP="00C20481">
            <w:pPr>
              <w:spacing w:before="0"/>
              <w:jc w:val="left"/>
              <w:rPr>
                <w:lang w:val="de-DE"/>
              </w:rPr>
            </w:pPr>
            <w:r>
              <w:rPr>
                <w:lang w:val="de-DE"/>
              </w:rPr>
              <w:t>2017-06-27</w:t>
            </w:r>
          </w:p>
        </w:tc>
        <w:tc>
          <w:tcPr>
            <w:tcW w:w="1985" w:type="dxa"/>
          </w:tcPr>
          <w:p w14:paraId="761A9754" w14:textId="77777777" w:rsidR="00C72682" w:rsidRPr="00462118" w:rsidRDefault="00A745BA" w:rsidP="00C20481">
            <w:pPr>
              <w:spacing w:before="0"/>
              <w:jc w:val="left"/>
              <w:rPr>
                <w:lang w:val="de-DE"/>
              </w:rPr>
            </w:pPr>
            <w:r>
              <w:rPr>
                <w:lang w:val="de-DE"/>
              </w:rPr>
              <w:t>Sven Krause</w:t>
            </w:r>
          </w:p>
        </w:tc>
        <w:tc>
          <w:tcPr>
            <w:tcW w:w="4252" w:type="dxa"/>
          </w:tcPr>
          <w:p w14:paraId="752C778F" w14:textId="77777777" w:rsidR="00C72682" w:rsidRPr="00462118" w:rsidRDefault="00A745BA" w:rsidP="00C20481">
            <w:pPr>
              <w:spacing w:before="0"/>
              <w:jc w:val="left"/>
              <w:rPr>
                <w:lang w:val="de-DE"/>
              </w:rPr>
            </w:pPr>
            <w:r>
              <w:rPr>
                <w:lang w:val="de-DE"/>
              </w:rPr>
              <w:t>Ergänzung Sektion 5.</w:t>
            </w:r>
          </w:p>
        </w:tc>
      </w:tr>
      <w:tr w:rsidR="00C72682" w:rsidRPr="00E63805" w14:paraId="3D8149B0" w14:textId="77777777" w:rsidTr="00B873E9">
        <w:trPr>
          <w:cnfStyle w:val="000000100000" w:firstRow="0" w:lastRow="0" w:firstColumn="0" w:lastColumn="0" w:oddVBand="0" w:evenVBand="0" w:oddHBand="1" w:evenHBand="0" w:firstRowFirstColumn="0" w:firstRowLastColumn="0" w:lastRowFirstColumn="0" w:lastRowLastColumn="0"/>
          <w:trHeight w:val="425"/>
        </w:trPr>
        <w:tc>
          <w:tcPr>
            <w:tcW w:w="1230" w:type="dxa"/>
            <w:shd w:val="clear" w:color="auto" w:fill="BDDBF1"/>
          </w:tcPr>
          <w:p w14:paraId="2F6DD1C3" w14:textId="77777777" w:rsidR="00C72682" w:rsidRPr="00462118" w:rsidRDefault="00720930" w:rsidP="00C20481">
            <w:pPr>
              <w:spacing w:before="0"/>
              <w:jc w:val="center"/>
              <w:rPr>
                <w:lang w:val="de-DE"/>
              </w:rPr>
            </w:pPr>
            <w:r>
              <w:rPr>
                <w:lang w:val="de-DE"/>
              </w:rPr>
              <w:t>0.5</w:t>
            </w:r>
          </w:p>
        </w:tc>
        <w:tc>
          <w:tcPr>
            <w:tcW w:w="1713" w:type="dxa"/>
            <w:shd w:val="clear" w:color="auto" w:fill="BDDBF1"/>
          </w:tcPr>
          <w:p w14:paraId="2314EDC6" w14:textId="77777777" w:rsidR="00C72682" w:rsidRPr="00462118" w:rsidRDefault="00720930" w:rsidP="00C20481">
            <w:pPr>
              <w:spacing w:before="0"/>
              <w:jc w:val="left"/>
              <w:rPr>
                <w:lang w:val="de-DE"/>
              </w:rPr>
            </w:pPr>
            <w:r>
              <w:rPr>
                <w:lang w:val="de-DE"/>
              </w:rPr>
              <w:t>2017-06-28</w:t>
            </w:r>
          </w:p>
        </w:tc>
        <w:tc>
          <w:tcPr>
            <w:tcW w:w="1985" w:type="dxa"/>
            <w:shd w:val="clear" w:color="auto" w:fill="BDDBF1"/>
          </w:tcPr>
          <w:p w14:paraId="74F286CA" w14:textId="77777777" w:rsidR="00C72682" w:rsidRPr="00462118" w:rsidRDefault="00720930" w:rsidP="00C20481">
            <w:pPr>
              <w:spacing w:before="0"/>
              <w:jc w:val="left"/>
              <w:rPr>
                <w:lang w:val="de-DE"/>
              </w:rPr>
            </w:pPr>
            <w:r>
              <w:rPr>
                <w:lang w:val="de-DE"/>
              </w:rPr>
              <w:t>AKBD</w:t>
            </w:r>
          </w:p>
        </w:tc>
        <w:tc>
          <w:tcPr>
            <w:tcW w:w="4252" w:type="dxa"/>
            <w:shd w:val="clear" w:color="auto" w:fill="BDDBF1"/>
          </w:tcPr>
          <w:p w14:paraId="1729E6A0" w14:textId="77777777" w:rsidR="00C72682" w:rsidRPr="00462118" w:rsidRDefault="00720930" w:rsidP="00C20481">
            <w:pPr>
              <w:spacing w:before="0"/>
              <w:jc w:val="left"/>
              <w:rPr>
                <w:lang w:val="de-DE"/>
              </w:rPr>
            </w:pPr>
            <w:r>
              <w:rPr>
                <w:lang w:val="de-DE"/>
              </w:rPr>
              <w:t>Überarbeitung in der gemeinsamen Telko</w:t>
            </w:r>
          </w:p>
        </w:tc>
      </w:tr>
      <w:tr w:rsidR="00C72682" w:rsidRPr="00462118" w14:paraId="7D8A5CFB" w14:textId="77777777" w:rsidTr="00B873E9">
        <w:trPr>
          <w:cnfStyle w:val="000000010000" w:firstRow="0" w:lastRow="0" w:firstColumn="0" w:lastColumn="0" w:oddVBand="0" w:evenVBand="0" w:oddHBand="0" w:evenHBand="1" w:firstRowFirstColumn="0" w:firstRowLastColumn="0" w:lastRowFirstColumn="0" w:lastRowLastColumn="0"/>
          <w:trHeight w:val="425"/>
        </w:trPr>
        <w:tc>
          <w:tcPr>
            <w:tcW w:w="1230" w:type="dxa"/>
          </w:tcPr>
          <w:p w14:paraId="23F4BC4E" w14:textId="77777777" w:rsidR="00C72682" w:rsidRPr="00462118" w:rsidRDefault="008A656E" w:rsidP="00C20481">
            <w:pPr>
              <w:spacing w:before="0"/>
              <w:jc w:val="center"/>
              <w:rPr>
                <w:lang w:val="de-DE"/>
              </w:rPr>
            </w:pPr>
            <w:r>
              <w:rPr>
                <w:lang w:val="de-DE"/>
              </w:rPr>
              <w:t>0.6</w:t>
            </w:r>
          </w:p>
        </w:tc>
        <w:tc>
          <w:tcPr>
            <w:tcW w:w="1713" w:type="dxa"/>
          </w:tcPr>
          <w:p w14:paraId="7EE8CE3B" w14:textId="77777777" w:rsidR="00C72682" w:rsidRPr="00462118" w:rsidRDefault="008A656E" w:rsidP="00C20481">
            <w:pPr>
              <w:spacing w:before="0"/>
              <w:jc w:val="left"/>
              <w:rPr>
                <w:lang w:val="de-DE"/>
              </w:rPr>
            </w:pPr>
            <w:r>
              <w:rPr>
                <w:lang w:val="de-DE"/>
              </w:rPr>
              <w:t>2017-06-28</w:t>
            </w:r>
          </w:p>
        </w:tc>
        <w:tc>
          <w:tcPr>
            <w:tcW w:w="1985" w:type="dxa"/>
          </w:tcPr>
          <w:p w14:paraId="443C9BBA" w14:textId="77777777" w:rsidR="00C72682" w:rsidRPr="00462118" w:rsidRDefault="008A656E" w:rsidP="00C20481">
            <w:pPr>
              <w:spacing w:before="0"/>
              <w:jc w:val="left"/>
              <w:rPr>
                <w:lang w:val="de-DE"/>
              </w:rPr>
            </w:pPr>
            <w:r>
              <w:rPr>
                <w:lang w:val="de-DE"/>
              </w:rPr>
              <w:t>René Giebel</w:t>
            </w:r>
          </w:p>
        </w:tc>
        <w:tc>
          <w:tcPr>
            <w:tcW w:w="4252" w:type="dxa"/>
          </w:tcPr>
          <w:p w14:paraId="642F16CB" w14:textId="77777777" w:rsidR="00C72682" w:rsidRPr="00462118" w:rsidRDefault="008A656E" w:rsidP="00C20481">
            <w:pPr>
              <w:spacing w:before="0"/>
              <w:jc w:val="left"/>
              <w:rPr>
                <w:lang w:val="de-DE"/>
              </w:rPr>
            </w:pPr>
            <w:r>
              <w:rPr>
                <w:lang w:val="de-DE"/>
              </w:rPr>
              <w:t>Kapitel 4 überarbeitet</w:t>
            </w:r>
          </w:p>
        </w:tc>
      </w:tr>
      <w:tr w:rsidR="00C72682" w:rsidRPr="00E63805" w14:paraId="6D46CD9F" w14:textId="77777777" w:rsidTr="00B873E9">
        <w:trPr>
          <w:cnfStyle w:val="000000100000" w:firstRow="0" w:lastRow="0" w:firstColumn="0" w:lastColumn="0" w:oddVBand="0" w:evenVBand="0" w:oddHBand="1" w:evenHBand="0" w:firstRowFirstColumn="0" w:firstRowLastColumn="0" w:lastRowFirstColumn="0" w:lastRowLastColumn="0"/>
          <w:trHeight w:val="425"/>
        </w:trPr>
        <w:tc>
          <w:tcPr>
            <w:tcW w:w="1230" w:type="dxa"/>
            <w:shd w:val="clear" w:color="auto" w:fill="BDDBF1"/>
          </w:tcPr>
          <w:p w14:paraId="401E1753" w14:textId="77777777" w:rsidR="00C72682" w:rsidRPr="00462118" w:rsidRDefault="008A656E" w:rsidP="00C20481">
            <w:pPr>
              <w:spacing w:before="0"/>
              <w:jc w:val="center"/>
              <w:rPr>
                <w:lang w:val="de-DE"/>
              </w:rPr>
            </w:pPr>
            <w:r>
              <w:rPr>
                <w:lang w:val="de-DE"/>
              </w:rPr>
              <w:t>0.7</w:t>
            </w:r>
          </w:p>
        </w:tc>
        <w:tc>
          <w:tcPr>
            <w:tcW w:w="1713" w:type="dxa"/>
            <w:shd w:val="clear" w:color="auto" w:fill="BDDBF1"/>
          </w:tcPr>
          <w:p w14:paraId="5D7194A8" w14:textId="77777777" w:rsidR="00C72682" w:rsidRPr="00462118" w:rsidRDefault="008A656E" w:rsidP="00C20481">
            <w:pPr>
              <w:spacing w:before="0"/>
              <w:jc w:val="left"/>
              <w:rPr>
                <w:lang w:val="de-DE"/>
              </w:rPr>
            </w:pPr>
            <w:r>
              <w:rPr>
                <w:lang w:val="de-DE"/>
              </w:rPr>
              <w:t>2017-06-28</w:t>
            </w:r>
          </w:p>
        </w:tc>
        <w:tc>
          <w:tcPr>
            <w:tcW w:w="1985" w:type="dxa"/>
            <w:shd w:val="clear" w:color="auto" w:fill="BDDBF1"/>
          </w:tcPr>
          <w:p w14:paraId="6960D223" w14:textId="77777777" w:rsidR="008A656E" w:rsidRDefault="008A656E" w:rsidP="00C20481">
            <w:pPr>
              <w:spacing w:before="0"/>
              <w:jc w:val="left"/>
              <w:rPr>
                <w:lang w:val="de-DE"/>
              </w:rPr>
            </w:pPr>
            <w:r>
              <w:rPr>
                <w:lang w:val="de-DE"/>
              </w:rPr>
              <w:t xml:space="preserve">Janosch </w:t>
            </w:r>
          </w:p>
          <w:p w14:paraId="426A7224" w14:textId="77777777" w:rsidR="00C72682" w:rsidRPr="00462118" w:rsidRDefault="008A656E" w:rsidP="00C20481">
            <w:pPr>
              <w:spacing w:before="0"/>
              <w:jc w:val="left"/>
              <w:rPr>
                <w:lang w:val="de-DE"/>
              </w:rPr>
            </w:pPr>
            <w:r>
              <w:rPr>
                <w:lang w:val="de-DE"/>
              </w:rPr>
              <w:t>Wagner</w:t>
            </w:r>
          </w:p>
        </w:tc>
        <w:tc>
          <w:tcPr>
            <w:tcW w:w="4252" w:type="dxa"/>
            <w:shd w:val="clear" w:color="auto" w:fill="BDDBF1"/>
          </w:tcPr>
          <w:p w14:paraId="08A9985D" w14:textId="77777777" w:rsidR="00C72682" w:rsidRPr="00462118" w:rsidRDefault="000F0D60" w:rsidP="00C20481">
            <w:pPr>
              <w:spacing w:before="0"/>
              <w:jc w:val="left"/>
              <w:rPr>
                <w:lang w:val="de-DE"/>
              </w:rPr>
            </w:pPr>
            <w:r>
              <w:rPr>
                <w:lang w:val="de-DE"/>
              </w:rPr>
              <w:t>Formatierung überarbeitet, Redaktionelle Änderungen, Anforderungsnummern eingefügt</w:t>
            </w:r>
          </w:p>
        </w:tc>
      </w:tr>
      <w:tr w:rsidR="00C72682" w:rsidRPr="00E63805" w14:paraId="22D654CE" w14:textId="77777777" w:rsidTr="00B873E9">
        <w:trPr>
          <w:cnfStyle w:val="000000010000" w:firstRow="0" w:lastRow="0" w:firstColumn="0" w:lastColumn="0" w:oddVBand="0" w:evenVBand="0" w:oddHBand="0" w:evenHBand="1" w:firstRowFirstColumn="0" w:firstRowLastColumn="0" w:lastRowFirstColumn="0" w:lastRowLastColumn="0"/>
          <w:trHeight w:val="425"/>
        </w:trPr>
        <w:tc>
          <w:tcPr>
            <w:tcW w:w="1230" w:type="dxa"/>
          </w:tcPr>
          <w:p w14:paraId="504B428C" w14:textId="4209C8C2" w:rsidR="00C72682" w:rsidRPr="00462118" w:rsidRDefault="004A05A6" w:rsidP="00C20481">
            <w:pPr>
              <w:spacing w:before="0"/>
              <w:jc w:val="center"/>
              <w:rPr>
                <w:lang w:val="de-DE"/>
              </w:rPr>
            </w:pPr>
            <w:ins w:id="12" w:author="Janosch Wagner" w:date="2017-06-29T20:12:00Z">
              <w:r>
                <w:rPr>
                  <w:lang w:val="de-DE"/>
                </w:rPr>
                <w:t>0.8</w:t>
              </w:r>
            </w:ins>
          </w:p>
        </w:tc>
        <w:tc>
          <w:tcPr>
            <w:tcW w:w="1713" w:type="dxa"/>
          </w:tcPr>
          <w:p w14:paraId="7244E360" w14:textId="0C678D5A" w:rsidR="00C72682" w:rsidRPr="00462118" w:rsidRDefault="004A05A6" w:rsidP="00C20481">
            <w:pPr>
              <w:spacing w:before="0"/>
              <w:jc w:val="left"/>
              <w:rPr>
                <w:lang w:val="de-DE"/>
              </w:rPr>
            </w:pPr>
            <w:ins w:id="13" w:author="Janosch Wagner" w:date="2017-06-29T20:12:00Z">
              <w:r>
                <w:rPr>
                  <w:lang w:val="de-DE"/>
                </w:rPr>
                <w:t>2017-06-29</w:t>
              </w:r>
            </w:ins>
          </w:p>
        </w:tc>
        <w:tc>
          <w:tcPr>
            <w:tcW w:w="1985" w:type="dxa"/>
          </w:tcPr>
          <w:p w14:paraId="398255A4" w14:textId="77777777" w:rsidR="004A05A6" w:rsidRDefault="004A05A6" w:rsidP="00C20481">
            <w:pPr>
              <w:spacing w:before="0"/>
              <w:jc w:val="left"/>
              <w:rPr>
                <w:ins w:id="14" w:author="Janosch Wagner" w:date="2017-06-29T20:12:00Z"/>
                <w:lang w:val="de-DE"/>
              </w:rPr>
            </w:pPr>
            <w:ins w:id="15" w:author="Janosch Wagner" w:date="2017-06-29T20:12:00Z">
              <w:r>
                <w:rPr>
                  <w:lang w:val="de-DE"/>
                </w:rPr>
                <w:t xml:space="preserve">Janosch </w:t>
              </w:r>
            </w:ins>
          </w:p>
          <w:p w14:paraId="57D3D701" w14:textId="581C4653" w:rsidR="00C72682" w:rsidRPr="00462118" w:rsidRDefault="004A05A6" w:rsidP="00C20481">
            <w:pPr>
              <w:spacing w:before="0"/>
              <w:jc w:val="left"/>
              <w:rPr>
                <w:lang w:val="de-DE"/>
              </w:rPr>
            </w:pPr>
            <w:ins w:id="16" w:author="Janosch Wagner" w:date="2017-06-29T20:12:00Z">
              <w:r>
                <w:rPr>
                  <w:lang w:val="de-DE"/>
                </w:rPr>
                <w:t>Wagner</w:t>
              </w:r>
            </w:ins>
          </w:p>
        </w:tc>
        <w:tc>
          <w:tcPr>
            <w:tcW w:w="4252" w:type="dxa"/>
          </w:tcPr>
          <w:p w14:paraId="74EC2863" w14:textId="5B266FE2" w:rsidR="00C72682" w:rsidRPr="00462118" w:rsidRDefault="004A05A6" w:rsidP="00C20481">
            <w:pPr>
              <w:spacing w:before="0"/>
              <w:jc w:val="left"/>
              <w:rPr>
                <w:lang w:val="de-DE"/>
              </w:rPr>
            </w:pPr>
            <w:ins w:id="17" w:author="Janosch Wagner" w:date="2017-06-29T20:12:00Z">
              <w:r>
                <w:rPr>
                  <w:lang w:val="de-DE"/>
                </w:rPr>
                <w:t>Rückmeldung Hr. Weingardt, Hr. Blümer aus AKBD Kommentierung eingepflegt</w:t>
              </w:r>
            </w:ins>
          </w:p>
        </w:tc>
      </w:tr>
      <w:tr w:rsidR="00374302" w:rsidRPr="005F6267" w14:paraId="6C791B50" w14:textId="77777777" w:rsidTr="00B873E9">
        <w:trPr>
          <w:cnfStyle w:val="000000100000" w:firstRow="0" w:lastRow="0" w:firstColumn="0" w:lastColumn="0" w:oddVBand="0" w:evenVBand="0" w:oddHBand="1" w:evenHBand="0" w:firstRowFirstColumn="0" w:firstRowLastColumn="0" w:lastRowFirstColumn="0" w:lastRowLastColumn="0"/>
          <w:trHeight w:val="425"/>
        </w:trPr>
        <w:tc>
          <w:tcPr>
            <w:tcW w:w="1230" w:type="dxa"/>
          </w:tcPr>
          <w:p w14:paraId="3E29BDCE" w14:textId="7D19BF60" w:rsidR="00374302" w:rsidRDefault="00374302" w:rsidP="00C20481">
            <w:pPr>
              <w:spacing w:before="0"/>
              <w:jc w:val="center"/>
              <w:rPr>
                <w:lang w:val="de-DE"/>
              </w:rPr>
            </w:pPr>
            <w:r>
              <w:rPr>
                <w:lang w:val="de-DE"/>
              </w:rPr>
              <w:t>0.9</w:t>
            </w:r>
          </w:p>
        </w:tc>
        <w:tc>
          <w:tcPr>
            <w:tcW w:w="1713" w:type="dxa"/>
          </w:tcPr>
          <w:p w14:paraId="62634FB1" w14:textId="5FCFB4B1" w:rsidR="00374302" w:rsidRDefault="00374302" w:rsidP="00C20481">
            <w:pPr>
              <w:spacing w:before="0"/>
              <w:jc w:val="left"/>
              <w:rPr>
                <w:lang w:val="de-DE"/>
              </w:rPr>
            </w:pPr>
            <w:r>
              <w:rPr>
                <w:lang w:val="de-DE"/>
              </w:rPr>
              <w:t>2017-06-30</w:t>
            </w:r>
          </w:p>
        </w:tc>
        <w:tc>
          <w:tcPr>
            <w:tcW w:w="1985" w:type="dxa"/>
          </w:tcPr>
          <w:p w14:paraId="16F51A8F" w14:textId="3E53DD04" w:rsidR="00374302" w:rsidRDefault="00374302" w:rsidP="00C20481">
            <w:pPr>
              <w:spacing w:before="0"/>
              <w:jc w:val="left"/>
              <w:rPr>
                <w:lang w:val="de-DE"/>
              </w:rPr>
            </w:pPr>
            <w:r>
              <w:rPr>
                <w:lang w:val="de-DE"/>
              </w:rPr>
              <w:t>Gerald Exner</w:t>
            </w:r>
          </w:p>
        </w:tc>
        <w:tc>
          <w:tcPr>
            <w:tcW w:w="4252" w:type="dxa"/>
          </w:tcPr>
          <w:p w14:paraId="5408B0F2" w14:textId="7EAAA2E7" w:rsidR="00374302" w:rsidRDefault="00374302" w:rsidP="00C20481">
            <w:pPr>
              <w:spacing w:before="0"/>
              <w:jc w:val="left"/>
              <w:rPr>
                <w:lang w:val="de-DE"/>
              </w:rPr>
            </w:pPr>
            <w:r>
              <w:rPr>
                <w:lang w:val="de-DE"/>
              </w:rPr>
              <w:t>Formatierung und Typos korrigiert</w:t>
            </w:r>
          </w:p>
        </w:tc>
      </w:tr>
      <w:tr w:rsidR="00DF1A47" w:rsidRPr="005F6267" w14:paraId="085C2E2C" w14:textId="77777777" w:rsidTr="00B873E9">
        <w:trPr>
          <w:cnfStyle w:val="000000010000" w:firstRow="0" w:lastRow="0" w:firstColumn="0" w:lastColumn="0" w:oddVBand="0" w:evenVBand="0" w:oddHBand="0" w:evenHBand="1" w:firstRowFirstColumn="0" w:firstRowLastColumn="0" w:lastRowFirstColumn="0" w:lastRowLastColumn="0"/>
          <w:trHeight w:val="425"/>
          <w:ins w:id="18" w:author="Janosch Wagner" w:date="2017-07-04T09:04:00Z"/>
        </w:trPr>
        <w:tc>
          <w:tcPr>
            <w:tcW w:w="1230" w:type="dxa"/>
          </w:tcPr>
          <w:p w14:paraId="26075DC4" w14:textId="5363FDCA" w:rsidR="00DF1A47" w:rsidRDefault="00DF1A47" w:rsidP="00C20481">
            <w:pPr>
              <w:spacing w:before="0"/>
              <w:jc w:val="center"/>
              <w:rPr>
                <w:ins w:id="19" w:author="Janosch Wagner" w:date="2017-07-04T09:04:00Z"/>
                <w:lang w:val="de-DE"/>
              </w:rPr>
            </w:pPr>
            <w:ins w:id="20" w:author="Janosch Wagner" w:date="2017-07-04T09:04:00Z">
              <w:r>
                <w:rPr>
                  <w:lang w:val="de-DE"/>
                </w:rPr>
                <w:t>1.0</w:t>
              </w:r>
            </w:ins>
          </w:p>
        </w:tc>
        <w:tc>
          <w:tcPr>
            <w:tcW w:w="1713" w:type="dxa"/>
          </w:tcPr>
          <w:p w14:paraId="03A5021F" w14:textId="3E0C03E0" w:rsidR="00DF1A47" w:rsidRDefault="00DF1A47" w:rsidP="00C20481">
            <w:pPr>
              <w:spacing w:before="0"/>
              <w:jc w:val="left"/>
              <w:rPr>
                <w:ins w:id="21" w:author="Janosch Wagner" w:date="2017-07-04T09:04:00Z"/>
                <w:lang w:val="de-DE"/>
              </w:rPr>
            </w:pPr>
            <w:ins w:id="22" w:author="Janosch Wagner" w:date="2017-07-04T09:04:00Z">
              <w:r>
                <w:rPr>
                  <w:lang w:val="de-DE"/>
                </w:rPr>
                <w:t>2017-07-03</w:t>
              </w:r>
            </w:ins>
          </w:p>
        </w:tc>
        <w:tc>
          <w:tcPr>
            <w:tcW w:w="1985" w:type="dxa"/>
          </w:tcPr>
          <w:p w14:paraId="32EC18F8" w14:textId="77777777" w:rsidR="00DF1A47" w:rsidRDefault="00DF1A47" w:rsidP="00C20481">
            <w:pPr>
              <w:spacing w:before="0"/>
              <w:jc w:val="left"/>
              <w:rPr>
                <w:ins w:id="23" w:author="Janosch Wagner" w:date="2017-07-04T09:04:00Z"/>
                <w:lang w:val="de-DE"/>
              </w:rPr>
            </w:pPr>
            <w:ins w:id="24" w:author="Janosch Wagner" w:date="2017-07-04T09:04:00Z">
              <w:r>
                <w:rPr>
                  <w:lang w:val="de-DE"/>
                </w:rPr>
                <w:t xml:space="preserve">Janosch </w:t>
              </w:r>
            </w:ins>
          </w:p>
          <w:p w14:paraId="6C4F1189" w14:textId="2686C108" w:rsidR="00DF1A47" w:rsidRDefault="00DF1A47" w:rsidP="00C20481">
            <w:pPr>
              <w:spacing w:before="0"/>
              <w:jc w:val="left"/>
              <w:rPr>
                <w:ins w:id="25" w:author="Janosch Wagner" w:date="2017-07-04T09:04:00Z"/>
                <w:lang w:val="de-DE"/>
              </w:rPr>
            </w:pPr>
            <w:ins w:id="26" w:author="Janosch Wagner" w:date="2017-07-04T09:04:00Z">
              <w:r>
                <w:rPr>
                  <w:lang w:val="de-DE"/>
                </w:rPr>
                <w:t>Wagner</w:t>
              </w:r>
            </w:ins>
          </w:p>
        </w:tc>
        <w:tc>
          <w:tcPr>
            <w:tcW w:w="4252" w:type="dxa"/>
          </w:tcPr>
          <w:p w14:paraId="3060B067" w14:textId="1AA808B4" w:rsidR="00DF1A47" w:rsidRDefault="00DF1A47" w:rsidP="00C20481">
            <w:pPr>
              <w:spacing w:before="0"/>
              <w:jc w:val="left"/>
              <w:rPr>
                <w:ins w:id="27" w:author="Janosch Wagner" w:date="2017-07-04T09:04:00Z"/>
                <w:lang w:val="de-DE"/>
              </w:rPr>
            </w:pPr>
            <w:ins w:id="28" w:author="Janosch Wagner" w:date="2017-07-04T09:04:00Z">
              <w:r>
                <w:rPr>
                  <w:lang w:val="de-DE"/>
                </w:rPr>
                <w:t>Rückmeldungen Landis&amp;Gyr eingepflegt</w:t>
              </w:r>
            </w:ins>
          </w:p>
        </w:tc>
      </w:tr>
    </w:tbl>
    <w:p w14:paraId="1380199D" w14:textId="77777777" w:rsidR="00C72682" w:rsidRPr="00462118" w:rsidRDefault="00B873E9" w:rsidP="00B873E9">
      <w:pPr>
        <w:pStyle w:val="Beschriftung"/>
        <w:rPr>
          <w:rFonts w:eastAsia="Arial" w:cs="Arial"/>
          <w:b w:val="0"/>
          <w:color w:val="231F20"/>
          <w:sz w:val="32"/>
          <w:szCs w:val="32"/>
          <w:lang w:val="de-DE" w:eastAsia="en-US"/>
        </w:rPr>
      </w:pPr>
      <w:bookmarkStart w:id="29" w:name="_Toc422920740"/>
      <w:bookmarkStart w:id="30" w:name="_Toc486442945"/>
      <w:r w:rsidRPr="00462118">
        <w:rPr>
          <w:lang w:val="de-DE"/>
        </w:rPr>
        <w:t xml:space="preserve">Tabelle </w:t>
      </w:r>
      <w:r w:rsidR="004D53B4" w:rsidRPr="00462118">
        <w:rPr>
          <w:lang w:val="de-DE"/>
        </w:rPr>
        <w:fldChar w:fldCharType="begin"/>
      </w:r>
      <w:r w:rsidR="004D53B4" w:rsidRPr="00462118">
        <w:rPr>
          <w:lang w:val="de-DE"/>
        </w:rPr>
        <w:instrText xml:space="preserve"> SEQ Tabelle \* ARABIC </w:instrText>
      </w:r>
      <w:r w:rsidR="004D53B4" w:rsidRPr="00462118">
        <w:rPr>
          <w:lang w:val="de-DE"/>
        </w:rPr>
        <w:fldChar w:fldCharType="separate"/>
      </w:r>
      <w:r w:rsidR="004D53B4" w:rsidRPr="00462118">
        <w:rPr>
          <w:lang w:val="de-DE"/>
        </w:rPr>
        <w:t>1</w:t>
      </w:r>
      <w:r w:rsidR="004D53B4" w:rsidRPr="00462118">
        <w:rPr>
          <w:lang w:val="de-DE"/>
        </w:rPr>
        <w:fldChar w:fldCharType="end"/>
      </w:r>
      <w:r w:rsidRPr="00462118">
        <w:rPr>
          <w:lang w:val="de-DE"/>
        </w:rPr>
        <w:t>: Versionshistorie</w:t>
      </w:r>
      <w:bookmarkEnd w:id="29"/>
      <w:bookmarkEnd w:id="30"/>
      <w:r w:rsidR="00C72682" w:rsidRPr="00462118">
        <w:rPr>
          <w:lang w:val="de-DE"/>
        </w:rPr>
        <w:br w:type="page"/>
      </w:r>
    </w:p>
    <w:p w14:paraId="3463470C" w14:textId="77777777" w:rsidR="00AF7989" w:rsidRPr="00462118" w:rsidRDefault="00A55F0E" w:rsidP="00C807D4">
      <w:pPr>
        <w:pStyle w:val="Headline"/>
      </w:pPr>
      <w:r w:rsidRPr="00462118">
        <w:t>Inhalt</w:t>
      </w:r>
    </w:p>
    <w:p w14:paraId="5FA954E0" w14:textId="77777777" w:rsidR="00E73665" w:rsidRPr="00462118" w:rsidRDefault="00E73665" w:rsidP="00E73665">
      <w:pPr>
        <w:pStyle w:val="Flietext"/>
      </w:pPr>
    </w:p>
    <w:p w14:paraId="335D553D" w14:textId="77777777" w:rsidR="00EB2369" w:rsidRDefault="005F3AE2">
      <w:pPr>
        <w:pStyle w:val="Verzeichnis1"/>
        <w:tabs>
          <w:tab w:val="left" w:pos="480"/>
          <w:tab w:val="right" w:leader="dot" w:pos="9174"/>
        </w:tabs>
        <w:rPr>
          <w:rFonts w:asciiTheme="minorHAnsi" w:eastAsiaTheme="minorEastAsia" w:hAnsiTheme="minorHAnsi" w:cstheme="minorBidi"/>
          <w:b w:val="0"/>
          <w:noProof/>
          <w:sz w:val="22"/>
          <w:szCs w:val="22"/>
          <w:lang w:val="de-DE"/>
        </w:rPr>
      </w:pPr>
      <w:r w:rsidRPr="00462118">
        <w:rPr>
          <w:b w:val="0"/>
          <w:caps/>
          <w:lang w:val="de-DE"/>
        </w:rPr>
        <w:fldChar w:fldCharType="begin"/>
      </w:r>
      <w:r w:rsidRPr="00462118">
        <w:rPr>
          <w:b w:val="0"/>
          <w:caps/>
          <w:lang w:val="de-DE"/>
        </w:rPr>
        <w:instrText xml:space="preserve"> TOC \o "1-4" </w:instrText>
      </w:r>
      <w:r w:rsidRPr="00462118">
        <w:rPr>
          <w:b w:val="0"/>
          <w:caps/>
          <w:lang w:val="de-DE"/>
        </w:rPr>
        <w:fldChar w:fldCharType="separate"/>
      </w:r>
      <w:r w:rsidR="00EB2369" w:rsidRPr="002F0D25">
        <w:rPr>
          <w:noProof/>
          <w:lang w:val="de-DE"/>
        </w:rPr>
        <w:t>1</w:t>
      </w:r>
      <w:r w:rsidR="00EB2369">
        <w:rPr>
          <w:rFonts w:asciiTheme="minorHAnsi" w:eastAsiaTheme="minorEastAsia" w:hAnsiTheme="minorHAnsi" w:cstheme="minorBidi"/>
          <w:b w:val="0"/>
          <w:noProof/>
          <w:sz w:val="22"/>
          <w:szCs w:val="22"/>
          <w:lang w:val="de-DE"/>
        </w:rPr>
        <w:tab/>
      </w:r>
      <w:r w:rsidR="00EB2369" w:rsidRPr="002F0D25">
        <w:rPr>
          <w:noProof/>
          <w:lang w:val="de-DE"/>
        </w:rPr>
        <w:t>Zielbestimmung</w:t>
      </w:r>
      <w:r w:rsidR="00EB2369" w:rsidRPr="00374302">
        <w:rPr>
          <w:noProof/>
          <w:lang w:val="de-DE"/>
        </w:rPr>
        <w:tab/>
      </w:r>
      <w:r w:rsidR="00EB2369">
        <w:rPr>
          <w:noProof/>
        </w:rPr>
        <w:fldChar w:fldCharType="begin"/>
      </w:r>
      <w:r w:rsidR="00EB2369" w:rsidRPr="00374302">
        <w:rPr>
          <w:noProof/>
          <w:lang w:val="de-DE"/>
        </w:rPr>
        <w:instrText xml:space="preserve"> PAGEREF _Toc486449017 \h </w:instrText>
      </w:r>
      <w:r w:rsidR="00EB2369">
        <w:rPr>
          <w:noProof/>
        </w:rPr>
      </w:r>
      <w:r w:rsidR="00EB2369">
        <w:rPr>
          <w:noProof/>
        </w:rPr>
        <w:fldChar w:fldCharType="separate"/>
      </w:r>
      <w:r w:rsidR="00EB2369" w:rsidRPr="00374302">
        <w:rPr>
          <w:noProof/>
          <w:lang w:val="de-DE"/>
        </w:rPr>
        <w:t>5</w:t>
      </w:r>
      <w:r w:rsidR="00EB2369">
        <w:rPr>
          <w:noProof/>
        </w:rPr>
        <w:fldChar w:fldCharType="end"/>
      </w:r>
    </w:p>
    <w:p w14:paraId="1E9BD017" w14:textId="77777777" w:rsidR="00EB2369" w:rsidRDefault="00EB2369">
      <w:pPr>
        <w:pStyle w:val="Verzeichnis1"/>
        <w:tabs>
          <w:tab w:val="left" w:pos="480"/>
          <w:tab w:val="right" w:leader="dot" w:pos="9174"/>
        </w:tabs>
        <w:rPr>
          <w:rFonts w:asciiTheme="minorHAnsi" w:eastAsiaTheme="minorEastAsia" w:hAnsiTheme="minorHAnsi" w:cstheme="minorBidi"/>
          <w:b w:val="0"/>
          <w:noProof/>
          <w:sz w:val="22"/>
          <w:szCs w:val="22"/>
          <w:lang w:val="de-DE"/>
        </w:rPr>
      </w:pPr>
      <w:r w:rsidRPr="002F0D25">
        <w:rPr>
          <w:noProof/>
          <w:lang w:val="de-DE"/>
        </w:rPr>
        <w:t>2</w:t>
      </w:r>
      <w:r>
        <w:rPr>
          <w:rFonts w:asciiTheme="minorHAnsi" w:eastAsiaTheme="minorEastAsia" w:hAnsiTheme="minorHAnsi" w:cstheme="minorBidi"/>
          <w:b w:val="0"/>
          <w:noProof/>
          <w:sz w:val="22"/>
          <w:szCs w:val="22"/>
          <w:lang w:val="de-DE"/>
        </w:rPr>
        <w:tab/>
      </w:r>
      <w:r w:rsidRPr="002F0D25">
        <w:rPr>
          <w:noProof/>
          <w:lang w:val="de-DE"/>
        </w:rPr>
        <w:t>Produkteinsatz</w:t>
      </w:r>
      <w:r w:rsidRPr="00374302">
        <w:rPr>
          <w:noProof/>
          <w:lang w:val="de-DE"/>
        </w:rPr>
        <w:tab/>
      </w:r>
      <w:r>
        <w:rPr>
          <w:noProof/>
        </w:rPr>
        <w:fldChar w:fldCharType="begin"/>
      </w:r>
      <w:r w:rsidRPr="00374302">
        <w:rPr>
          <w:noProof/>
          <w:lang w:val="de-DE"/>
        </w:rPr>
        <w:instrText xml:space="preserve"> PAGEREF _Toc486449018 \h </w:instrText>
      </w:r>
      <w:r>
        <w:rPr>
          <w:noProof/>
        </w:rPr>
      </w:r>
      <w:r>
        <w:rPr>
          <w:noProof/>
        </w:rPr>
        <w:fldChar w:fldCharType="separate"/>
      </w:r>
      <w:r w:rsidRPr="00374302">
        <w:rPr>
          <w:noProof/>
          <w:lang w:val="de-DE"/>
        </w:rPr>
        <w:t>7</w:t>
      </w:r>
      <w:r>
        <w:rPr>
          <w:noProof/>
        </w:rPr>
        <w:fldChar w:fldCharType="end"/>
      </w:r>
    </w:p>
    <w:p w14:paraId="5A8ACE68" w14:textId="77777777" w:rsidR="00EB2369" w:rsidRDefault="00EB2369">
      <w:pPr>
        <w:pStyle w:val="Verzeichnis2"/>
        <w:tabs>
          <w:tab w:val="left" w:pos="960"/>
          <w:tab w:val="right" w:leader="dot" w:pos="9174"/>
        </w:tabs>
        <w:rPr>
          <w:rFonts w:asciiTheme="minorHAnsi" w:eastAsiaTheme="minorEastAsia" w:hAnsiTheme="minorHAnsi" w:cstheme="minorBidi"/>
          <w:b w:val="0"/>
          <w:noProof/>
          <w:sz w:val="22"/>
          <w:lang w:val="de-DE"/>
        </w:rPr>
      </w:pPr>
      <w:r w:rsidRPr="00374302">
        <w:rPr>
          <w:noProof/>
          <w:lang w:val="de-DE"/>
        </w:rPr>
        <w:t>2.1</w:t>
      </w:r>
      <w:r>
        <w:rPr>
          <w:rFonts w:asciiTheme="minorHAnsi" w:eastAsiaTheme="minorEastAsia" w:hAnsiTheme="minorHAnsi" w:cstheme="minorBidi"/>
          <w:b w:val="0"/>
          <w:noProof/>
          <w:sz w:val="22"/>
          <w:lang w:val="de-DE"/>
        </w:rPr>
        <w:tab/>
      </w:r>
      <w:r w:rsidRPr="00374302">
        <w:rPr>
          <w:noProof/>
          <w:lang w:val="de-DE"/>
        </w:rPr>
        <w:t>Beteiligte Systemkomponten</w:t>
      </w:r>
      <w:r w:rsidRPr="00374302">
        <w:rPr>
          <w:noProof/>
          <w:lang w:val="de-DE"/>
        </w:rPr>
        <w:tab/>
      </w:r>
      <w:r>
        <w:rPr>
          <w:noProof/>
        </w:rPr>
        <w:fldChar w:fldCharType="begin"/>
      </w:r>
      <w:r w:rsidRPr="00374302">
        <w:rPr>
          <w:noProof/>
          <w:lang w:val="de-DE"/>
        </w:rPr>
        <w:instrText xml:space="preserve"> PAGEREF _Toc486449019 \h </w:instrText>
      </w:r>
      <w:r>
        <w:rPr>
          <w:noProof/>
        </w:rPr>
      </w:r>
      <w:r>
        <w:rPr>
          <w:noProof/>
        </w:rPr>
        <w:fldChar w:fldCharType="separate"/>
      </w:r>
      <w:r w:rsidRPr="00374302">
        <w:rPr>
          <w:noProof/>
          <w:lang w:val="de-DE"/>
        </w:rPr>
        <w:t>8</w:t>
      </w:r>
      <w:r>
        <w:rPr>
          <w:noProof/>
        </w:rPr>
        <w:fldChar w:fldCharType="end"/>
      </w:r>
    </w:p>
    <w:p w14:paraId="1A1D53A2" w14:textId="77777777" w:rsidR="00EB2369" w:rsidRDefault="00EB2369">
      <w:pPr>
        <w:pStyle w:val="Verzeichnis2"/>
        <w:tabs>
          <w:tab w:val="left" w:pos="960"/>
          <w:tab w:val="right" w:leader="dot" w:pos="9174"/>
        </w:tabs>
        <w:rPr>
          <w:rFonts w:asciiTheme="minorHAnsi" w:eastAsiaTheme="minorEastAsia" w:hAnsiTheme="minorHAnsi" w:cstheme="minorBidi"/>
          <w:b w:val="0"/>
          <w:noProof/>
          <w:sz w:val="22"/>
          <w:lang w:val="de-DE"/>
        </w:rPr>
      </w:pPr>
      <w:r w:rsidRPr="00374302">
        <w:rPr>
          <w:noProof/>
          <w:lang w:val="de-DE"/>
        </w:rPr>
        <w:t>2.2</w:t>
      </w:r>
      <w:r>
        <w:rPr>
          <w:rFonts w:asciiTheme="minorHAnsi" w:eastAsiaTheme="minorEastAsia" w:hAnsiTheme="minorHAnsi" w:cstheme="minorBidi"/>
          <w:b w:val="0"/>
          <w:noProof/>
          <w:sz w:val="22"/>
          <w:lang w:val="de-DE"/>
        </w:rPr>
        <w:tab/>
      </w:r>
      <w:r w:rsidRPr="00374302">
        <w:rPr>
          <w:noProof/>
          <w:lang w:val="de-DE"/>
        </w:rPr>
        <w:t>Schnittstellen</w:t>
      </w:r>
      <w:r w:rsidRPr="00374302">
        <w:rPr>
          <w:noProof/>
          <w:lang w:val="de-DE"/>
        </w:rPr>
        <w:tab/>
      </w:r>
      <w:r>
        <w:rPr>
          <w:noProof/>
        </w:rPr>
        <w:fldChar w:fldCharType="begin"/>
      </w:r>
      <w:r w:rsidRPr="00374302">
        <w:rPr>
          <w:noProof/>
          <w:lang w:val="de-DE"/>
        </w:rPr>
        <w:instrText xml:space="preserve"> PAGEREF _Toc486449020 \h </w:instrText>
      </w:r>
      <w:r>
        <w:rPr>
          <w:noProof/>
        </w:rPr>
      </w:r>
      <w:r>
        <w:rPr>
          <w:noProof/>
        </w:rPr>
        <w:fldChar w:fldCharType="separate"/>
      </w:r>
      <w:r w:rsidRPr="00374302">
        <w:rPr>
          <w:noProof/>
          <w:lang w:val="de-DE"/>
        </w:rPr>
        <w:t>8</w:t>
      </w:r>
      <w:r>
        <w:rPr>
          <w:noProof/>
        </w:rPr>
        <w:fldChar w:fldCharType="end"/>
      </w:r>
    </w:p>
    <w:p w14:paraId="721E3E3F" w14:textId="77777777" w:rsidR="00EB2369" w:rsidRDefault="00EB2369">
      <w:pPr>
        <w:pStyle w:val="Verzeichnis2"/>
        <w:tabs>
          <w:tab w:val="left" w:pos="960"/>
          <w:tab w:val="right" w:leader="dot" w:pos="9174"/>
        </w:tabs>
        <w:rPr>
          <w:rFonts w:asciiTheme="minorHAnsi" w:eastAsiaTheme="minorEastAsia" w:hAnsiTheme="minorHAnsi" w:cstheme="minorBidi"/>
          <w:b w:val="0"/>
          <w:noProof/>
          <w:sz w:val="22"/>
          <w:lang w:val="de-DE"/>
        </w:rPr>
      </w:pPr>
      <w:r w:rsidRPr="00374302">
        <w:rPr>
          <w:noProof/>
          <w:lang w:val="de-DE"/>
        </w:rPr>
        <w:t>2.3</w:t>
      </w:r>
      <w:r>
        <w:rPr>
          <w:rFonts w:asciiTheme="minorHAnsi" w:eastAsiaTheme="minorEastAsia" w:hAnsiTheme="minorHAnsi" w:cstheme="minorBidi"/>
          <w:b w:val="0"/>
          <w:noProof/>
          <w:sz w:val="22"/>
          <w:lang w:val="de-DE"/>
        </w:rPr>
        <w:tab/>
      </w:r>
      <w:r w:rsidRPr="00374302">
        <w:rPr>
          <w:noProof/>
          <w:lang w:val="de-DE"/>
        </w:rPr>
        <w:t>Grundliegende Funktionen</w:t>
      </w:r>
      <w:r w:rsidRPr="00374302">
        <w:rPr>
          <w:noProof/>
          <w:lang w:val="de-DE"/>
        </w:rPr>
        <w:tab/>
      </w:r>
      <w:r>
        <w:rPr>
          <w:noProof/>
        </w:rPr>
        <w:fldChar w:fldCharType="begin"/>
      </w:r>
      <w:r w:rsidRPr="00374302">
        <w:rPr>
          <w:noProof/>
          <w:lang w:val="de-DE"/>
        </w:rPr>
        <w:instrText xml:space="preserve"> PAGEREF _Toc486449021 \h </w:instrText>
      </w:r>
      <w:r>
        <w:rPr>
          <w:noProof/>
        </w:rPr>
      </w:r>
      <w:r>
        <w:rPr>
          <w:noProof/>
        </w:rPr>
        <w:fldChar w:fldCharType="separate"/>
      </w:r>
      <w:r w:rsidRPr="00374302">
        <w:rPr>
          <w:noProof/>
          <w:lang w:val="de-DE"/>
        </w:rPr>
        <w:t>9</w:t>
      </w:r>
      <w:r>
        <w:rPr>
          <w:noProof/>
        </w:rPr>
        <w:fldChar w:fldCharType="end"/>
      </w:r>
    </w:p>
    <w:p w14:paraId="0D46F345" w14:textId="77777777" w:rsidR="00EB2369" w:rsidRDefault="00EB2369">
      <w:pPr>
        <w:pStyle w:val="Verzeichnis3"/>
        <w:rPr>
          <w:rFonts w:asciiTheme="minorHAnsi" w:eastAsiaTheme="minorEastAsia" w:hAnsiTheme="minorHAnsi" w:cstheme="minorBidi"/>
          <w:b w:val="0"/>
          <w:sz w:val="22"/>
          <w:lang w:val="de-DE"/>
        </w:rPr>
      </w:pPr>
      <w:r w:rsidRPr="002F0D25">
        <w:rPr>
          <w:lang w:val="de-DE"/>
        </w:rPr>
        <w:t>2.3.1</w:t>
      </w:r>
      <w:r>
        <w:rPr>
          <w:rFonts w:asciiTheme="minorHAnsi" w:eastAsiaTheme="minorEastAsia" w:hAnsiTheme="minorHAnsi" w:cstheme="minorBidi"/>
          <w:b w:val="0"/>
          <w:sz w:val="22"/>
          <w:lang w:val="de-DE"/>
        </w:rPr>
        <w:tab/>
      </w:r>
      <w:r w:rsidRPr="002F0D25">
        <w:rPr>
          <w:lang w:val="de-DE"/>
        </w:rPr>
        <w:t>Visualisierungsfunktion</w:t>
      </w:r>
      <w:r w:rsidRPr="00374302">
        <w:rPr>
          <w:lang w:val="de-DE"/>
        </w:rPr>
        <w:tab/>
      </w:r>
      <w:r>
        <w:fldChar w:fldCharType="begin"/>
      </w:r>
      <w:r w:rsidRPr="00374302">
        <w:rPr>
          <w:lang w:val="de-DE"/>
        </w:rPr>
        <w:instrText xml:space="preserve"> PAGEREF _Toc486449022 \h </w:instrText>
      </w:r>
      <w:r>
        <w:fldChar w:fldCharType="separate"/>
      </w:r>
      <w:r w:rsidRPr="00374302">
        <w:rPr>
          <w:lang w:val="de-DE"/>
        </w:rPr>
        <w:t>9</w:t>
      </w:r>
      <w:r>
        <w:fldChar w:fldCharType="end"/>
      </w:r>
    </w:p>
    <w:p w14:paraId="75EF659F" w14:textId="77777777" w:rsidR="00EB2369" w:rsidRDefault="00EB2369">
      <w:pPr>
        <w:pStyle w:val="Verzeichnis3"/>
        <w:rPr>
          <w:rFonts w:asciiTheme="minorHAnsi" w:eastAsiaTheme="minorEastAsia" w:hAnsiTheme="minorHAnsi" w:cstheme="minorBidi"/>
          <w:b w:val="0"/>
          <w:sz w:val="22"/>
          <w:lang w:val="de-DE"/>
        </w:rPr>
      </w:pPr>
      <w:r w:rsidRPr="002F0D25">
        <w:rPr>
          <w:lang w:val="de-DE"/>
        </w:rPr>
        <w:t>2.3.2</w:t>
      </w:r>
      <w:r>
        <w:rPr>
          <w:rFonts w:asciiTheme="minorHAnsi" w:eastAsiaTheme="minorEastAsia" w:hAnsiTheme="minorHAnsi" w:cstheme="minorBidi"/>
          <w:b w:val="0"/>
          <w:sz w:val="22"/>
          <w:lang w:val="de-DE"/>
        </w:rPr>
        <w:tab/>
      </w:r>
      <w:r w:rsidRPr="002F0D25">
        <w:rPr>
          <w:lang w:val="de-DE"/>
        </w:rPr>
        <w:t>Transparenzfunktion</w:t>
      </w:r>
      <w:r w:rsidRPr="00374302">
        <w:rPr>
          <w:lang w:val="de-DE"/>
        </w:rPr>
        <w:tab/>
      </w:r>
      <w:r>
        <w:fldChar w:fldCharType="begin"/>
      </w:r>
      <w:r w:rsidRPr="00374302">
        <w:rPr>
          <w:lang w:val="de-DE"/>
        </w:rPr>
        <w:instrText xml:space="preserve"> PAGEREF _Toc486449023 \h </w:instrText>
      </w:r>
      <w:r>
        <w:fldChar w:fldCharType="separate"/>
      </w:r>
      <w:r w:rsidRPr="00374302">
        <w:rPr>
          <w:lang w:val="de-DE"/>
        </w:rPr>
        <w:t>10</w:t>
      </w:r>
      <w:r>
        <w:fldChar w:fldCharType="end"/>
      </w:r>
    </w:p>
    <w:p w14:paraId="7C1A7081" w14:textId="77777777" w:rsidR="00EB2369" w:rsidRDefault="00EB2369">
      <w:pPr>
        <w:pStyle w:val="Verzeichnis1"/>
        <w:tabs>
          <w:tab w:val="left" w:pos="480"/>
          <w:tab w:val="right" w:leader="dot" w:pos="9174"/>
        </w:tabs>
        <w:rPr>
          <w:rFonts w:asciiTheme="minorHAnsi" w:eastAsiaTheme="minorEastAsia" w:hAnsiTheme="minorHAnsi" w:cstheme="minorBidi"/>
          <w:b w:val="0"/>
          <w:noProof/>
          <w:sz w:val="22"/>
          <w:szCs w:val="22"/>
          <w:lang w:val="de-DE"/>
        </w:rPr>
      </w:pPr>
      <w:r w:rsidRPr="002F0D25">
        <w:rPr>
          <w:noProof/>
          <w:lang w:val="de-DE"/>
        </w:rPr>
        <w:t>3</w:t>
      </w:r>
      <w:r>
        <w:rPr>
          <w:rFonts w:asciiTheme="minorHAnsi" w:eastAsiaTheme="minorEastAsia" w:hAnsiTheme="minorHAnsi" w:cstheme="minorBidi"/>
          <w:b w:val="0"/>
          <w:noProof/>
          <w:sz w:val="22"/>
          <w:szCs w:val="22"/>
          <w:lang w:val="de-DE"/>
        </w:rPr>
        <w:tab/>
      </w:r>
      <w:r w:rsidRPr="002F0D25">
        <w:rPr>
          <w:noProof/>
          <w:lang w:val="de-DE"/>
        </w:rPr>
        <w:t>Produktfunktionen</w:t>
      </w:r>
      <w:r w:rsidRPr="00374302">
        <w:rPr>
          <w:noProof/>
          <w:lang w:val="de-DE"/>
        </w:rPr>
        <w:tab/>
      </w:r>
      <w:r>
        <w:rPr>
          <w:noProof/>
        </w:rPr>
        <w:fldChar w:fldCharType="begin"/>
      </w:r>
      <w:r w:rsidRPr="00374302">
        <w:rPr>
          <w:noProof/>
          <w:lang w:val="de-DE"/>
        </w:rPr>
        <w:instrText xml:space="preserve"> PAGEREF _Toc486449024 \h </w:instrText>
      </w:r>
      <w:r>
        <w:rPr>
          <w:noProof/>
        </w:rPr>
      </w:r>
      <w:r>
        <w:rPr>
          <w:noProof/>
        </w:rPr>
        <w:fldChar w:fldCharType="separate"/>
      </w:r>
      <w:r w:rsidRPr="00374302">
        <w:rPr>
          <w:noProof/>
          <w:lang w:val="de-DE"/>
        </w:rPr>
        <w:t>11</w:t>
      </w:r>
      <w:r>
        <w:rPr>
          <w:noProof/>
        </w:rPr>
        <w:fldChar w:fldCharType="end"/>
      </w:r>
    </w:p>
    <w:p w14:paraId="1D5B0CDC" w14:textId="77777777" w:rsidR="00EB2369" w:rsidRDefault="00EB2369">
      <w:pPr>
        <w:pStyle w:val="Verzeichnis2"/>
        <w:tabs>
          <w:tab w:val="left" w:pos="960"/>
          <w:tab w:val="right" w:leader="dot" w:pos="9174"/>
        </w:tabs>
        <w:rPr>
          <w:rFonts w:asciiTheme="minorHAnsi" w:eastAsiaTheme="minorEastAsia" w:hAnsiTheme="minorHAnsi" w:cstheme="minorBidi"/>
          <w:b w:val="0"/>
          <w:noProof/>
          <w:sz w:val="22"/>
          <w:lang w:val="de-DE"/>
        </w:rPr>
      </w:pPr>
      <w:r w:rsidRPr="00374302">
        <w:rPr>
          <w:noProof/>
          <w:lang w:val="de-DE"/>
        </w:rPr>
        <w:t>3.1</w:t>
      </w:r>
      <w:r>
        <w:rPr>
          <w:rFonts w:asciiTheme="minorHAnsi" w:eastAsiaTheme="minorEastAsia" w:hAnsiTheme="minorHAnsi" w:cstheme="minorBidi"/>
          <w:b w:val="0"/>
          <w:noProof/>
          <w:sz w:val="22"/>
          <w:lang w:val="de-DE"/>
        </w:rPr>
        <w:tab/>
      </w:r>
      <w:r w:rsidRPr="00374302">
        <w:rPr>
          <w:noProof/>
          <w:lang w:val="de-DE"/>
        </w:rPr>
        <w:t>Mehrspartenbetrieb</w:t>
      </w:r>
      <w:r w:rsidRPr="00374302">
        <w:rPr>
          <w:noProof/>
          <w:lang w:val="de-DE"/>
        </w:rPr>
        <w:tab/>
      </w:r>
      <w:r>
        <w:rPr>
          <w:noProof/>
        </w:rPr>
        <w:fldChar w:fldCharType="begin"/>
      </w:r>
      <w:r w:rsidRPr="00374302">
        <w:rPr>
          <w:noProof/>
          <w:lang w:val="de-DE"/>
        </w:rPr>
        <w:instrText xml:space="preserve"> PAGEREF _Toc486449025 \h </w:instrText>
      </w:r>
      <w:r>
        <w:rPr>
          <w:noProof/>
        </w:rPr>
      </w:r>
      <w:r>
        <w:rPr>
          <w:noProof/>
        </w:rPr>
        <w:fldChar w:fldCharType="separate"/>
      </w:r>
      <w:r w:rsidRPr="00374302">
        <w:rPr>
          <w:noProof/>
          <w:lang w:val="de-DE"/>
        </w:rPr>
        <w:t>11</w:t>
      </w:r>
      <w:r>
        <w:rPr>
          <w:noProof/>
        </w:rPr>
        <w:fldChar w:fldCharType="end"/>
      </w:r>
    </w:p>
    <w:p w14:paraId="49092179" w14:textId="77777777" w:rsidR="00EB2369" w:rsidRDefault="00EB2369">
      <w:pPr>
        <w:pStyle w:val="Verzeichnis2"/>
        <w:tabs>
          <w:tab w:val="left" w:pos="960"/>
          <w:tab w:val="right" w:leader="dot" w:pos="9174"/>
        </w:tabs>
        <w:rPr>
          <w:rFonts w:asciiTheme="minorHAnsi" w:eastAsiaTheme="minorEastAsia" w:hAnsiTheme="minorHAnsi" w:cstheme="minorBidi"/>
          <w:b w:val="0"/>
          <w:noProof/>
          <w:sz w:val="22"/>
          <w:lang w:val="de-DE"/>
        </w:rPr>
      </w:pPr>
      <w:r w:rsidRPr="00374302">
        <w:rPr>
          <w:noProof/>
          <w:lang w:val="de-DE"/>
        </w:rPr>
        <w:t>3.2</w:t>
      </w:r>
      <w:r>
        <w:rPr>
          <w:rFonts w:asciiTheme="minorHAnsi" w:eastAsiaTheme="minorEastAsia" w:hAnsiTheme="minorHAnsi" w:cstheme="minorBidi"/>
          <w:b w:val="0"/>
          <w:noProof/>
          <w:sz w:val="22"/>
          <w:lang w:val="de-DE"/>
        </w:rPr>
        <w:tab/>
      </w:r>
      <w:r w:rsidRPr="00374302">
        <w:rPr>
          <w:noProof/>
          <w:lang w:val="de-DE"/>
        </w:rPr>
        <w:t>Unterstützte Registrierperiode</w:t>
      </w:r>
      <w:r w:rsidRPr="00374302">
        <w:rPr>
          <w:noProof/>
          <w:lang w:val="de-DE"/>
        </w:rPr>
        <w:tab/>
      </w:r>
      <w:r>
        <w:rPr>
          <w:noProof/>
        </w:rPr>
        <w:fldChar w:fldCharType="begin"/>
      </w:r>
      <w:r w:rsidRPr="00374302">
        <w:rPr>
          <w:noProof/>
          <w:lang w:val="de-DE"/>
        </w:rPr>
        <w:instrText xml:space="preserve"> PAGEREF _Toc486449026 \h </w:instrText>
      </w:r>
      <w:r>
        <w:rPr>
          <w:noProof/>
        </w:rPr>
      </w:r>
      <w:r>
        <w:rPr>
          <w:noProof/>
        </w:rPr>
        <w:fldChar w:fldCharType="separate"/>
      </w:r>
      <w:r w:rsidRPr="00374302">
        <w:rPr>
          <w:noProof/>
          <w:lang w:val="de-DE"/>
        </w:rPr>
        <w:t>11</w:t>
      </w:r>
      <w:r>
        <w:rPr>
          <w:noProof/>
        </w:rPr>
        <w:fldChar w:fldCharType="end"/>
      </w:r>
    </w:p>
    <w:p w14:paraId="7E55F8B8" w14:textId="77777777" w:rsidR="00EB2369" w:rsidRDefault="00EB2369">
      <w:pPr>
        <w:pStyle w:val="Verzeichnis2"/>
        <w:tabs>
          <w:tab w:val="left" w:pos="960"/>
          <w:tab w:val="right" w:leader="dot" w:pos="9174"/>
        </w:tabs>
        <w:rPr>
          <w:rFonts w:asciiTheme="minorHAnsi" w:eastAsiaTheme="minorEastAsia" w:hAnsiTheme="minorHAnsi" w:cstheme="minorBidi"/>
          <w:b w:val="0"/>
          <w:noProof/>
          <w:sz w:val="22"/>
          <w:lang w:val="de-DE"/>
        </w:rPr>
      </w:pPr>
      <w:r w:rsidRPr="00374302">
        <w:rPr>
          <w:noProof/>
          <w:lang w:val="de-DE"/>
        </w:rPr>
        <w:t>3.3</w:t>
      </w:r>
      <w:r>
        <w:rPr>
          <w:rFonts w:asciiTheme="minorHAnsi" w:eastAsiaTheme="minorEastAsia" w:hAnsiTheme="minorHAnsi" w:cstheme="minorBidi"/>
          <w:b w:val="0"/>
          <w:noProof/>
          <w:sz w:val="22"/>
          <w:lang w:val="de-DE"/>
        </w:rPr>
        <w:tab/>
      </w:r>
      <w:r w:rsidRPr="00374302">
        <w:rPr>
          <w:noProof/>
          <w:lang w:val="de-DE"/>
        </w:rPr>
        <w:t>Herstellerspezifischer Adapter</w:t>
      </w:r>
      <w:r w:rsidRPr="00374302">
        <w:rPr>
          <w:noProof/>
          <w:lang w:val="de-DE"/>
        </w:rPr>
        <w:tab/>
      </w:r>
      <w:r>
        <w:rPr>
          <w:noProof/>
        </w:rPr>
        <w:fldChar w:fldCharType="begin"/>
      </w:r>
      <w:r w:rsidRPr="00374302">
        <w:rPr>
          <w:noProof/>
          <w:lang w:val="de-DE"/>
        </w:rPr>
        <w:instrText xml:space="preserve"> PAGEREF _Toc486449027 \h </w:instrText>
      </w:r>
      <w:r>
        <w:rPr>
          <w:noProof/>
        </w:rPr>
      </w:r>
      <w:r>
        <w:rPr>
          <w:noProof/>
        </w:rPr>
        <w:fldChar w:fldCharType="separate"/>
      </w:r>
      <w:r w:rsidRPr="00374302">
        <w:rPr>
          <w:noProof/>
          <w:lang w:val="de-DE"/>
        </w:rPr>
        <w:t>11</w:t>
      </w:r>
      <w:r>
        <w:rPr>
          <w:noProof/>
        </w:rPr>
        <w:fldChar w:fldCharType="end"/>
      </w:r>
    </w:p>
    <w:p w14:paraId="43339BE9" w14:textId="77777777" w:rsidR="00EB2369" w:rsidRDefault="00EB2369">
      <w:pPr>
        <w:pStyle w:val="Verzeichnis3"/>
        <w:rPr>
          <w:rFonts w:asciiTheme="minorHAnsi" w:eastAsiaTheme="minorEastAsia" w:hAnsiTheme="minorHAnsi" w:cstheme="minorBidi"/>
          <w:b w:val="0"/>
          <w:sz w:val="22"/>
          <w:lang w:val="de-DE"/>
        </w:rPr>
      </w:pPr>
      <w:r w:rsidRPr="002F0D25">
        <w:rPr>
          <w:lang w:val="de-DE"/>
        </w:rPr>
        <w:t>3.3.1</w:t>
      </w:r>
      <w:r>
        <w:rPr>
          <w:rFonts w:asciiTheme="minorHAnsi" w:eastAsiaTheme="minorEastAsia" w:hAnsiTheme="minorHAnsi" w:cstheme="minorBidi"/>
          <w:b w:val="0"/>
          <w:sz w:val="22"/>
          <w:lang w:val="de-DE"/>
        </w:rPr>
        <w:tab/>
      </w:r>
      <w:r w:rsidRPr="002F0D25">
        <w:rPr>
          <w:lang w:val="de-DE"/>
        </w:rPr>
        <w:t>Beschreibung</w:t>
      </w:r>
      <w:r w:rsidRPr="00374302">
        <w:rPr>
          <w:lang w:val="de-DE"/>
        </w:rPr>
        <w:tab/>
      </w:r>
      <w:r>
        <w:fldChar w:fldCharType="begin"/>
      </w:r>
      <w:r w:rsidRPr="00374302">
        <w:rPr>
          <w:lang w:val="de-DE"/>
        </w:rPr>
        <w:instrText xml:space="preserve"> PAGEREF _Toc486449028 \h </w:instrText>
      </w:r>
      <w:r>
        <w:fldChar w:fldCharType="separate"/>
      </w:r>
      <w:r w:rsidRPr="00374302">
        <w:rPr>
          <w:lang w:val="de-DE"/>
        </w:rPr>
        <w:t>11</w:t>
      </w:r>
      <w:r>
        <w:fldChar w:fldCharType="end"/>
      </w:r>
    </w:p>
    <w:p w14:paraId="2DF1173B" w14:textId="77777777" w:rsidR="00EB2369" w:rsidRDefault="00EB2369">
      <w:pPr>
        <w:pStyle w:val="Verzeichnis3"/>
        <w:rPr>
          <w:rFonts w:asciiTheme="minorHAnsi" w:eastAsiaTheme="minorEastAsia" w:hAnsiTheme="minorHAnsi" w:cstheme="minorBidi"/>
          <w:b w:val="0"/>
          <w:sz w:val="22"/>
          <w:lang w:val="de-DE"/>
        </w:rPr>
      </w:pPr>
      <w:r w:rsidRPr="002F0D25">
        <w:rPr>
          <w:lang w:val="de-DE"/>
        </w:rPr>
        <w:t>3.3.2</w:t>
      </w:r>
      <w:r>
        <w:rPr>
          <w:rFonts w:asciiTheme="minorHAnsi" w:eastAsiaTheme="minorEastAsia" w:hAnsiTheme="minorHAnsi" w:cstheme="minorBidi"/>
          <w:b w:val="0"/>
          <w:sz w:val="22"/>
          <w:lang w:val="de-DE"/>
        </w:rPr>
        <w:tab/>
      </w:r>
      <w:r w:rsidRPr="002F0D25">
        <w:rPr>
          <w:lang w:val="de-DE"/>
        </w:rPr>
        <w:t>Integration</w:t>
      </w:r>
      <w:r w:rsidRPr="00374302">
        <w:rPr>
          <w:lang w:val="de-DE"/>
        </w:rPr>
        <w:tab/>
      </w:r>
      <w:r>
        <w:fldChar w:fldCharType="begin"/>
      </w:r>
      <w:r w:rsidRPr="00374302">
        <w:rPr>
          <w:lang w:val="de-DE"/>
        </w:rPr>
        <w:instrText xml:space="preserve"> PAGEREF _Toc486449029 \h </w:instrText>
      </w:r>
      <w:r>
        <w:fldChar w:fldCharType="separate"/>
      </w:r>
      <w:r w:rsidRPr="00374302">
        <w:rPr>
          <w:lang w:val="de-DE"/>
        </w:rPr>
        <w:t>11</w:t>
      </w:r>
      <w:r>
        <w:fldChar w:fldCharType="end"/>
      </w:r>
    </w:p>
    <w:p w14:paraId="15150741" w14:textId="77777777" w:rsidR="00EB2369" w:rsidRDefault="00EB2369">
      <w:pPr>
        <w:pStyle w:val="Verzeichnis2"/>
        <w:tabs>
          <w:tab w:val="left" w:pos="960"/>
          <w:tab w:val="right" w:leader="dot" w:pos="9174"/>
        </w:tabs>
        <w:rPr>
          <w:rFonts w:asciiTheme="minorHAnsi" w:eastAsiaTheme="minorEastAsia" w:hAnsiTheme="minorHAnsi" w:cstheme="minorBidi"/>
          <w:b w:val="0"/>
          <w:noProof/>
          <w:sz w:val="22"/>
          <w:lang w:val="de-DE"/>
        </w:rPr>
      </w:pPr>
      <w:r w:rsidRPr="00374302">
        <w:rPr>
          <w:noProof/>
          <w:lang w:val="de-DE"/>
        </w:rPr>
        <w:t>3.4</w:t>
      </w:r>
      <w:r>
        <w:rPr>
          <w:rFonts w:asciiTheme="minorHAnsi" w:eastAsiaTheme="minorEastAsia" w:hAnsiTheme="minorHAnsi" w:cstheme="minorBidi"/>
          <w:b w:val="0"/>
          <w:noProof/>
          <w:sz w:val="22"/>
          <w:lang w:val="de-DE"/>
        </w:rPr>
        <w:tab/>
      </w:r>
      <w:r w:rsidRPr="00374302">
        <w:rPr>
          <w:noProof/>
          <w:lang w:val="de-DE"/>
        </w:rPr>
        <w:t>Tarifierungsmodule</w:t>
      </w:r>
      <w:r w:rsidRPr="00374302">
        <w:rPr>
          <w:noProof/>
          <w:lang w:val="de-DE"/>
        </w:rPr>
        <w:tab/>
      </w:r>
      <w:r>
        <w:rPr>
          <w:noProof/>
        </w:rPr>
        <w:fldChar w:fldCharType="begin"/>
      </w:r>
      <w:r w:rsidRPr="00374302">
        <w:rPr>
          <w:noProof/>
          <w:lang w:val="de-DE"/>
        </w:rPr>
        <w:instrText xml:space="preserve"> PAGEREF _Toc486449030 \h </w:instrText>
      </w:r>
      <w:r>
        <w:rPr>
          <w:noProof/>
        </w:rPr>
      </w:r>
      <w:r>
        <w:rPr>
          <w:noProof/>
        </w:rPr>
        <w:fldChar w:fldCharType="separate"/>
      </w:r>
      <w:r w:rsidRPr="00374302">
        <w:rPr>
          <w:noProof/>
          <w:lang w:val="de-DE"/>
        </w:rPr>
        <w:t>12</w:t>
      </w:r>
      <w:r>
        <w:rPr>
          <w:noProof/>
        </w:rPr>
        <w:fldChar w:fldCharType="end"/>
      </w:r>
    </w:p>
    <w:p w14:paraId="62C413C4" w14:textId="77777777" w:rsidR="00EB2369" w:rsidRDefault="00EB2369">
      <w:pPr>
        <w:pStyle w:val="Verzeichnis3"/>
        <w:rPr>
          <w:rFonts w:asciiTheme="minorHAnsi" w:eastAsiaTheme="minorEastAsia" w:hAnsiTheme="minorHAnsi" w:cstheme="minorBidi"/>
          <w:b w:val="0"/>
          <w:sz w:val="22"/>
          <w:lang w:val="de-DE"/>
        </w:rPr>
      </w:pPr>
      <w:r w:rsidRPr="002F0D25">
        <w:rPr>
          <w:lang w:val="de-DE"/>
        </w:rPr>
        <w:t>3.4.1</w:t>
      </w:r>
      <w:r>
        <w:rPr>
          <w:rFonts w:asciiTheme="minorHAnsi" w:eastAsiaTheme="minorEastAsia" w:hAnsiTheme="minorHAnsi" w:cstheme="minorBidi"/>
          <w:b w:val="0"/>
          <w:sz w:val="22"/>
          <w:lang w:val="de-DE"/>
        </w:rPr>
        <w:tab/>
      </w:r>
      <w:r w:rsidRPr="002F0D25">
        <w:rPr>
          <w:lang w:val="de-DE"/>
        </w:rPr>
        <w:t>Beschreibung</w:t>
      </w:r>
      <w:r w:rsidRPr="00374302">
        <w:rPr>
          <w:lang w:val="de-DE"/>
        </w:rPr>
        <w:tab/>
      </w:r>
      <w:r>
        <w:fldChar w:fldCharType="begin"/>
      </w:r>
      <w:r w:rsidRPr="00374302">
        <w:rPr>
          <w:lang w:val="de-DE"/>
        </w:rPr>
        <w:instrText xml:space="preserve"> PAGEREF _Toc486449031 \h </w:instrText>
      </w:r>
      <w:r>
        <w:fldChar w:fldCharType="separate"/>
      </w:r>
      <w:r w:rsidRPr="00374302">
        <w:rPr>
          <w:lang w:val="de-DE"/>
        </w:rPr>
        <w:t>12</w:t>
      </w:r>
      <w:r>
        <w:fldChar w:fldCharType="end"/>
      </w:r>
    </w:p>
    <w:p w14:paraId="1737272A" w14:textId="77777777" w:rsidR="00EB2369" w:rsidRDefault="00EB2369">
      <w:pPr>
        <w:pStyle w:val="Verzeichnis3"/>
        <w:rPr>
          <w:rFonts w:asciiTheme="minorHAnsi" w:eastAsiaTheme="minorEastAsia" w:hAnsiTheme="minorHAnsi" w:cstheme="minorBidi"/>
          <w:b w:val="0"/>
          <w:sz w:val="22"/>
          <w:lang w:val="de-DE"/>
        </w:rPr>
      </w:pPr>
      <w:r w:rsidRPr="002F0D25">
        <w:rPr>
          <w:lang w:val="de-DE"/>
        </w:rPr>
        <w:t>3.4.2</w:t>
      </w:r>
      <w:r>
        <w:rPr>
          <w:rFonts w:asciiTheme="minorHAnsi" w:eastAsiaTheme="minorEastAsia" w:hAnsiTheme="minorHAnsi" w:cstheme="minorBidi"/>
          <w:b w:val="0"/>
          <w:sz w:val="22"/>
          <w:lang w:val="de-DE"/>
        </w:rPr>
        <w:tab/>
      </w:r>
      <w:r w:rsidRPr="002F0D25">
        <w:rPr>
          <w:lang w:val="de-DE"/>
        </w:rPr>
        <w:t>Integration</w:t>
      </w:r>
      <w:r w:rsidRPr="00374302">
        <w:rPr>
          <w:lang w:val="de-DE"/>
        </w:rPr>
        <w:tab/>
      </w:r>
      <w:r>
        <w:fldChar w:fldCharType="begin"/>
      </w:r>
      <w:r w:rsidRPr="00374302">
        <w:rPr>
          <w:lang w:val="de-DE"/>
        </w:rPr>
        <w:instrText xml:space="preserve"> PAGEREF _Toc486449032 \h </w:instrText>
      </w:r>
      <w:r>
        <w:fldChar w:fldCharType="separate"/>
      </w:r>
      <w:r w:rsidRPr="00374302">
        <w:rPr>
          <w:lang w:val="de-DE"/>
        </w:rPr>
        <w:t>12</w:t>
      </w:r>
      <w:r>
        <w:fldChar w:fldCharType="end"/>
      </w:r>
    </w:p>
    <w:p w14:paraId="39E62B62" w14:textId="77777777" w:rsidR="00EB2369" w:rsidRDefault="00EB2369">
      <w:pPr>
        <w:pStyle w:val="Verzeichnis3"/>
        <w:rPr>
          <w:rFonts w:asciiTheme="minorHAnsi" w:eastAsiaTheme="minorEastAsia" w:hAnsiTheme="minorHAnsi" w:cstheme="minorBidi"/>
          <w:b w:val="0"/>
          <w:sz w:val="22"/>
          <w:lang w:val="de-DE"/>
        </w:rPr>
      </w:pPr>
      <w:r w:rsidRPr="002F0D25">
        <w:rPr>
          <w:lang w:val="de-DE"/>
        </w:rPr>
        <w:t>3.4.3</w:t>
      </w:r>
      <w:r>
        <w:rPr>
          <w:rFonts w:asciiTheme="minorHAnsi" w:eastAsiaTheme="minorEastAsia" w:hAnsiTheme="minorHAnsi" w:cstheme="minorBidi"/>
          <w:b w:val="0"/>
          <w:sz w:val="22"/>
          <w:lang w:val="de-DE"/>
        </w:rPr>
        <w:tab/>
      </w:r>
      <w:r w:rsidRPr="002F0D25">
        <w:rPr>
          <w:lang w:val="de-DE"/>
        </w:rPr>
        <w:t>Tarifierungsmodul 1: zeitvariable Tarife (TAF-2)</w:t>
      </w:r>
      <w:r w:rsidRPr="00374302">
        <w:rPr>
          <w:lang w:val="de-DE"/>
        </w:rPr>
        <w:tab/>
      </w:r>
      <w:r>
        <w:fldChar w:fldCharType="begin"/>
      </w:r>
      <w:r w:rsidRPr="00374302">
        <w:rPr>
          <w:lang w:val="de-DE"/>
        </w:rPr>
        <w:instrText xml:space="preserve"> PAGEREF _Toc486449033 \h </w:instrText>
      </w:r>
      <w:r>
        <w:fldChar w:fldCharType="separate"/>
      </w:r>
      <w:r w:rsidRPr="00374302">
        <w:rPr>
          <w:lang w:val="de-DE"/>
        </w:rPr>
        <w:t>12</w:t>
      </w:r>
      <w:r>
        <w:fldChar w:fldCharType="end"/>
      </w:r>
    </w:p>
    <w:p w14:paraId="4E1B201F" w14:textId="77777777" w:rsidR="00EB2369" w:rsidRDefault="00EB2369">
      <w:pPr>
        <w:pStyle w:val="Verzeichnis3"/>
        <w:rPr>
          <w:rFonts w:asciiTheme="minorHAnsi" w:eastAsiaTheme="minorEastAsia" w:hAnsiTheme="minorHAnsi" w:cstheme="minorBidi"/>
          <w:b w:val="0"/>
          <w:sz w:val="22"/>
          <w:lang w:val="de-DE"/>
        </w:rPr>
      </w:pPr>
      <w:r w:rsidRPr="002F0D25">
        <w:rPr>
          <w:lang w:val="de-DE"/>
        </w:rPr>
        <w:t>3.4.4</w:t>
      </w:r>
      <w:r>
        <w:rPr>
          <w:rFonts w:asciiTheme="minorHAnsi" w:eastAsiaTheme="minorEastAsia" w:hAnsiTheme="minorHAnsi" w:cstheme="minorBidi"/>
          <w:b w:val="0"/>
          <w:sz w:val="22"/>
          <w:lang w:val="de-DE"/>
        </w:rPr>
        <w:tab/>
      </w:r>
      <w:r w:rsidRPr="002F0D25">
        <w:rPr>
          <w:lang w:val="de-DE"/>
        </w:rPr>
        <w:t>Prüfsumme der Tarifierungsinformationen</w:t>
      </w:r>
      <w:r w:rsidRPr="00374302">
        <w:rPr>
          <w:lang w:val="de-DE"/>
        </w:rPr>
        <w:tab/>
      </w:r>
      <w:r>
        <w:fldChar w:fldCharType="begin"/>
      </w:r>
      <w:r w:rsidRPr="00374302">
        <w:rPr>
          <w:lang w:val="de-DE"/>
        </w:rPr>
        <w:instrText xml:space="preserve"> PAGEREF _Toc486449034 \h </w:instrText>
      </w:r>
      <w:r>
        <w:fldChar w:fldCharType="separate"/>
      </w:r>
      <w:r w:rsidRPr="00374302">
        <w:rPr>
          <w:lang w:val="de-DE"/>
        </w:rPr>
        <w:t>13</w:t>
      </w:r>
      <w:r>
        <w:fldChar w:fldCharType="end"/>
      </w:r>
    </w:p>
    <w:p w14:paraId="01AC3715" w14:textId="77777777" w:rsidR="00EB2369" w:rsidRDefault="00EB2369">
      <w:pPr>
        <w:pStyle w:val="Verzeichnis2"/>
        <w:tabs>
          <w:tab w:val="left" w:pos="960"/>
          <w:tab w:val="right" w:leader="dot" w:pos="9174"/>
        </w:tabs>
        <w:rPr>
          <w:rFonts w:asciiTheme="minorHAnsi" w:eastAsiaTheme="minorEastAsia" w:hAnsiTheme="minorHAnsi" w:cstheme="minorBidi"/>
          <w:b w:val="0"/>
          <w:noProof/>
          <w:sz w:val="22"/>
          <w:lang w:val="de-DE"/>
        </w:rPr>
      </w:pPr>
      <w:r w:rsidRPr="00374302">
        <w:rPr>
          <w:noProof/>
          <w:lang w:val="de-DE"/>
        </w:rPr>
        <w:t>3.5</w:t>
      </w:r>
      <w:r>
        <w:rPr>
          <w:rFonts w:asciiTheme="minorHAnsi" w:eastAsiaTheme="minorEastAsia" w:hAnsiTheme="minorHAnsi" w:cstheme="minorBidi"/>
          <w:b w:val="0"/>
          <w:noProof/>
          <w:sz w:val="22"/>
          <w:lang w:val="de-DE"/>
        </w:rPr>
        <w:tab/>
      </w:r>
      <w:r w:rsidRPr="00374302">
        <w:rPr>
          <w:noProof/>
          <w:lang w:val="de-DE"/>
        </w:rPr>
        <w:t>Vorbereitung WAN Lösung</w:t>
      </w:r>
      <w:r w:rsidRPr="00374302">
        <w:rPr>
          <w:noProof/>
          <w:lang w:val="de-DE"/>
        </w:rPr>
        <w:tab/>
      </w:r>
      <w:r>
        <w:rPr>
          <w:noProof/>
        </w:rPr>
        <w:fldChar w:fldCharType="begin"/>
      </w:r>
      <w:r w:rsidRPr="00374302">
        <w:rPr>
          <w:noProof/>
          <w:lang w:val="de-DE"/>
        </w:rPr>
        <w:instrText xml:space="preserve"> PAGEREF _Toc486449035 \h </w:instrText>
      </w:r>
      <w:r>
        <w:rPr>
          <w:noProof/>
        </w:rPr>
      </w:r>
      <w:r>
        <w:rPr>
          <w:noProof/>
        </w:rPr>
        <w:fldChar w:fldCharType="separate"/>
      </w:r>
      <w:r w:rsidRPr="00374302">
        <w:rPr>
          <w:noProof/>
          <w:lang w:val="de-DE"/>
        </w:rPr>
        <w:t>1</w:t>
      </w:r>
      <w:r w:rsidRPr="00374302">
        <w:rPr>
          <w:noProof/>
          <w:lang w:val="de-DE"/>
        </w:rPr>
        <w:t>3</w:t>
      </w:r>
      <w:r>
        <w:rPr>
          <w:noProof/>
        </w:rPr>
        <w:fldChar w:fldCharType="end"/>
      </w:r>
    </w:p>
    <w:p w14:paraId="46C9D0BC" w14:textId="77777777" w:rsidR="00EB2369" w:rsidRDefault="00EB2369">
      <w:pPr>
        <w:pStyle w:val="Verzeichnis2"/>
        <w:tabs>
          <w:tab w:val="left" w:pos="960"/>
          <w:tab w:val="right" w:leader="dot" w:pos="9174"/>
        </w:tabs>
        <w:rPr>
          <w:rFonts w:asciiTheme="minorHAnsi" w:eastAsiaTheme="minorEastAsia" w:hAnsiTheme="minorHAnsi" w:cstheme="minorBidi"/>
          <w:b w:val="0"/>
          <w:noProof/>
          <w:sz w:val="22"/>
          <w:lang w:val="de-DE"/>
        </w:rPr>
      </w:pPr>
      <w:r w:rsidRPr="00374302">
        <w:rPr>
          <w:noProof/>
          <w:lang w:val="de-DE"/>
        </w:rPr>
        <w:t>3.6</w:t>
      </w:r>
      <w:r>
        <w:rPr>
          <w:rFonts w:asciiTheme="minorHAnsi" w:eastAsiaTheme="minorEastAsia" w:hAnsiTheme="minorHAnsi" w:cstheme="minorBidi"/>
          <w:b w:val="0"/>
          <w:noProof/>
          <w:sz w:val="22"/>
          <w:lang w:val="de-DE"/>
        </w:rPr>
        <w:tab/>
      </w:r>
      <w:r w:rsidRPr="00374302">
        <w:rPr>
          <w:noProof/>
          <w:lang w:val="de-DE"/>
        </w:rPr>
        <w:t>Prüfung innere Signatur</w:t>
      </w:r>
      <w:r w:rsidRPr="00374302">
        <w:rPr>
          <w:noProof/>
          <w:lang w:val="de-DE"/>
        </w:rPr>
        <w:tab/>
      </w:r>
      <w:r>
        <w:rPr>
          <w:noProof/>
        </w:rPr>
        <w:fldChar w:fldCharType="begin"/>
      </w:r>
      <w:r w:rsidRPr="00374302">
        <w:rPr>
          <w:noProof/>
          <w:lang w:val="de-DE"/>
        </w:rPr>
        <w:instrText xml:space="preserve"> PAGEREF _Toc486449036 \h </w:instrText>
      </w:r>
      <w:r>
        <w:rPr>
          <w:noProof/>
        </w:rPr>
      </w:r>
      <w:r>
        <w:rPr>
          <w:noProof/>
        </w:rPr>
        <w:fldChar w:fldCharType="separate"/>
      </w:r>
      <w:r w:rsidRPr="00374302">
        <w:rPr>
          <w:noProof/>
          <w:lang w:val="de-DE"/>
        </w:rPr>
        <w:t>14</w:t>
      </w:r>
      <w:r>
        <w:rPr>
          <w:noProof/>
        </w:rPr>
        <w:fldChar w:fldCharType="end"/>
      </w:r>
    </w:p>
    <w:p w14:paraId="4759874D" w14:textId="77777777" w:rsidR="00EB2369" w:rsidRDefault="00EB2369">
      <w:pPr>
        <w:pStyle w:val="Verzeichnis1"/>
        <w:tabs>
          <w:tab w:val="left" w:pos="480"/>
          <w:tab w:val="right" w:leader="dot" w:pos="9174"/>
        </w:tabs>
        <w:rPr>
          <w:rFonts w:asciiTheme="minorHAnsi" w:eastAsiaTheme="minorEastAsia" w:hAnsiTheme="minorHAnsi" w:cstheme="minorBidi"/>
          <w:b w:val="0"/>
          <w:noProof/>
          <w:sz w:val="22"/>
          <w:szCs w:val="22"/>
          <w:lang w:val="de-DE"/>
        </w:rPr>
      </w:pPr>
      <w:r w:rsidRPr="002F0D25">
        <w:rPr>
          <w:noProof/>
          <w:lang w:val="de-DE"/>
        </w:rPr>
        <w:t>4</w:t>
      </w:r>
      <w:r>
        <w:rPr>
          <w:rFonts w:asciiTheme="minorHAnsi" w:eastAsiaTheme="minorEastAsia" w:hAnsiTheme="minorHAnsi" w:cstheme="minorBidi"/>
          <w:b w:val="0"/>
          <w:noProof/>
          <w:sz w:val="22"/>
          <w:szCs w:val="22"/>
          <w:lang w:val="de-DE"/>
        </w:rPr>
        <w:tab/>
      </w:r>
      <w:r w:rsidRPr="002F0D25">
        <w:rPr>
          <w:noProof/>
          <w:lang w:val="de-DE"/>
        </w:rPr>
        <w:t>Schnittstelleninformationen</w:t>
      </w:r>
      <w:r w:rsidRPr="00374302">
        <w:rPr>
          <w:noProof/>
          <w:lang w:val="de-DE"/>
        </w:rPr>
        <w:tab/>
      </w:r>
      <w:r>
        <w:rPr>
          <w:noProof/>
        </w:rPr>
        <w:fldChar w:fldCharType="begin"/>
      </w:r>
      <w:r w:rsidRPr="00374302">
        <w:rPr>
          <w:noProof/>
          <w:lang w:val="de-DE"/>
        </w:rPr>
        <w:instrText xml:space="preserve"> PAGEREF _Toc486449037 \h </w:instrText>
      </w:r>
      <w:r>
        <w:rPr>
          <w:noProof/>
        </w:rPr>
      </w:r>
      <w:r>
        <w:rPr>
          <w:noProof/>
        </w:rPr>
        <w:fldChar w:fldCharType="separate"/>
      </w:r>
      <w:r w:rsidRPr="00374302">
        <w:rPr>
          <w:noProof/>
          <w:lang w:val="de-DE"/>
        </w:rPr>
        <w:t>15</w:t>
      </w:r>
      <w:r>
        <w:rPr>
          <w:noProof/>
        </w:rPr>
        <w:fldChar w:fldCharType="end"/>
      </w:r>
    </w:p>
    <w:p w14:paraId="50A87EFF" w14:textId="77777777" w:rsidR="00EB2369" w:rsidRDefault="00EB2369">
      <w:pPr>
        <w:pStyle w:val="Verzeichnis2"/>
        <w:tabs>
          <w:tab w:val="left" w:pos="960"/>
          <w:tab w:val="right" w:leader="dot" w:pos="9174"/>
        </w:tabs>
        <w:rPr>
          <w:rFonts w:asciiTheme="minorHAnsi" w:eastAsiaTheme="minorEastAsia" w:hAnsiTheme="minorHAnsi" w:cstheme="minorBidi"/>
          <w:b w:val="0"/>
          <w:noProof/>
          <w:sz w:val="22"/>
          <w:lang w:val="de-DE"/>
        </w:rPr>
      </w:pPr>
      <w:r w:rsidRPr="00374302">
        <w:rPr>
          <w:noProof/>
          <w:lang w:val="de-DE"/>
        </w:rPr>
        <w:t>4.1</w:t>
      </w:r>
      <w:r>
        <w:rPr>
          <w:rFonts w:asciiTheme="minorHAnsi" w:eastAsiaTheme="minorEastAsia" w:hAnsiTheme="minorHAnsi" w:cstheme="minorBidi"/>
          <w:b w:val="0"/>
          <w:noProof/>
          <w:sz w:val="22"/>
          <w:lang w:val="de-DE"/>
        </w:rPr>
        <w:tab/>
      </w:r>
      <w:r w:rsidRPr="00374302">
        <w:rPr>
          <w:noProof/>
          <w:lang w:val="de-DE"/>
        </w:rPr>
        <w:t>IF_Adapter_TRuDI</w:t>
      </w:r>
      <w:r w:rsidRPr="00374302">
        <w:rPr>
          <w:noProof/>
          <w:lang w:val="de-DE"/>
        </w:rPr>
        <w:tab/>
      </w:r>
      <w:r>
        <w:rPr>
          <w:noProof/>
        </w:rPr>
        <w:fldChar w:fldCharType="begin"/>
      </w:r>
      <w:r w:rsidRPr="00374302">
        <w:rPr>
          <w:noProof/>
          <w:lang w:val="de-DE"/>
        </w:rPr>
        <w:instrText xml:space="preserve"> PAGEREF _Toc486449038 \h </w:instrText>
      </w:r>
      <w:r>
        <w:rPr>
          <w:noProof/>
        </w:rPr>
      </w:r>
      <w:r>
        <w:rPr>
          <w:noProof/>
        </w:rPr>
        <w:fldChar w:fldCharType="separate"/>
      </w:r>
      <w:r w:rsidRPr="00374302">
        <w:rPr>
          <w:noProof/>
          <w:lang w:val="de-DE"/>
        </w:rPr>
        <w:t>15</w:t>
      </w:r>
      <w:r>
        <w:rPr>
          <w:noProof/>
        </w:rPr>
        <w:fldChar w:fldCharType="end"/>
      </w:r>
    </w:p>
    <w:p w14:paraId="6B1CD74C" w14:textId="77777777" w:rsidR="00EB2369" w:rsidRDefault="00EB2369">
      <w:pPr>
        <w:pStyle w:val="Verzeichnis2"/>
        <w:tabs>
          <w:tab w:val="left" w:pos="960"/>
          <w:tab w:val="right" w:leader="dot" w:pos="9174"/>
        </w:tabs>
        <w:rPr>
          <w:rFonts w:asciiTheme="minorHAnsi" w:eastAsiaTheme="minorEastAsia" w:hAnsiTheme="minorHAnsi" w:cstheme="minorBidi"/>
          <w:b w:val="0"/>
          <w:noProof/>
          <w:sz w:val="22"/>
          <w:lang w:val="de-DE"/>
        </w:rPr>
      </w:pPr>
      <w:r w:rsidRPr="00374302">
        <w:rPr>
          <w:noProof/>
          <w:lang w:val="de-DE"/>
        </w:rPr>
        <w:t>4.2</w:t>
      </w:r>
      <w:r>
        <w:rPr>
          <w:rFonts w:asciiTheme="minorHAnsi" w:eastAsiaTheme="minorEastAsia" w:hAnsiTheme="minorHAnsi" w:cstheme="minorBidi"/>
          <w:b w:val="0"/>
          <w:noProof/>
          <w:sz w:val="22"/>
          <w:lang w:val="de-DE"/>
        </w:rPr>
        <w:tab/>
      </w:r>
      <w:r w:rsidRPr="00374302">
        <w:rPr>
          <w:noProof/>
          <w:lang w:val="de-DE"/>
        </w:rPr>
        <w:t>IF_Lieferant_TRuDI</w:t>
      </w:r>
      <w:r w:rsidRPr="00374302">
        <w:rPr>
          <w:noProof/>
          <w:lang w:val="de-DE"/>
        </w:rPr>
        <w:tab/>
      </w:r>
      <w:r>
        <w:rPr>
          <w:noProof/>
        </w:rPr>
        <w:fldChar w:fldCharType="begin"/>
      </w:r>
      <w:r w:rsidRPr="00374302">
        <w:rPr>
          <w:noProof/>
          <w:lang w:val="de-DE"/>
        </w:rPr>
        <w:instrText xml:space="preserve"> PAGEREF _Toc486449039 \h </w:instrText>
      </w:r>
      <w:r>
        <w:rPr>
          <w:noProof/>
        </w:rPr>
      </w:r>
      <w:r>
        <w:rPr>
          <w:noProof/>
        </w:rPr>
        <w:fldChar w:fldCharType="separate"/>
      </w:r>
      <w:r w:rsidRPr="00374302">
        <w:rPr>
          <w:noProof/>
          <w:lang w:val="de-DE"/>
        </w:rPr>
        <w:t>16</w:t>
      </w:r>
      <w:r>
        <w:rPr>
          <w:noProof/>
        </w:rPr>
        <w:fldChar w:fldCharType="end"/>
      </w:r>
    </w:p>
    <w:p w14:paraId="4C7C7692" w14:textId="77777777" w:rsidR="00EB2369" w:rsidRDefault="00EB2369">
      <w:pPr>
        <w:pStyle w:val="Verzeichnis1"/>
        <w:tabs>
          <w:tab w:val="left" w:pos="480"/>
          <w:tab w:val="right" w:leader="dot" w:pos="9174"/>
        </w:tabs>
        <w:rPr>
          <w:rFonts w:asciiTheme="minorHAnsi" w:eastAsiaTheme="minorEastAsia" w:hAnsiTheme="minorHAnsi" w:cstheme="minorBidi"/>
          <w:b w:val="0"/>
          <w:noProof/>
          <w:sz w:val="22"/>
          <w:szCs w:val="22"/>
          <w:lang w:val="de-DE"/>
        </w:rPr>
      </w:pPr>
      <w:r w:rsidRPr="002F0D25">
        <w:rPr>
          <w:noProof/>
          <w:lang w:val="de-DE"/>
        </w:rPr>
        <w:t>5</w:t>
      </w:r>
      <w:r>
        <w:rPr>
          <w:rFonts w:asciiTheme="minorHAnsi" w:eastAsiaTheme="minorEastAsia" w:hAnsiTheme="minorHAnsi" w:cstheme="minorBidi"/>
          <w:b w:val="0"/>
          <w:noProof/>
          <w:sz w:val="22"/>
          <w:szCs w:val="22"/>
          <w:lang w:val="de-DE"/>
        </w:rPr>
        <w:tab/>
      </w:r>
      <w:r w:rsidRPr="002F0D25">
        <w:rPr>
          <w:noProof/>
          <w:lang w:val="de-DE"/>
        </w:rPr>
        <w:t>Produktcharakteristiken</w:t>
      </w:r>
      <w:r w:rsidRPr="00374302">
        <w:rPr>
          <w:noProof/>
          <w:lang w:val="de-DE"/>
        </w:rPr>
        <w:tab/>
      </w:r>
      <w:r>
        <w:rPr>
          <w:noProof/>
        </w:rPr>
        <w:fldChar w:fldCharType="begin"/>
      </w:r>
      <w:r w:rsidRPr="00374302">
        <w:rPr>
          <w:noProof/>
          <w:lang w:val="de-DE"/>
        </w:rPr>
        <w:instrText xml:space="preserve"> PAGEREF _Toc486449040 \h </w:instrText>
      </w:r>
      <w:r>
        <w:rPr>
          <w:noProof/>
        </w:rPr>
      </w:r>
      <w:r>
        <w:rPr>
          <w:noProof/>
        </w:rPr>
        <w:fldChar w:fldCharType="separate"/>
      </w:r>
      <w:r w:rsidRPr="00374302">
        <w:rPr>
          <w:noProof/>
          <w:lang w:val="de-DE"/>
        </w:rPr>
        <w:t>18</w:t>
      </w:r>
      <w:r>
        <w:rPr>
          <w:noProof/>
        </w:rPr>
        <w:fldChar w:fldCharType="end"/>
      </w:r>
    </w:p>
    <w:p w14:paraId="5DDD9189" w14:textId="77777777" w:rsidR="00EB2369" w:rsidRDefault="00EB2369">
      <w:pPr>
        <w:pStyle w:val="Verzeichnis2"/>
        <w:tabs>
          <w:tab w:val="left" w:pos="960"/>
          <w:tab w:val="right" w:leader="dot" w:pos="9174"/>
        </w:tabs>
        <w:rPr>
          <w:rFonts w:asciiTheme="minorHAnsi" w:eastAsiaTheme="minorEastAsia" w:hAnsiTheme="minorHAnsi" w:cstheme="minorBidi"/>
          <w:b w:val="0"/>
          <w:noProof/>
          <w:sz w:val="22"/>
          <w:lang w:val="de-DE"/>
        </w:rPr>
      </w:pPr>
      <w:r w:rsidRPr="00374302">
        <w:rPr>
          <w:noProof/>
          <w:lang w:val="de-DE"/>
        </w:rPr>
        <w:t>5.1</w:t>
      </w:r>
      <w:r>
        <w:rPr>
          <w:rFonts w:asciiTheme="minorHAnsi" w:eastAsiaTheme="minorEastAsia" w:hAnsiTheme="minorHAnsi" w:cstheme="minorBidi"/>
          <w:b w:val="0"/>
          <w:noProof/>
          <w:sz w:val="22"/>
          <w:lang w:val="de-DE"/>
        </w:rPr>
        <w:tab/>
      </w:r>
      <w:r w:rsidRPr="00374302">
        <w:rPr>
          <w:noProof/>
          <w:lang w:val="de-DE"/>
        </w:rPr>
        <w:t>Systemumgebung</w:t>
      </w:r>
      <w:r w:rsidRPr="00374302">
        <w:rPr>
          <w:noProof/>
          <w:lang w:val="de-DE"/>
        </w:rPr>
        <w:tab/>
      </w:r>
      <w:r>
        <w:rPr>
          <w:noProof/>
        </w:rPr>
        <w:fldChar w:fldCharType="begin"/>
      </w:r>
      <w:r w:rsidRPr="00374302">
        <w:rPr>
          <w:noProof/>
          <w:lang w:val="de-DE"/>
        </w:rPr>
        <w:instrText xml:space="preserve"> PAGEREF _Toc486449041 \h </w:instrText>
      </w:r>
      <w:r>
        <w:rPr>
          <w:noProof/>
        </w:rPr>
      </w:r>
      <w:r>
        <w:rPr>
          <w:noProof/>
        </w:rPr>
        <w:fldChar w:fldCharType="separate"/>
      </w:r>
      <w:r w:rsidRPr="00374302">
        <w:rPr>
          <w:noProof/>
          <w:lang w:val="de-DE"/>
        </w:rPr>
        <w:t>18</w:t>
      </w:r>
      <w:r>
        <w:rPr>
          <w:noProof/>
        </w:rPr>
        <w:fldChar w:fldCharType="end"/>
      </w:r>
    </w:p>
    <w:p w14:paraId="18250E16" w14:textId="77777777" w:rsidR="00EB2369" w:rsidRDefault="00EB2369">
      <w:pPr>
        <w:pStyle w:val="Verzeichnis3"/>
        <w:rPr>
          <w:rFonts w:asciiTheme="minorHAnsi" w:eastAsiaTheme="minorEastAsia" w:hAnsiTheme="minorHAnsi" w:cstheme="minorBidi"/>
          <w:b w:val="0"/>
          <w:sz w:val="22"/>
          <w:lang w:val="de-DE"/>
        </w:rPr>
      </w:pPr>
      <w:r w:rsidRPr="002F0D25">
        <w:rPr>
          <w:lang w:val="de-DE"/>
        </w:rPr>
        <w:t>5.1.1</w:t>
      </w:r>
      <w:r>
        <w:rPr>
          <w:rFonts w:asciiTheme="minorHAnsi" w:eastAsiaTheme="minorEastAsia" w:hAnsiTheme="minorHAnsi" w:cstheme="minorBidi"/>
          <w:b w:val="0"/>
          <w:sz w:val="22"/>
          <w:lang w:val="de-DE"/>
        </w:rPr>
        <w:tab/>
      </w:r>
      <w:r w:rsidRPr="002F0D25">
        <w:rPr>
          <w:lang w:val="de-DE"/>
        </w:rPr>
        <w:t>Software</w:t>
      </w:r>
      <w:r w:rsidRPr="00374302">
        <w:rPr>
          <w:lang w:val="de-DE"/>
        </w:rPr>
        <w:tab/>
      </w:r>
      <w:r>
        <w:fldChar w:fldCharType="begin"/>
      </w:r>
      <w:r w:rsidRPr="00374302">
        <w:rPr>
          <w:lang w:val="de-DE"/>
        </w:rPr>
        <w:instrText xml:space="preserve"> PAGEREF _Toc486449042 \h </w:instrText>
      </w:r>
      <w:r>
        <w:fldChar w:fldCharType="separate"/>
      </w:r>
      <w:r w:rsidRPr="00374302">
        <w:rPr>
          <w:lang w:val="de-DE"/>
        </w:rPr>
        <w:t>18</w:t>
      </w:r>
      <w:r>
        <w:fldChar w:fldCharType="end"/>
      </w:r>
    </w:p>
    <w:p w14:paraId="609A293F" w14:textId="77777777" w:rsidR="00EB2369" w:rsidRDefault="00EB2369">
      <w:pPr>
        <w:pStyle w:val="Verzeichnis4"/>
        <w:tabs>
          <w:tab w:val="left" w:pos="1680"/>
          <w:tab w:val="right" w:leader="dot" w:pos="9174"/>
        </w:tabs>
        <w:rPr>
          <w:rFonts w:asciiTheme="minorHAnsi" w:eastAsiaTheme="minorEastAsia" w:hAnsiTheme="minorHAnsi" w:cstheme="minorBidi"/>
          <w:noProof/>
          <w:sz w:val="22"/>
          <w:szCs w:val="22"/>
          <w:lang w:val="de-DE"/>
        </w:rPr>
      </w:pPr>
      <w:r w:rsidRPr="002F0D25">
        <w:rPr>
          <w:noProof/>
          <w:lang w:val="de-DE"/>
        </w:rPr>
        <w:t>5.1.1.1</w:t>
      </w:r>
      <w:r>
        <w:rPr>
          <w:rFonts w:asciiTheme="minorHAnsi" w:eastAsiaTheme="minorEastAsia" w:hAnsiTheme="minorHAnsi" w:cstheme="minorBidi"/>
          <w:noProof/>
          <w:sz w:val="22"/>
          <w:szCs w:val="22"/>
          <w:lang w:val="de-DE"/>
        </w:rPr>
        <w:tab/>
      </w:r>
      <w:r w:rsidRPr="002F0D25">
        <w:rPr>
          <w:noProof/>
          <w:lang w:val="de-DE"/>
        </w:rPr>
        <w:t>Plattform</w:t>
      </w:r>
      <w:r w:rsidRPr="00374302">
        <w:rPr>
          <w:noProof/>
          <w:lang w:val="de-DE"/>
        </w:rPr>
        <w:tab/>
      </w:r>
      <w:r>
        <w:rPr>
          <w:noProof/>
        </w:rPr>
        <w:fldChar w:fldCharType="begin"/>
      </w:r>
      <w:r w:rsidRPr="00374302">
        <w:rPr>
          <w:noProof/>
          <w:lang w:val="de-DE"/>
        </w:rPr>
        <w:instrText xml:space="preserve"> PAGEREF _Toc486449043 \h </w:instrText>
      </w:r>
      <w:r>
        <w:rPr>
          <w:noProof/>
        </w:rPr>
      </w:r>
      <w:r>
        <w:rPr>
          <w:noProof/>
        </w:rPr>
        <w:fldChar w:fldCharType="separate"/>
      </w:r>
      <w:r w:rsidRPr="00374302">
        <w:rPr>
          <w:noProof/>
          <w:lang w:val="de-DE"/>
        </w:rPr>
        <w:t>18</w:t>
      </w:r>
      <w:r>
        <w:rPr>
          <w:noProof/>
        </w:rPr>
        <w:fldChar w:fldCharType="end"/>
      </w:r>
    </w:p>
    <w:p w14:paraId="152D4C20" w14:textId="77777777" w:rsidR="00EB2369" w:rsidRDefault="00EB2369">
      <w:pPr>
        <w:pStyle w:val="Verzeichnis4"/>
        <w:tabs>
          <w:tab w:val="left" w:pos="1680"/>
          <w:tab w:val="right" w:leader="dot" w:pos="9174"/>
        </w:tabs>
        <w:rPr>
          <w:rFonts w:asciiTheme="minorHAnsi" w:eastAsiaTheme="minorEastAsia" w:hAnsiTheme="minorHAnsi" w:cstheme="minorBidi"/>
          <w:noProof/>
          <w:sz w:val="22"/>
          <w:szCs w:val="22"/>
          <w:lang w:val="de-DE"/>
        </w:rPr>
      </w:pPr>
      <w:r w:rsidRPr="002F0D25">
        <w:rPr>
          <w:noProof/>
          <w:lang w:val="de-DE"/>
        </w:rPr>
        <w:t>5.1.1.2</w:t>
      </w:r>
      <w:r>
        <w:rPr>
          <w:rFonts w:asciiTheme="minorHAnsi" w:eastAsiaTheme="minorEastAsia" w:hAnsiTheme="minorHAnsi" w:cstheme="minorBidi"/>
          <w:noProof/>
          <w:sz w:val="22"/>
          <w:szCs w:val="22"/>
          <w:lang w:val="de-DE"/>
        </w:rPr>
        <w:tab/>
      </w:r>
      <w:r w:rsidRPr="002F0D25">
        <w:rPr>
          <w:noProof/>
          <w:lang w:val="de-DE"/>
        </w:rPr>
        <w:t>Komponenten</w:t>
      </w:r>
      <w:r w:rsidRPr="00374302">
        <w:rPr>
          <w:noProof/>
          <w:lang w:val="de-DE"/>
        </w:rPr>
        <w:tab/>
      </w:r>
      <w:r>
        <w:rPr>
          <w:noProof/>
        </w:rPr>
        <w:fldChar w:fldCharType="begin"/>
      </w:r>
      <w:r w:rsidRPr="00374302">
        <w:rPr>
          <w:noProof/>
          <w:lang w:val="de-DE"/>
        </w:rPr>
        <w:instrText xml:space="preserve"> PAGEREF _Toc486449044 \h </w:instrText>
      </w:r>
      <w:r>
        <w:rPr>
          <w:noProof/>
        </w:rPr>
      </w:r>
      <w:r>
        <w:rPr>
          <w:noProof/>
        </w:rPr>
        <w:fldChar w:fldCharType="separate"/>
      </w:r>
      <w:r w:rsidRPr="00374302">
        <w:rPr>
          <w:noProof/>
          <w:lang w:val="de-DE"/>
        </w:rPr>
        <w:t>18</w:t>
      </w:r>
      <w:r>
        <w:rPr>
          <w:noProof/>
        </w:rPr>
        <w:fldChar w:fldCharType="end"/>
      </w:r>
    </w:p>
    <w:p w14:paraId="05CE333B" w14:textId="77777777" w:rsidR="00EB2369" w:rsidRDefault="00EB2369">
      <w:pPr>
        <w:pStyle w:val="Verzeichnis4"/>
        <w:tabs>
          <w:tab w:val="left" w:pos="1680"/>
          <w:tab w:val="right" w:leader="dot" w:pos="9174"/>
        </w:tabs>
        <w:rPr>
          <w:rFonts w:asciiTheme="minorHAnsi" w:eastAsiaTheme="minorEastAsia" w:hAnsiTheme="minorHAnsi" w:cstheme="minorBidi"/>
          <w:noProof/>
          <w:sz w:val="22"/>
          <w:szCs w:val="22"/>
          <w:lang w:val="de-DE"/>
        </w:rPr>
      </w:pPr>
      <w:r w:rsidRPr="002F0D25">
        <w:rPr>
          <w:noProof/>
          <w:lang w:val="de-DE"/>
        </w:rPr>
        <w:t>5.1.1.3</w:t>
      </w:r>
      <w:r>
        <w:rPr>
          <w:rFonts w:asciiTheme="minorHAnsi" w:eastAsiaTheme="minorEastAsia" w:hAnsiTheme="minorHAnsi" w:cstheme="minorBidi"/>
          <w:noProof/>
          <w:sz w:val="22"/>
          <w:szCs w:val="22"/>
          <w:lang w:val="de-DE"/>
        </w:rPr>
        <w:tab/>
      </w:r>
      <w:r w:rsidRPr="002F0D25">
        <w:rPr>
          <w:noProof/>
          <w:lang w:val="de-DE"/>
        </w:rPr>
        <w:t>Sicherheit</w:t>
      </w:r>
      <w:r w:rsidRPr="00374302">
        <w:rPr>
          <w:noProof/>
          <w:lang w:val="de-DE"/>
        </w:rPr>
        <w:tab/>
      </w:r>
      <w:r>
        <w:rPr>
          <w:noProof/>
        </w:rPr>
        <w:fldChar w:fldCharType="begin"/>
      </w:r>
      <w:r w:rsidRPr="00374302">
        <w:rPr>
          <w:noProof/>
          <w:lang w:val="de-DE"/>
        </w:rPr>
        <w:instrText xml:space="preserve"> PAGEREF _Toc486449045 \h </w:instrText>
      </w:r>
      <w:r>
        <w:rPr>
          <w:noProof/>
        </w:rPr>
      </w:r>
      <w:r>
        <w:rPr>
          <w:noProof/>
        </w:rPr>
        <w:fldChar w:fldCharType="separate"/>
      </w:r>
      <w:r w:rsidRPr="00374302">
        <w:rPr>
          <w:noProof/>
          <w:lang w:val="de-DE"/>
        </w:rPr>
        <w:t>18</w:t>
      </w:r>
      <w:r>
        <w:rPr>
          <w:noProof/>
        </w:rPr>
        <w:fldChar w:fldCharType="end"/>
      </w:r>
    </w:p>
    <w:p w14:paraId="52901C79" w14:textId="77777777" w:rsidR="00EB2369" w:rsidRDefault="00EB2369">
      <w:pPr>
        <w:pStyle w:val="Verzeichnis3"/>
        <w:rPr>
          <w:rFonts w:asciiTheme="minorHAnsi" w:eastAsiaTheme="minorEastAsia" w:hAnsiTheme="minorHAnsi" w:cstheme="minorBidi"/>
          <w:b w:val="0"/>
          <w:sz w:val="22"/>
          <w:lang w:val="de-DE"/>
        </w:rPr>
      </w:pPr>
      <w:r w:rsidRPr="002F0D25">
        <w:rPr>
          <w:lang w:val="de-DE"/>
        </w:rPr>
        <w:t>5.1.2</w:t>
      </w:r>
      <w:r>
        <w:rPr>
          <w:rFonts w:asciiTheme="minorHAnsi" w:eastAsiaTheme="minorEastAsia" w:hAnsiTheme="minorHAnsi" w:cstheme="minorBidi"/>
          <w:b w:val="0"/>
          <w:sz w:val="22"/>
          <w:lang w:val="de-DE"/>
        </w:rPr>
        <w:tab/>
      </w:r>
      <w:r w:rsidRPr="002F0D25">
        <w:rPr>
          <w:lang w:val="de-DE"/>
        </w:rPr>
        <w:t>Hardware</w:t>
      </w:r>
      <w:r w:rsidRPr="00374302">
        <w:rPr>
          <w:lang w:val="de-DE"/>
        </w:rPr>
        <w:tab/>
      </w:r>
      <w:r>
        <w:fldChar w:fldCharType="begin"/>
      </w:r>
      <w:r w:rsidRPr="00374302">
        <w:rPr>
          <w:lang w:val="de-DE"/>
        </w:rPr>
        <w:instrText xml:space="preserve"> PAGEREF _Toc486449046 \h </w:instrText>
      </w:r>
      <w:r>
        <w:fldChar w:fldCharType="separate"/>
      </w:r>
      <w:r w:rsidRPr="00374302">
        <w:rPr>
          <w:lang w:val="de-DE"/>
        </w:rPr>
        <w:t>19</w:t>
      </w:r>
      <w:r>
        <w:fldChar w:fldCharType="end"/>
      </w:r>
    </w:p>
    <w:p w14:paraId="7DA13714" w14:textId="77777777" w:rsidR="00EB2369" w:rsidRDefault="00EB2369">
      <w:pPr>
        <w:pStyle w:val="Verzeichnis4"/>
        <w:tabs>
          <w:tab w:val="left" w:pos="1680"/>
          <w:tab w:val="right" w:leader="dot" w:pos="9174"/>
        </w:tabs>
        <w:rPr>
          <w:rFonts w:asciiTheme="minorHAnsi" w:eastAsiaTheme="minorEastAsia" w:hAnsiTheme="minorHAnsi" w:cstheme="minorBidi"/>
          <w:noProof/>
          <w:sz w:val="22"/>
          <w:szCs w:val="22"/>
          <w:lang w:val="de-DE"/>
        </w:rPr>
      </w:pPr>
      <w:r w:rsidRPr="00374302">
        <w:rPr>
          <w:noProof/>
          <w:lang w:val="de-DE"/>
        </w:rPr>
        <w:t>5.1.2.1</w:t>
      </w:r>
      <w:r>
        <w:rPr>
          <w:rFonts w:asciiTheme="minorHAnsi" w:eastAsiaTheme="minorEastAsia" w:hAnsiTheme="minorHAnsi" w:cstheme="minorBidi"/>
          <w:noProof/>
          <w:sz w:val="22"/>
          <w:szCs w:val="22"/>
          <w:lang w:val="de-DE"/>
        </w:rPr>
        <w:tab/>
      </w:r>
      <w:r w:rsidRPr="00374302">
        <w:rPr>
          <w:noProof/>
          <w:lang w:val="de-DE"/>
        </w:rPr>
        <w:t>Mindestanforderungen Installationsbasiertes System (Windows 7)</w:t>
      </w:r>
      <w:r w:rsidRPr="00374302">
        <w:rPr>
          <w:noProof/>
          <w:lang w:val="de-DE"/>
        </w:rPr>
        <w:tab/>
      </w:r>
      <w:r>
        <w:rPr>
          <w:noProof/>
        </w:rPr>
        <w:fldChar w:fldCharType="begin"/>
      </w:r>
      <w:r w:rsidRPr="00374302">
        <w:rPr>
          <w:noProof/>
          <w:lang w:val="de-DE"/>
        </w:rPr>
        <w:instrText xml:space="preserve"> PAGEREF _Toc486449047 \h </w:instrText>
      </w:r>
      <w:r>
        <w:rPr>
          <w:noProof/>
        </w:rPr>
      </w:r>
      <w:r>
        <w:rPr>
          <w:noProof/>
        </w:rPr>
        <w:fldChar w:fldCharType="separate"/>
      </w:r>
      <w:r w:rsidRPr="00374302">
        <w:rPr>
          <w:noProof/>
          <w:lang w:val="de-DE"/>
        </w:rPr>
        <w:t>19</w:t>
      </w:r>
      <w:r>
        <w:rPr>
          <w:noProof/>
        </w:rPr>
        <w:fldChar w:fldCharType="end"/>
      </w:r>
    </w:p>
    <w:p w14:paraId="2CCAF466" w14:textId="77777777" w:rsidR="00EB2369" w:rsidRDefault="00EB2369">
      <w:pPr>
        <w:pStyle w:val="Verzeichnis4"/>
        <w:tabs>
          <w:tab w:val="left" w:pos="1680"/>
          <w:tab w:val="right" w:leader="dot" w:pos="9174"/>
        </w:tabs>
        <w:rPr>
          <w:rFonts w:asciiTheme="minorHAnsi" w:eastAsiaTheme="minorEastAsia" w:hAnsiTheme="minorHAnsi" w:cstheme="minorBidi"/>
          <w:noProof/>
          <w:sz w:val="22"/>
          <w:szCs w:val="22"/>
          <w:lang w:val="de-DE"/>
        </w:rPr>
      </w:pPr>
      <w:r w:rsidRPr="002F0D25">
        <w:rPr>
          <w:noProof/>
          <w:lang w:val="de-DE"/>
        </w:rPr>
        <w:t>5.1.2.2</w:t>
      </w:r>
      <w:r>
        <w:rPr>
          <w:rFonts w:asciiTheme="minorHAnsi" w:eastAsiaTheme="minorEastAsia" w:hAnsiTheme="minorHAnsi" w:cstheme="minorBidi"/>
          <w:noProof/>
          <w:sz w:val="22"/>
          <w:szCs w:val="22"/>
          <w:lang w:val="de-DE"/>
        </w:rPr>
        <w:tab/>
      </w:r>
      <w:r w:rsidRPr="00374302">
        <w:rPr>
          <w:noProof/>
          <w:lang w:val="de-DE"/>
        </w:rPr>
        <w:t>Mindestanforderungen Livesystem (Heise Meterix)</w:t>
      </w:r>
      <w:r w:rsidRPr="00374302">
        <w:rPr>
          <w:noProof/>
          <w:lang w:val="de-DE"/>
        </w:rPr>
        <w:tab/>
      </w:r>
      <w:r>
        <w:rPr>
          <w:noProof/>
        </w:rPr>
        <w:fldChar w:fldCharType="begin"/>
      </w:r>
      <w:r w:rsidRPr="00374302">
        <w:rPr>
          <w:noProof/>
          <w:lang w:val="de-DE"/>
        </w:rPr>
        <w:instrText xml:space="preserve"> PAGEREF _Toc486449048 \h </w:instrText>
      </w:r>
      <w:r>
        <w:rPr>
          <w:noProof/>
        </w:rPr>
      </w:r>
      <w:r>
        <w:rPr>
          <w:noProof/>
        </w:rPr>
        <w:fldChar w:fldCharType="separate"/>
      </w:r>
      <w:r w:rsidRPr="00374302">
        <w:rPr>
          <w:noProof/>
          <w:lang w:val="de-DE"/>
        </w:rPr>
        <w:t>19</w:t>
      </w:r>
      <w:r>
        <w:rPr>
          <w:noProof/>
        </w:rPr>
        <w:fldChar w:fldCharType="end"/>
      </w:r>
    </w:p>
    <w:p w14:paraId="010EC9E5" w14:textId="77777777" w:rsidR="00EB2369" w:rsidRDefault="00EB2369">
      <w:pPr>
        <w:pStyle w:val="Verzeichnis2"/>
        <w:tabs>
          <w:tab w:val="left" w:pos="960"/>
          <w:tab w:val="right" w:leader="dot" w:pos="9174"/>
        </w:tabs>
        <w:rPr>
          <w:rFonts w:asciiTheme="minorHAnsi" w:eastAsiaTheme="minorEastAsia" w:hAnsiTheme="minorHAnsi" w:cstheme="minorBidi"/>
          <w:b w:val="0"/>
          <w:noProof/>
          <w:sz w:val="22"/>
          <w:lang w:val="de-DE"/>
        </w:rPr>
      </w:pPr>
      <w:r w:rsidRPr="00374302">
        <w:rPr>
          <w:noProof/>
          <w:lang w:val="de-DE"/>
        </w:rPr>
        <w:t>5.2</w:t>
      </w:r>
      <w:r>
        <w:rPr>
          <w:rFonts w:asciiTheme="minorHAnsi" w:eastAsiaTheme="minorEastAsia" w:hAnsiTheme="minorHAnsi" w:cstheme="minorBidi"/>
          <w:b w:val="0"/>
          <w:noProof/>
          <w:sz w:val="22"/>
          <w:lang w:val="de-DE"/>
        </w:rPr>
        <w:tab/>
      </w:r>
      <w:r w:rsidRPr="00374302">
        <w:rPr>
          <w:noProof/>
          <w:lang w:val="de-DE"/>
        </w:rPr>
        <w:t>Nicht-funktionale / sonstige Anforderungen</w:t>
      </w:r>
      <w:r w:rsidRPr="00374302">
        <w:rPr>
          <w:noProof/>
          <w:lang w:val="de-DE"/>
        </w:rPr>
        <w:tab/>
      </w:r>
      <w:r>
        <w:rPr>
          <w:noProof/>
        </w:rPr>
        <w:fldChar w:fldCharType="begin"/>
      </w:r>
      <w:r w:rsidRPr="00374302">
        <w:rPr>
          <w:noProof/>
          <w:lang w:val="de-DE"/>
        </w:rPr>
        <w:instrText xml:space="preserve"> PAGEREF _Toc486449049 \h </w:instrText>
      </w:r>
      <w:r>
        <w:rPr>
          <w:noProof/>
        </w:rPr>
      </w:r>
      <w:r>
        <w:rPr>
          <w:noProof/>
        </w:rPr>
        <w:fldChar w:fldCharType="separate"/>
      </w:r>
      <w:r w:rsidRPr="00374302">
        <w:rPr>
          <w:noProof/>
          <w:lang w:val="de-DE"/>
        </w:rPr>
        <w:t>19</w:t>
      </w:r>
      <w:r>
        <w:rPr>
          <w:noProof/>
        </w:rPr>
        <w:fldChar w:fldCharType="end"/>
      </w:r>
    </w:p>
    <w:p w14:paraId="2F640BB1" w14:textId="77777777" w:rsidR="00EB2369" w:rsidRDefault="00EB2369">
      <w:pPr>
        <w:pStyle w:val="Verzeichnis3"/>
        <w:rPr>
          <w:rFonts w:asciiTheme="minorHAnsi" w:eastAsiaTheme="minorEastAsia" w:hAnsiTheme="minorHAnsi" w:cstheme="minorBidi"/>
          <w:b w:val="0"/>
          <w:sz w:val="22"/>
          <w:lang w:val="de-DE"/>
        </w:rPr>
      </w:pPr>
      <w:r w:rsidRPr="002F0D25">
        <w:rPr>
          <w:lang w:val="de-DE"/>
        </w:rPr>
        <w:t>5.2.1</w:t>
      </w:r>
      <w:r>
        <w:rPr>
          <w:rFonts w:asciiTheme="minorHAnsi" w:eastAsiaTheme="minorEastAsia" w:hAnsiTheme="minorHAnsi" w:cstheme="minorBidi"/>
          <w:b w:val="0"/>
          <w:sz w:val="22"/>
          <w:lang w:val="de-DE"/>
        </w:rPr>
        <w:tab/>
      </w:r>
      <w:r w:rsidRPr="002F0D25">
        <w:rPr>
          <w:lang w:val="de-DE"/>
        </w:rPr>
        <w:t>Anforderungen aus PTB-A50.8</w:t>
      </w:r>
      <w:r w:rsidRPr="00374302">
        <w:rPr>
          <w:lang w:val="de-DE"/>
        </w:rPr>
        <w:tab/>
      </w:r>
      <w:r>
        <w:fldChar w:fldCharType="begin"/>
      </w:r>
      <w:r w:rsidRPr="00374302">
        <w:rPr>
          <w:lang w:val="de-DE"/>
        </w:rPr>
        <w:instrText xml:space="preserve"> PAGEREF _Toc486449050 \h </w:instrText>
      </w:r>
      <w:r>
        <w:fldChar w:fldCharType="separate"/>
      </w:r>
      <w:r w:rsidRPr="00374302">
        <w:rPr>
          <w:lang w:val="de-DE"/>
        </w:rPr>
        <w:t>19</w:t>
      </w:r>
      <w:r>
        <w:fldChar w:fldCharType="end"/>
      </w:r>
    </w:p>
    <w:p w14:paraId="2C21534E" w14:textId="77777777" w:rsidR="00EB2369" w:rsidRDefault="00EB2369">
      <w:pPr>
        <w:pStyle w:val="Verzeichnis3"/>
        <w:rPr>
          <w:rFonts w:asciiTheme="minorHAnsi" w:eastAsiaTheme="minorEastAsia" w:hAnsiTheme="minorHAnsi" w:cstheme="minorBidi"/>
          <w:b w:val="0"/>
          <w:sz w:val="22"/>
          <w:lang w:val="de-DE"/>
        </w:rPr>
      </w:pPr>
      <w:r w:rsidRPr="002F0D25">
        <w:rPr>
          <w:lang w:val="de-DE"/>
        </w:rPr>
        <w:t>5.2.2</w:t>
      </w:r>
      <w:r>
        <w:rPr>
          <w:rFonts w:asciiTheme="minorHAnsi" w:eastAsiaTheme="minorEastAsia" w:hAnsiTheme="minorHAnsi" w:cstheme="minorBidi"/>
          <w:b w:val="0"/>
          <w:sz w:val="22"/>
          <w:lang w:val="de-DE"/>
        </w:rPr>
        <w:tab/>
      </w:r>
      <w:r w:rsidRPr="002F0D25">
        <w:rPr>
          <w:lang w:val="de-DE"/>
        </w:rPr>
        <w:t>Schulung</w:t>
      </w:r>
      <w:r w:rsidRPr="00374302">
        <w:rPr>
          <w:lang w:val="de-DE"/>
        </w:rPr>
        <w:tab/>
      </w:r>
      <w:r>
        <w:fldChar w:fldCharType="begin"/>
      </w:r>
      <w:r w:rsidRPr="00374302">
        <w:rPr>
          <w:lang w:val="de-DE"/>
        </w:rPr>
        <w:instrText xml:space="preserve"> PAGEREF _Toc486449051 \h </w:instrText>
      </w:r>
      <w:r>
        <w:fldChar w:fldCharType="separate"/>
      </w:r>
      <w:r w:rsidRPr="00374302">
        <w:rPr>
          <w:lang w:val="de-DE"/>
        </w:rPr>
        <w:t>19</w:t>
      </w:r>
      <w:r>
        <w:fldChar w:fldCharType="end"/>
      </w:r>
    </w:p>
    <w:p w14:paraId="158599B0" w14:textId="77777777" w:rsidR="00EB2369" w:rsidRDefault="00EB2369">
      <w:pPr>
        <w:pStyle w:val="Verzeichnis3"/>
        <w:rPr>
          <w:rFonts w:asciiTheme="minorHAnsi" w:eastAsiaTheme="minorEastAsia" w:hAnsiTheme="minorHAnsi" w:cstheme="minorBidi"/>
          <w:b w:val="0"/>
          <w:sz w:val="22"/>
          <w:lang w:val="de-DE"/>
        </w:rPr>
      </w:pPr>
      <w:r w:rsidRPr="002F0D25">
        <w:rPr>
          <w:lang w:val="de-DE"/>
        </w:rPr>
        <w:t>5.2.3</w:t>
      </w:r>
      <w:r>
        <w:rPr>
          <w:rFonts w:asciiTheme="minorHAnsi" w:eastAsiaTheme="minorEastAsia" w:hAnsiTheme="minorHAnsi" w:cstheme="minorBidi"/>
          <w:b w:val="0"/>
          <w:sz w:val="22"/>
          <w:lang w:val="de-DE"/>
        </w:rPr>
        <w:tab/>
      </w:r>
      <w:r w:rsidRPr="002F0D25">
        <w:rPr>
          <w:lang w:val="de-DE"/>
        </w:rPr>
        <w:t>Dokumentation</w:t>
      </w:r>
      <w:r w:rsidRPr="00374302">
        <w:rPr>
          <w:lang w:val="de-DE"/>
        </w:rPr>
        <w:tab/>
      </w:r>
      <w:r>
        <w:fldChar w:fldCharType="begin"/>
      </w:r>
      <w:r w:rsidRPr="00374302">
        <w:rPr>
          <w:lang w:val="de-DE"/>
        </w:rPr>
        <w:instrText xml:space="preserve"> PAGEREF _Toc486449052 \h </w:instrText>
      </w:r>
      <w:r>
        <w:fldChar w:fldCharType="separate"/>
      </w:r>
      <w:r w:rsidRPr="00374302">
        <w:rPr>
          <w:lang w:val="de-DE"/>
        </w:rPr>
        <w:t>19</w:t>
      </w:r>
      <w:r>
        <w:fldChar w:fldCharType="end"/>
      </w:r>
    </w:p>
    <w:p w14:paraId="4165B590" w14:textId="77777777" w:rsidR="00EB2369" w:rsidRDefault="00EB2369">
      <w:pPr>
        <w:pStyle w:val="Verzeichnis3"/>
        <w:rPr>
          <w:rFonts w:asciiTheme="minorHAnsi" w:eastAsiaTheme="minorEastAsia" w:hAnsiTheme="minorHAnsi" w:cstheme="minorBidi"/>
          <w:b w:val="0"/>
          <w:sz w:val="22"/>
          <w:lang w:val="de-DE"/>
        </w:rPr>
      </w:pPr>
      <w:r w:rsidRPr="002F0D25">
        <w:rPr>
          <w:lang w:val="de-DE"/>
        </w:rPr>
        <w:t>5.2.4</w:t>
      </w:r>
      <w:r>
        <w:rPr>
          <w:rFonts w:asciiTheme="minorHAnsi" w:eastAsiaTheme="minorEastAsia" w:hAnsiTheme="minorHAnsi" w:cstheme="minorBidi"/>
          <w:b w:val="0"/>
          <w:sz w:val="22"/>
          <w:lang w:val="de-DE"/>
        </w:rPr>
        <w:tab/>
      </w:r>
      <w:r w:rsidRPr="002F0D25">
        <w:rPr>
          <w:lang w:val="de-DE"/>
        </w:rPr>
        <w:t>Lizenzmodell</w:t>
      </w:r>
      <w:r w:rsidRPr="00374302">
        <w:rPr>
          <w:lang w:val="de-DE"/>
        </w:rPr>
        <w:tab/>
      </w:r>
      <w:r>
        <w:fldChar w:fldCharType="begin"/>
      </w:r>
      <w:r w:rsidRPr="00374302">
        <w:rPr>
          <w:lang w:val="de-DE"/>
        </w:rPr>
        <w:instrText xml:space="preserve"> PAGEREF _Toc486449053 \h </w:instrText>
      </w:r>
      <w:r>
        <w:fldChar w:fldCharType="separate"/>
      </w:r>
      <w:r w:rsidRPr="00374302">
        <w:rPr>
          <w:lang w:val="de-DE"/>
        </w:rPr>
        <w:t>20</w:t>
      </w:r>
      <w:r>
        <w:fldChar w:fldCharType="end"/>
      </w:r>
    </w:p>
    <w:p w14:paraId="75F3357B" w14:textId="77777777" w:rsidR="00EB2369" w:rsidRDefault="00EB2369">
      <w:pPr>
        <w:pStyle w:val="Verzeichnis3"/>
        <w:rPr>
          <w:rFonts w:asciiTheme="minorHAnsi" w:eastAsiaTheme="minorEastAsia" w:hAnsiTheme="minorHAnsi" w:cstheme="minorBidi"/>
          <w:b w:val="0"/>
          <w:sz w:val="22"/>
          <w:lang w:val="de-DE"/>
        </w:rPr>
      </w:pPr>
      <w:r w:rsidRPr="002F0D25">
        <w:rPr>
          <w:lang w:val="de-DE"/>
        </w:rPr>
        <w:t>5.2.5</w:t>
      </w:r>
      <w:r>
        <w:rPr>
          <w:rFonts w:asciiTheme="minorHAnsi" w:eastAsiaTheme="minorEastAsia" w:hAnsiTheme="minorHAnsi" w:cstheme="minorBidi"/>
          <w:b w:val="0"/>
          <w:sz w:val="22"/>
          <w:lang w:val="de-DE"/>
        </w:rPr>
        <w:tab/>
      </w:r>
      <w:r w:rsidRPr="002F0D25">
        <w:rPr>
          <w:lang w:val="de-DE"/>
        </w:rPr>
        <w:t>Testumgebung</w:t>
      </w:r>
      <w:r w:rsidRPr="00374302">
        <w:rPr>
          <w:lang w:val="de-DE"/>
        </w:rPr>
        <w:tab/>
      </w:r>
      <w:r>
        <w:fldChar w:fldCharType="begin"/>
      </w:r>
      <w:r w:rsidRPr="00374302">
        <w:rPr>
          <w:lang w:val="de-DE"/>
        </w:rPr>
        <w:instrText xml:space="preserve"> PAGEREF _Toc486449054 \h </w:instrText>
      </w:r>
      <w:r>
        <w:fldChar w:fldCharType="separate"/>
      </w:r>
      <w:r w:rsidRPr="00374302">
        <w:rPr>
          <w:lang w:val="de-DE"/>
        </w:rPr>
        <w:t>20</w:t>
      </w:r>
      <w:r>
        <w:fldChar w:fldCharType="end"/>
      </w:r>
    </w:p>
    <w:p w14:paraId="0E57A1E1" w14:textId="77777777" w:rsidR="00EB2369" w:rsidRDefault="00EB2369">
      <w:pPr>
        <w:pStyle w:val="Verzeichnis1"/>
        <w:tabs>
          <w:tab w:val="left" w:pos="480"/>
          <w:tab w:val="right" w:leader="dot" w:pos="9174"/>
        </w:tabs>
        <w:rPr>
          <w:rFonts w:asciiTheme="minorHAnsi" w:eastAsiaTheme="minorEastAsia" w:hAnsiTheme="minorHAnsi" w:cstheme="minorBidi"/>
          <w:b w:val="0"/>
          <w:noProof/>
          <w:sz w:val="22"/>
          <w:szCs w:val="22"/>
          <w:lang w:val="de-DE"/>
        </w:rPr>
      </w:pPr>
      <w:r w:rsidRPr="002F0D25">
        <w:rPr>
          <w:noProof/>
          <w:lang w:val="de-DE"/>
        </w:rPr>
        <w:t>6</w:t>
      </w:r>
      <w:r>
        <w:rPr>
          <w:rFonts w:asciiTheme="minorHAnsi" w:eastAsiaTheme="minorEastAsia" w:hAnsiTheme="minorHAnsi" w:cstheme="minorBidi"/>
          <w:b w:val="0"/>
          <w:noProof/>
          <w:sz w:val="22"/>
          <w:szCs w:val="22"/>
          <w:lang w:val="de-DE"/>
        </w:rPr>
        <w:tab/>
      </w:r>
      <w:r w:rsidRPr="002F0D25">
        <w:rPr>
          <w:noProof/>
          <w:lang w:val="de-DE"/>
        </w:rPr>
        <w:t>Verzeichnisse</w:t>
      </w:r>
      <w:r w:rsidRPr="00374302">
        <w:rPr>
          <w:noProof/>
          <w:lang w:val="de-DE"/>
        </w:rPr>
        <w:tab/>
      </w:r>
      <w:r>
        <w:rPr>
          <w:noProof/>
        </w:rPr>
        <w:fldChar w:fldCharType="begin"/>
      </w:r>
      <w:r w:rsidRPr="00374302">
        <w:rPr>
          <w:noProof/>
          <w:lang w:val="de-DE"/>
        </w:rPr>
        <w:instrText xml:space="preserve"> PAGEREF _Toc486449055 \h </w:instrText>
      </w:r>
      <w:r>
        <w:rPr>
          <w:noProof/>
        </w:rPr>
      </w:r>
      <w:r>
        <w:rPr>
          <w:noProof/>
        </w:rPr>
        <w:fldChar w:fldCharType="separate"/>
      </w:r>
      <w:r w:rsidRPr="00374302">
        <w:rPr>
          <w:noProof/>
          <w:lang w:val="de-DE"/>
        </w:rPr>
        <w:t>21</w:t>
      </w:r>
      <w:r>
        <w:rPr>
          <w:noProof/>
        </w:rPr>
        <w:fldChar w:fldCharType="end"/>
      </w:r>
    </w:p>
    <w:p w14:paraId="52E9E152" w14:textId="77777777" w:rsidR="00EB2369" w:rsidRDefault="00EB2369">
      <w:pPr>
        <w:pStyle w:val="Verzeichnis2"/>
        <w:tabs>
          <w:tab w:val="left" w:pos="960"/>
          <w:tab w:val="right" w:leader="dot" w:pos="9174"/>
        </w:tabs>
        <w:rPr>
          <w:rFonts w:asciiTheme="minorHAnsi" w:eastAsiaTheme="minorEastAsia" w:hAnsiTheme="minorHAnsi" w:cstheme="minorBidi"/>
          <w:b w:val="0"/>
          <w:noProof/>
          <w:sz w:val="22"/>
          <w:lang w:val="de-DE"/>
        </w:rPr>
      </w:pPr>
      <w:r w:rsidRPr="00374302">
        <w:rPr>
          <w:noProof/>
          <w:lang w:val="de-DE"/>
        </w:rPr>
        <w:t>6.1</w:t>
      </w:r>
      <w:r>
        <w:rPr>
          <w:rFonts w:asciiTheme="minorHAnsi" w:eastAsiaTheme="minorEastAsia" w:hAnsiTheme="minorHAnsi" w:cstheme="minorBidi"/>
          <w:b w:val="0"/>
          <w:noProof/>
          <w:sz w:val="22"/>
          <w:lang w:val="de-DE"/>
        </w:rPr>
        <w:tab/>
      </w:r>
      <w:r w:rsidRPr="00374302">
        <w:rPr>
          <w:noProof/>
          <w:lang w:val="de-DE"/>
        </w:rPr>
        <w:t>Abbildungsverzeichnis</w:t>
      </w:r>
      <w:r w:rsidRPr="00374302">
        <w:rPr>
          <w:noProof/>
          <w:lang w:val="de-DE"/>
        </w:rPr>
        <w:tab/>
      </w:r>
      <w:r>
        <w:rPr>
          <w:noProof/>
        </w:rPr>
        <w:fldChar w:fldCharType="begin"/>
      </w:r>
      <w:r w:rsidRPr="00374302">
        <w:rPr>
          <w:noProof/>
          <w:lang w:val="de-DE"/>
        </w:rPr>
        <w:instrText xml:space="preserve"> PAGEREF _Toc486449056 \h </w:instrText>
      </w:r>
      <w:r>
        <w:rPr>
          <w:noProof/>
        </w:rPr>
      </w:r>
      <w:r>
        <w:rPr>
          <w:noProof/>
        </w:rPr>
        <w:fldChar w:fldCharType="separate"/>
      </w:r>
      <w:r w:rsidRPr="00374302">
        <w:rPr>
          <w:noProof/>
          <w:lang w:val="de-DE"/>
        </w:rPr>
        <w:t>21</w:t>
      </w:r>
      <w:r>
        <w:rPr>
          <w:noProof/>
        </w:rPr>
        <w:fldChar w:fldCharType="end"/>
      </w:r>
    </w:p>
    <w:p w14:paraId="7175E38C" w14:textId="77777777" w:rsidR="00EB2369" w:rsidRDefault="00EB2369">
      <w:pPr>
        <w:pStyle w:val="Verzeichnis2"/>
        <w:tabs>
          <w:tab w:val="left" w:pos="960"/>
          <w:tab w:val="right" w:leader="dot" w:pos="9174"/>
        </w:tabs>
        <w:rPr>
          <w:rFonts w:asciiTheme="minorHAnsi" w:eastAsiaTheme="minorEastAsia" w:hAnsiTheme="minorHAnsi" w:cstheme="minorBidi"/>
          <w:b w:val="0"/>
          <w:noProof/>
          <w:sz w:val="22"/>
          <w:lang w:val="de-DE"/>
        </w:rPr>
      </w:pPr>
      <w:r w:rsidRPr="00374302">
        <w:rPr>
          <w:rFonts w:cs="Times New Roman"/>
          <w:noProof/>
          <w:lang w:val="de-DE"/>
        </w:rPr>
        <w:t>6.2</w:t>
      </w:r>
      <w:r>
        <w:rPr>
          <w:rFonts w:asciiTheme="minorHAnsi" w:eastAsiaTheme="minorEastAsia" w:hAnsiTheme="minorHAnsi" w:cstheme="minorBidi"/>
          <w:b w:val="0"/>
          <w:noProof/>
          <w:sz w:val="22"/>
          <w:lang w:val="de-DE"/>
        </w:rPr>
        <w:tab/>
      </w:r>
      <w:r w:rsidRPr="00374302">
        <w:rPr>
          <w:noProof/>
          <w:lang w:val="de-DE"/>
        </w:rPr>
        <w:t>Tabellenverzeichnis</w:t>
      </w:r>
      <w:r w:rsidRPr="00374302">
        <w:rPr>
          <w:noProof/>
          <w:lang w:val="de-DE"/>
        </w:rPr>
        <w:tab/>
      </w:r>
      <w:r>
        <w:rPr>
          <w:noProof/>
        </w:rPr>
        <w:fldChar w:fldCharType="begin"/>
      </w:r>
      <w:r w:rsidRPr="00374302">
        <w:rPr>
          <w:noProof/>
          <w:lang w:val="de-DE"/>
        </w:rPr>
        <w:instrText xml:space="preserve"> PAGEREF _Toc486449057 \h </w:instrText>
      </w:r>
      <w:r>
        <w:rPr>
          <w:noProof/>
        </w:rPr>
      </w:r>
      <w:r>
        <w:rPr>
          <w:noProof/>
        </w:rPr>
        <w:fldChar w:fldCharType="separate"/>
      </w:r>
      <w:r w:rsidRPr="00374302">
        <w:rPr>
          <w:noProof/>
          <w:lang w:val="de-DE"/>
        </w:rPr>
        <w:t>21</w:t>
      </w:r>
      <w:r>
        <w:rPr>
          <w:noProof/>
        </w:rPr>
        <w:fldChar w:fldCharType="end"/>
      </w:r>
    </w:p>
    <w:p w14:paraId="52A76D1E" w14:textId="77777777" w:rsidR="00EB2369" w:rsidRDefault="00EB2369">
      <w:pPr>
        <w:pStyle w:val="Verzeichnis2"/>
        <w:tabs>
          <w:tab w:val="left" w:pos="960"/>
          <w:tab w:val="right" w:leader="dot" w:pos="9174"/>
        </w:tabs>
        <w:rPr>
          <w:rFonts w:asciiTheme="minorHAnsi" w:eastAsiaTheme="minorEastAsia" w:hAnsiTheme="minorHAnsi" w:cstheme="minorBidi"/>
          <w:b w:val="0"/>
          <w:noProof/>
          <w:sz w:val="22"/>
          <w:lang w:val="de-DE"/>
        </w:rPr>
      </w:pPr>
      <w:r w:rsidRPr="00374302">
        <w:rPr>
          <w:rFonts w:eastAsiaTheme="minorEastAsia"/>
          <w:noProof/>
          <w:lang w:val="de-DE"/>
        </w:rPr>
        <w:t>6.3</w:t>
      </w:r>
      <w:r>
        <w:rPr>
          <w:rFonts w:asciiTheme="minorHAnsi" w:eastAsiaTheme="minorEastAsia" w:hAnsiTheme="minorHAnsi" w:cstheme="minorBidi"/>
          <w:b w:val="0"/>
          <w:noProof/>
          <w:sz w:val="22"/>
          <w:lang w:val="de-DE"/>
        </w:rPr>
        <w:tab/>
      </w:r>
      <w:r w:rsidRPr="00374302">
        <w:rPr>
          <w:rFonts w:eastAsiaTheme="minorEastAsia"/>
          <w:noProof/>
          <w:lang w:val="de-DE"/>
        </w:rPr>
        <w:t>Anforderungsverzeichnis</w:t>
      </w:r>
      <w:r w:rsidRPr="00374302">
        <w:rPr>
          <w:noProof/>
          <w:lang w:val="de-DE"/>
        </w:rPr>
        <w:tab/>
      </w:r>
      <w:r>
        <w:rPr>
          <w:noProof/>
        </w:rPr>
        <w:fldChar w:fldCharType="begin"/>
      </w:r>
      <w:r w:rsidRPr="00374302">
        <w:rPr>
          <w:noProof/>
          <w:lang w:val="de-DE"/>
        </w:rPr>
        <w:instrText xml:space="preserve"> PAGEREF _Toc486449058 \h </w:instrText>
      </w:r>
      <w:r>
        <w:rPr>
          <w:noProof/>
        </w:rPr>
      </w:r>
      <w:r>
        <w:rPr>
          <w:noProof/>
        </w:rPr>
        <w:fldChar w:fldCharType="separate"/>
      </w:r>
      <w:r w:rsidRPr="00374302">
        <w:rPr>
          <w:noProof/>
          <w:lang w:val="de-DE"/>
        </w:rPr>
        <w:t>21</w:t>
      </w:r>
      <w:r>
        <w:rPr>
          <w:noProof/>
        </w:rPr>
        <w:fldChar w:fldCharType="end"/>
      </w:r>
    </w:p>
    <w:p w14:paraId="7C11EA17" w14:textId="77777777" w:rsidR="00EB2369" w:rsidRDefault="00EB2369">
      <w:pPr>
        <w:pStyle w:val="Verzeichnis1"/>
        <w:tabs>
          <w:tab w:val="left" w:pos="480"/>
          <w:tab w:val="right" w:leader="dot" w:pos="9174"/>
        </w:tabs>
        <w:rPr>
          <w:rFonts w:asciiTheme="minorHAnsi" w:eastAsiaTheme="minorEastAsia" w:hAnsiTheme="minorHAnsi" w:cstheme="minorBidi"/>
          <w:b w:val="0"/>
          <w:noProof/>
          <w:sz w:val="22"/>
          <w:szCs w:val="22"/>
          <w:lang w:val="de-DE"/>
        </w:rPr>
      </w:pPr>
      <w:r w:rsidRPr="002F0D25">
        <w:rPr>
          <w:noProof/>
          <w:lang w:val="de-DE"/>
        </w:rPr>
        <w:t>7</w:t>
      </w:r>
      <w:r>
        <w:rPr>
          <w:rFonts w:asciiTheme="minorHAnsi" w:eastAsiaTheme="minorEastAsia" w:hAnsiTheme="minorHAnsi" w:cstheme="minorBidi"/>
          <w:b w:val="0"/>
          <w:noProof/>
          <w:sz w:val="22"/>
          <w:szCs w:val="22"/>
          <w:lang w:val="de-DE"/>
        </w:rPr>
        <w:tab/>
      </w:r>
      <w:r w:rsidRPr="002F0D25">
        <w:rPr>
          <w:noProof/>
          <w:lang w:val="de-DE"/>
        </w:rPr>
        <w:t>Anhang 1: Regeln zur Anwendung des Datenmodells der VDE AR 2418-6</w:t>
      </w:r>
      <w:r w:rsidRPr="00374302">
        <w:rPr>
          <w:noProof/>
          <w:lang w:val="de-DE"/>
        </w:rPr>
        <w:tab/>
      </w:r>
      <w:r>
        <w:rPr>
          <w:noProof/>
        </w:rPr>
        <w:fldChar w:fldCharType="begin"/>
      </w:r>
      <w:r w:rsidRPr="00374302">
        <w:rPr>
          <w:noProof/>
          <w:lang w:val="de-DE"/>
        </w:rPr>
        <w:instrText xml:space="preserve"> PAGEREF _Toc486449059 \h </w:instrText>
      </w:r>
      <w:r>
        <w:rPr>
          <w:noProof/>
        </w:rPr>
      </w:r>
      <w:r>
        <w:rPr>
          <w:noProof/>
        </w:rPr>
        <w:fldChar w:fldCharType="separate"/>
      </w:r>
      <w:r w:rsidRPr="00374302">
        <w:rPr>
          <w:noProof/>
          <w:lang w:val="de-DE"/>
        </w:rPr>
        <w:t>22</w:t>
      </w:r>
      <w:r>
        <w:rPr>
          <w:noProof/>
        </w:rPr>
        <w:fldChar w:fldCharType="end"/>
      </w:r>
    </w:p>
    <w:p w14:paraId="564E7E86" w14:textId="77777777" w:rsidR="00EB2369" w:rsidRDefault="00EB2369">
      <w:pPr>
        <w:pStyle w:val="Verzeichnis2"/>
        <w:tabs>
          <w:tab w:val="left" w:pos="960"/>
          <w:tab w:val="right" w:leader="dot" w:pos="9174"/>
        </w:tabs>
        <w:rPr>
          <w:rFonts w:asciiTheme="minorHAnsi" w:eastAsiaTheme="minorEastAsia" w:hAnsiTheme="minorHAnsi" w:cstheme="minorBidi"/>
          <w:b w:val="0"/>
          <w:noProof/>
          <w:sz w:val="22"/>
          <w:lang w:val="de-DE"/>
        </w:rPr>
      </w:pPr>
      <w:r w:rsidRPr="002F0D25">
        <w:rPr>
          <w:rFonts w:eastAsia="Arial"/>
          <w:noProof/>
        </w:rPr>
        <w:t>7.1</w:t>
      </w:r>
      <w:r>
        <w:rPr>
          <w:rFonts w:asciiTheme="minorHAnsi" w:eastAsiaTheme="minorEastAsia" w:hAnsiTheme="minorHAnsi" w:cstheme="minorBidi"/>
          <w:b w:val="0"/>
          <w:noProof/>
          <w:sz w:val="22"/>
          <w:lang w:val="de-DE"/>
        </w:rPr>
        <w:tab/>
      </w:r>
      <w:r w:rsidRPr="002F0D25">
        <w:rPr>
          <w:rFonts w:eastAsia="Arial"/>
          <w:noProof/>
        </w:rPr>
        <w:t>Basisdaten</w:t>
      </w:r>
      <w:r>
        <w:rPr>
          <w:noProof/>
        </w:rPr>
        <w:tab/>
      </w:r>
      <w:r>
        <w:rPr>
          <w:noProof/>
        </w:rPr>
        <w:fldChar w:fldCharType="begin"/>
      </w:r>
      <w:r>
        <w:rPr>
          <w:noProof/>
        </w:rPr>
        <w:instrText xml:space="preserve"> PAGEREF _Toc486449060 \h </w:instrText>
      </w:r>
      <w:r>
        <w:rPr>
          <w:noProof/>
        </w:rPr>
      </w:r>
      <w:r>
        <w:rPr>
          <w:noProof/>
        </w:rPr>
        <w:fldChar w:fldCharType="separate"/>
      </w:r>
      <w:r>
        <w:rPr>
          <w:noProof/>
        </w:rPr>
        <w:t>23</w:t>
      </w:r>
      <w:r>
        <w:rPr>
          <w:noProof/>
        </w:rPr>
        <w:fldChar w:fldCharType="end"/>
      </w:r>
    </w:p>
    <w:p w14:paraId="1C58B26C" w14:textId="77777777" w:rsidR="00EB2369" w:rsidRDefault="00EB2369">
      <w:pPr>
        <w:pStyle w:val="Verzeichnis2"/>
        <w:tabs>
          <w:tab w:val="left" w:pos="960"/>
          <w:tab w:val="right" w:leader="dot" w:pos="9174"/>
        </w:tabs>
        <w:rPr>
          <w:rFonts w:asciiTheme="minorHAnsi" w:eastAsiaTheme="minorEastAsia" w:hAnsiTheme="minorHAnsi" w:cstheme="minorBidi"/>
          <w:b w:val="0"/>
          <w:noProof/>
          <w:sz w:val="22"/>
          <w:lang w:val="de-DE"/>
        </w:rPr>
      </w:pPr>
      <w:r>
        <w:rPr>
          <w:noProof/>
        </w:rPr>
        <w:t>7.2</w:t>
      </w:r>
      <w:r>
        <w:rPr>
          <w:rFonts w:asciiTheme="minorHAnsi" w:eastAsiaTheme="minorEastAsia" w:hAnsiTheme="minorHAnsi" w:cstheme="minorBidi"/>
          <w:b w:val="0"/>
          <w:noProof/>
          <w:sz w:val="22"/>
          <w:lang w:val="de-DE"/>
        </w:rPr>
        <w:tab/>
      </w:r>
      <w:r>
        <w:rPr>
          <w:noProof/>
        </w:rPr>
        <w:t>Prüfungsdaten</w:t>
      </w:r>
      <w:r>
        <w:rPr>
          <w:noProof/>
        </w:rPr>
        <w:tab/>
      </w:r>
      <w:r>
        <w:rPr>
          <w:noProof/>
        </w:rPr>
        <w:fldChar w:fldCharType="begin"/>
      </w:r>
      <w:r>
        <w:rPr>
          <w:noProof/>
        </w:rPr>
        <w:instrText xml:space="preserve"> PAGEREF _Toc486449061 \h </w:instrText>
      </w:r>
      <w:r>
        <w:rPr>
          <w:noProof/>
        </w:rPr>
      </w:r>
      <w:r>
        <w:rPr>
          <w:noProof/>
        </w:rPr>
        <w:fldChar w:fldCharType="separate"/>
      </w:r>
      <w:r>
        <w:rPr>
          <w:noProof/>
        </w:rPr>
        <w:t>34</w:t>
      </w:r>
      <w:r>
        <w:rPr>
          <w:noProof/>
        </w:rPr>
        <w:fldChar w:fldCharType="end"/>
      </w:r>
    </w:p>
    <w:p w14:paraId="1B4EAE37" w14:textId="77777777" w:rsidR="00E73665" w:rsidRPr="00462118" w:rsidRDefault="005F3AE2" w:rsidP="00E73665">
      <w:pPr>
        <w:pStyle w:val="Headline"/>
        <w:rPr>
          <w:caps/>
          <w:sz w:val="22"/>
          <w:szCs w:val="22"/>
        </w:rPr>
      </w:pPr>
      <w:r w:rsidRPr="00462118">
        <w:rPr>
          <w:caps/>
        </w:rPr>
        <w:fldChar w:fldCharType="end"/>
      </w:r>
    </w:p>
    <w:p w14:paraId="347E2EE0" w14:textId="77777777" w:rsidR="00B873E9" w:rsidRPr="00462118" w:rsidRDefault="00B873E9">
      <w:pPr>
        <w:spacing w:before="0"/>
        <w:jc w:val="left"/>
        <w:rPr>
          <w:rFonts w:eastAsia="Arial" w:cs="Arial"/>
          <w:b/>
          <w:color w:val="231F20"/>
          <w:sz w:val="32"/>
          <w:szCs w:val="32"/>
          <w:lang w:val="de-DE" w:eastAsia="en-US"/>
        </w:rPr>
      </w:pPr>
      <w:r w:rsidRPr="00462118">
        <w:rPr>
          <w:lang w:val="de-DE"/>
        </w:rPr>
        <w:br w:type="page"/>
      </w:r>
    </w:p>
    <w:p w14:paraId="67D9185F" w14:textId="77777777" w:rsidR="00B873E9" w:rsidRPr="00462118" w:rsidRDefault="0050235C" w:rsidP="00B873E9">
      <w:pPr>
        <w:pStyle w:val="berschrift1"/>
        <w:jc w:val="both"/>
        <w:rPr>
          <w:lang w:val="de-DE"/>
        </w:rPr>
      </w:pPr>
      <w:bookmarkStart w:id="31" w:name="_Toc486449017"/>
      <w:r w:rsidRPr="00462118">
        <w:rPr>
          <w:lang w:val="de-DE"/>
        </w:rPr>
        <w:t>Zielbestimmung</w:t>
      </w:r>
      <w:bookmarkEnd w:id="31"/>
    </w:p>
    <w:p w14:paraId="0E88DBEB" w14:textId="77777777" w:rsidR="00E73665" w:rsidRPr="00462118" w:rsidRDefault="00E73665" w:rsidP="00E73665">
      <w:pPr>
        <w:pStyle w:val="Flietext"/>
      </w:pPr>
    </w:p>
    <w:p w14:paraId="33696CF6" w14:textId="77777777" w:rsidR="00C31C15" w:rsidRPr="00462118" w:rsidRDefault="00C31C15" w:rsidP="000F0D60">
      <w:pPr>
        <w:pStyle w:val="Flietext"/>
        <w:jc w:val="both"/>
      </w:pPr>
      <w:r w:rsidRPr="00462118">
        <w:t xml:space="preserve">Mit TRuDI (Transparenz- und Display-Software) </w:t>
      </w:r>
      <w:r w:rsidR="006B1F40" w:rsidRPr="00462118">
        <w:t>stellt die Intitiative Bundesdisplay</w:t>
      </w:r>
      <w:r w:rsidRPr="00462118">
        <w:t xml:space="preserve"> eine herstellerübergreifende</w:t>
      </w:r>
      <w:r w:rsidR="006B1F40" w:rsidRPr="00462118">
        <w:t>, standardisierte</w:t>
      </w:r>
      <w:r w:rsidRPr="00462118">
        <w:t xml:space="preserve"> Visualisierungslösung bereit, die die Anforderungen des MsbG (insbesondere </w:t>
      </w:r>
      <w:r w:rsidR="006B1F40" w:rsidRPr="00462118">
        <w:t xml:space="preserve">§35, </w:t>
      </w:r>
      <w:r w:rsidRPr="00462118">
        <w:t xml:space="preserve">§62), der PTB-A50.8 erfüllt und die im Rahmen der Vorgaben des Bundesamts für Sicherheit in der Informationstechnik nutzbar ist. </w:t>
      </w:r>
    </w:p>
    <w:p w14:paraId="6E85E1BF" w14:textId="77777777" w:rsidR="00C31C15" w:rsidRPr="00462118" w:rsidRDefault="00C31C15" w:rsidP="000F0D60">
      <w:pPr>
        <w:pStyle w:val="Flietext"/>
        <w:jc w:val="both"/>
      </w:pPr>
    </w:p>
    <w:p w14:paraId="21324810" w14:textId="77777777" w:rsidR="00C31C15" w:rsidRPr="00462118" w:rsidRDefault="00C31C15" w:rsidP="000F0D60">
      <w:pPr>
        <w:pStyle w:val="Flietext"/>
        <w:jc w:val="both"/>
      </w:pPr>
      <w:r w:rsidRPr="00462118">
        <w:t>TRuDI bietet dabei eine Display Funktion, mit der Messwerte, die im SMGW vorhanden sind für den Letztverbraucher angezeigt werden. Darüber hinaus steht eine sogenannte Transparenz Funktion zur Verfügung. Im Rahmen dieses funktionalen Merkmals ist d</w:t>
      </w:r>
      <w:r w:rsidR="006B1F40" w:rsidRPr="00462118">
        <w:t xml:space="preserve">er Letztverbraucher mit Hilfe der Software in der Lage, Tarifrechnungen, die auf Basis der Messwerte des SMGWs in der Systemlandschaft des Lieferanten durchgeführt hat lokal nachzuvollziehen und damit seine Rechnung zu überprüfen. </w:t>
      </w:r>
    </w:p>
    <w:p w14:paraId="2103420A" w14:textId="77777777" w:rsidR="006B1F40" w:rsidRPr="00462118" w:rsidRDefault="006B1F40" w:rsidP="000F0D60">
      <w:pPr>
        <w:pStyle w:val="Flietext"/>
        <w:jc w:val="both"/>
      </w:pPr>
    </w:p>
    <w:p w14:paraId="15094444" w14:textId="77777777" w:rsidR="006B1F40" w:rsidRPr="00462118" w:rsidRDefault="006B1F40" w:rsidP="000F0D60">
      <w:pPr>
        <w:pStyle w:val="Flietext"/>
        <w:jc w:val="both"/>
      </w:pPr>
      <w:r w:rsidRPr="00462118">
        <w:t>Die TRuDI Software Lösung bietet die Möglichkeit einer Nutzung über die HAN oder über die WAN Schnittstelle</w:t>
      </w:r>
      <w:r w:rsidR="00CB0002">
        <w:t xml:space="preserve"> des SMGWs</w:t>
      </w:r>
      <w:r w:rsidRPr="00462118">
        <w:t xml:space="preserve">. </w:t>
      </w:r>
    </w:p>
    <w:p w14:paraId="1F8C94E2" w14:textId="77777777" w:rsidR="006B1F40" w:rsidRPr="00462118" w:rsidRDefault="006B1F40" w:rsidP="000F0D60">
      <w:pPr>
        <w:pStyle w:val="Flietext"/>
        <w:jc w:val="both"/>
      </w:pPr>
    </w:p>
    <w:p w14:paraId="6F387412" w14:textId="77777777" w:rsidR="006B1F40" w:rsidRPr="00462118" w:rsidRDefault="006B1F40" w:rsidP="000F0D60">
      <w:pPr>
        <w:pStyle w:val="Flietext"/>
        <w:jc w:val="both"/>
      </w:pPr>
      <w:r w:rsidRPr="00462118">
        <w:t>Die Visualisierung über einen online zugänglichen Display-Datendienst (d.h. WAN Schnittstelle) ist ein Komfortangebot für den Letztverbraucher, der die eichrechtlich geforderte lokale Sichtanzeige nicht ersetzt aber im Sinne des GDEW dem Endverbraucher bei dessen Zustimmung einen einfachen Zugang zu seinen Verbrauchswerten ermöglicht.</w:t>
      </w:r>
    </w:p>
    <w:p w14:paraId="63C9CBCD" w14:textId="77777777" w:rsidR="006B1F40" w:rsidRPr="00462118" w:rsidRDefault="006B1F40" w:rsidP="000F0D60">
      <w:pPr>
        <w:pStyle w:val="Flietext"/>
        <w:jc w:val="both"/>
      </w:pPr>
    </w:p>
    <w:p w14:paraId="4F9C5BA7" w14:textId="77777777" w:rsidR="006B1F40" w:rsidRPr="00462118" w:rsidRDefault="00BE5234" w:rsidP="000F0D60">
      <w:pPr>
        <w:pStyle w:val="Flietext"/>
        <w:jc w:val="both"/>
      </w:pPr>
      <w:r w:rsidRPr="00462118">
        <w:t xml:space="preserve">Die eichrechtlich relevante Anzeige kann mit TRuDI über die HAN Schnittstelle des SMGWs erfolgen. TRuDI ist dabei durch ein integriertes Adapter Konzept mit allen gängigen SMGWs einsetzbar und erlaubt dem Letztverbraucher die geforderte Rechnungsprüfung. </w:t>
      </w:r>
    </w:p>
    <w:p w14:paraId="3C74E9E3" w14:textId="77777777" w:rsidR="006B1F40" w:rsidRPr="00462118" w:rsidRDefault="006B1F40" w:rsidP="000F0D60">
      <w:pPr>
        <w:pStyle w:val="Flietext"/>
        <w:jc w:val="both"/>
      </w:pPr>
    </w:p>
    <w:p w14:paraId="6C3D8998" w14:textId="77777777" w:rsidR="006B1F40" w:rsidRPr="00462118" w:rsidRDefault="006B1F40" w:rsidP="000F0D60">
      <w:pPr>
        <w:pStyle w:val="Flietext"/>
        <w:jc w:val="both"/>
      </w:pPr>
      <w:r w:rsidRPr="00462118">
        <w:t>Das Verfügbarmachen der Hilfsmittel zur Rechnungskontrolle ist Pflicht des Messwertverwenders (MessEG § 33 (3)). Mit TRuDI sorgt die Initiative BundesDisplay für ein als Rechnungsprüfungshilfsmittel geignetes Software-Produkt.</w:t>
      </w:r>
      <w:r w:rsidR="00CB0002">
        <w:t xml:space="preserve"> </w:t>
      </w:r>
      <w:r w:rsidR="006253CA" w:rsidRPr="00462118">
        <w:t>TRuDI kann dazu auf dem Computer des Letztverbrauchers genutzt werden. Die Lösung ist grundsätzlich Betriebssystem unabhängig, zur Rec</w:t>
      </w:r>
      <w:r w:rsidR="00B21860" w:rsidRPr="00462118">
        <w:t xml:space="preserve">hnungsprüfung kann auch die Live-Linux Distribution c’t Meterix eingesetzt, die speziell </w:t>
      </w:r>
      <w:r w:rsidR="00FD7A06">
        <w:t xml:space="preserve">als Systemumgebung zur Rechnungsprüfung konzipiert wurde. </w:t>
      </w:r>
    </w:p>
    <w:p w14:paraId="0FD48E26" w14:textId="77777777" w:rsidR="006B1F40" w:rsidRPr="00462118" w:rsidRDefault="006B1F40" w:rsidP="000F0D60">
      <w:pPr>
        <w:pStyle w:val="Flietext"/>
        <w:jc w:val="both"/>
      </w:pPr>
    </w:p>
    <w:p w14:paraId="685DFA14" w14:textId="77777777" w:rsidR="0050235C" w:rsidRPr="00462118" w:rsidRDefault="00BE5234" w:rsidP="000F0D60">
      <w:pPr>
        <w:pStyle w:val="Flietext"/>
        <w:jc w:val="both"/>
      </w:pPr>
      <w:r w:rsidRPr="00462118">
        <w:t>Die TRuDI Software Lösung der Initiative Bundesdisplay kann von den Herstellern im Rahmen der Baumusterprüfbescheinigungsverfahren genutzt werden.</w:t>
      </w:r>
      <w:r w:rsidR="006253CA" w:rsidRPr="00462118">
        <w:t xml:space="preserve"> Durch die Nutzbarkeit mit allen SMGWs reduziert sie den Prüfungsaufwand im Rahmen der Verfahren. </w:t>
      </w:r>
      <w:r w:rsidRPr="00462118">
        <w:t xml:space="preserve"> </w:t>
      </w:r>
    </w:p>
    <w:p w14:paraId="784FCCE5" w14:textId="77777777" w:rsidR="00BE5234" w:rsidRPr="00462118" w:rsidRDefault="00BE5234" w:rsidP="000F0D60">
      <w:pPr>
        <w:pStyle w:val="Flietext"/>
        <w:jc w:val="both"/>
      </w:pPr>
    </w:p>
    <w:p w14:paraId="28746228" w14:textId="77777777" w:rsidR="00BE5234" w:rsidRPr="00462118" w:rsidRDefault="00BE5234" w:rsidP="000F0D60">
      <w:pPr>
        <w:pStyle w:val="Flietext"/>
        <w:jc w:val="both"/>
      </w:pPr>
      <w:r w:rsidRPr="00462118">
        <w:t>Das vorliegende Lastenheft enthält neben erläuterndem Fließtext auch dezidierte Anforderungen. Die Anforderungen sind gesondert markiert und müssen vom Auftragnehmer im Pflichtenheft hinsichtlich ihrer Umsetzung beschrieben werden. Der Auftragnehmer muss die im Pflichtenheft beschriebenen Maßnahmen in seiner Implementierung berücksichtigen und deren korrekte Funktion durch eine entsprechende Testabdeckung gewährleisten.</w:t>
      </w:r>
      <w:r w:rsidR="0065041C" w:rsidRPr="00462118">
        <w:t xml:space="preserve"> Auch in der Dokumentation muss die Implementierung der Maßnahmen beschrieben werden. </w:t>
      </w:r>
    </w:p>
    <w:p w14:paraId="13E660D7" w14:textId="77777777" w:rsidR="0065041C" w:rsidRPr="00462118" w:rsidRDefault="0065041C" w:rsidP="000F0D60">
      <w:pPr>
        <w:pStyle w:val="Flietext"/>
        <w:jc w:val="both"/>
      </w:pPr>
    </w:p>
    <w:p w14:paraId="081DD673" w14:textId="77777777" w:rsidR="0065041C" w:rsidRPr="00462118" w:rsidRDefault="0065041C" w:rsidP="000F0D60">
      <w:pPr>
        <w:pStyle w:val="Flietext"/>
        <w:jc w:val="both"/>
      </w:pPr>
      <w:r w:rsidRPr="00462118">
        <w:t>Die im vorliegenden Lastenheft beschriebenen Anfordernge</w:t>
      </w:r>
      <w:r w:rsidR="00E7599D">
        <w:t>n gliedern sich in KANN-, MUSS- und</w:t>
      </w:r>
      <w:r w:rsidRPr="00462118">
        <w:t xml:space="preserve"> SOLL-Anforderungen</w:t>
      </w:r>
      <w:r w:rsidR="00E7599D">
        <w:t>.</w:t>
      </w:r>
    </w:p>
    <w:p w14:paraId="7BB8B20C" w14:textId="77777777" w:rsidR="009A1AF3" w:rsidRPr="00462118" w:rsidRDefault="009A1AF3" w:rsidP="000F0D60">
      <w:pPr>
        <w:pStyle w:val="Flietext"/>
        <w:jc w:val="both"/>
      </w:pPr>
    </w:p>
    <w:p w14:paraId="77936001" w14:textId="77777777" w:rsidR="009A1AF3" w:rsidRPr="00462118" w:rsidRDefault="0052449A" w:rsidP="000F0D60">
      <w:pPr>
        <w:pStyle w:val="Flietext"/>
        <w:jc w:val="both"/>
      </w:pPr>
      <w:r w:rsidRPr="00462118">
        <w:t>MUSS Anforderungen sind Anforderungen, die der Auftragnehmer bei der Umsetzung des Produkts zwingend berücksichtigen muss.</w:t>
      </w:r>
    </w:p>
    <w:p w14:paraId="6BD70B0F" w14:textId="77777777" w:rsidR="006253CA" w:rsidRPr="00462118" w:rsidRDefault="006253CA" w:rsidP="000F0D60">
      <w:pPr>
        <w:pStyle w:val="Flietext"/>
        <w:jc w:val="both"/>
      </w:pPr>
    </w:p>
    <w:p w14:paraId="33D032AA" w14:textId="77777777" w:rsidR="006253CA" w:rsidRPr="00462118" w:rsidRDefault="006253CA" w:rsidP="000F0D60">
      <w:pPr>
        <w:pStyle w:val="Flietext"/>
        <w:jc w:val="both"/>
      </w:pPr>
      <w:r w:rsidRPr="00462118">
        <w:t xml:space="preserve">SOLL Anforderungen sollten vom Auftragnehmer bei der Umsetzung berücksichtigt werden. Wenn eine SOLL Anforderung nicht umgesetzt werden kann, dann ist das im Rahmen der Pflichtenhefterstellung und unter Angabe der dafür ursächlichen Gründe mit dem Auftraggeber abzustimmen. </w:t>
      </w:r>
    </w:p>
    <w:p w14:paraId="5534731B" w14:textId="77777777" w:rsidR="006253CA" w:rsidRPr="00462118" w:rsidRDefault="006253CA" w:rsidP="000F0D60">
      <w:pPr>
        <w:pStyle w:val="Flietext"/>
        <w:jc w:val="both"/>
      </w:pPr>
    </w:p>
    <w:p w14:paraId="5830BA5C" w14:textId="77777777" w:rsidR="006253CA" w:rsidRPr="00462118" w:rsidRDefault="006253CA" w:rsidP="000F0D60">
      <w:pPr>
        <w:pStyle w:val="Flietext"/>
        <w:jc w:val="both"/>
      </w:pPr>
      <w:r w:rsidRPr="00462118">
        <w:t xml:space="preserve">KANN Anforderungen können vom Auftragnehmer umgesetzt werden, sind jedoch optionaler Natur. Der Auftraggeber hat keinen Anspruch auf eine Umsetzung dieser Anforderungen.  </w:t>
      </w:r>
    </w:p>
    <w:p w14:paraId="606A364F" w14:textId="77777777" w:rsidR="0052449A" w:rsidRDefault="0052449A" w:rsidP="000F0D60">
      <w:pPr>
        <w:pStyle w:val="Flietext"/>
        <w:jc w:val="both"/>
      </w:pPr>
    </w:p>
    <w:p w14:paraId="65B25B33" w14:textId="77777777" w:rsidR="006556D5" w:rsidRPr="00A478ED" w:rsidRDefault="008D78CB" w:rsidP="000F0D60">
      <w:pPr>
        <w:pStyle w:val="Flietext"/>
        <w:jc w:val="both"/>
      </w:pPr>
      <w:r w:rsidRPr="00A478ED">
        <w:t xml:space="preserve">Grundsätzlich ist die Umsetzung der PTB-A50.8 vorragig zu behandeln. Die TRuDI Software Lösung muss dazu die </w:t>
      </w:r>
      <w:r w:rsidR="006556D5" w:rsidRPr="00A478ED">
        <w:t>Anforderungen aus PTB-A 50.8 Kapitel 5 und 7 direkt oder sicherheitsniveau-gleich erfüllen.</w:t>
      </w:r>
    </w:p>
    <w:p w14:paraId="06619FF4" w14:textId="77777777" w:rsidR="006556D5" w:rsidRPr="00462118" w:rsidRDefault="006556D5" w:rsidP="00532684">
      <w:pPr>
        <w:pStyle w:val="Flietext"/>
        <w:jc w:val="both"/>
      </w:pPr>
    </w:p>
    <w:p w14:paraId="6A4200BF" w14:textId="77777777" w:rsidR="00327977" w:rsidRPr="00462118" w:rsidRDefault="0050235C" w:rsidP="00532684">
      <w:pPr>
        <w:pStyle w:val="berschrift1"/>
        <w:jc w:val="both"/>
        <w:rPr>
          <w:lang w:val="de-DE"/>
        </w:rPr>
      </w:pPr>
      <w:bookmarkStart w:id="32" w:name="_Toc486449018"/>
      <w:r w:rsidRPr="00462118">
        <w:rPr>
          <w:lang w:val="de-DE"/>
        </w:rPr>
        <w:t>Produkteinsatz</w:t>
      </w:r>
      <w:bookmarkEnd w:id="32"/>
    </w:p>
    <w:p w14:paraId="01238691" w14:textId="77777777" w:rsidR="00E73665" w:rsidRPr="00462118" w:rsidRDefault="00E73665" w:rsidP="00532684">
      <w:pPr>
        <w:pStyle w:val="Flietext"/>
        <w:jc w:val="both"/>
      </w:pPr>
    </w:p>
    <w:p w14:paraId="4AEE20B9" w14:textId="77777777" w:rsidR="00B21860" w:rsidRPr="00462118" w:rsidRDefault="00B21860" w:rsidP="00532684">
      <w:pPr>
        <w:pStyle w:val="Flietext"/>
        <w:jc w:val="both"/>
      </w:pPr>
      <w:r w:rsidRPr="00462118">
        <w:t xml:space="preserve">In der nachfolgenden Abbildung wird der Produkteinsatz schematisch erläutert. </w:t>
      </w:r>
    </w:p>
    <w:p w14:paraId="2C6A2DF4" w14:textId="77777777" w:rsidR="00B21860" w:rsidRPr="00462118" w:rsidRDefault="00B21860" w:rsidP="00532684">
      <w:pPr>
        <w:pStyle w:val="Flietext"/>
        <w:jc w:val="both"/>
      </w:pPr>
    </w:p>
    <w:p w14:paraId="0071B94B" w14:textId="77777777" w:rsidR="0050235C" w:rsidRPr="00462118" w:rsidRDefault="0050235C" w:rsidP="00532684">
      <w:pPr>
        <w:pStyle w:val="Flietext"/>
        <w:jc w:val="both"/>
      </w:pPr>
    </w:p>
    <w:p w14:paraId="25DE28F2" w14:textId="77777777" w:rsidR="00287045" w:rsidRPr="00462118" w:rsidRDefault="00287045" w:rsidP="00287045">
      <w:pPr>
        <w:pStyle w:val="Flietext"/>
        <w:keepNext/>
        <w:jc w:val="center"/>
      </w:pPr>
      <w:r w:rsidRPr="00462118">
        <w:rPr>
          <w:noProof/>
          <w:lang w:eastAsia="de-DE"/>
        </w:rPr>
        <w:drawing>
          <wp:inline distT="0" distB="0" distL="0" distR="0" wp14:anchorId="49AC50C9" wp14:editId="72A41392">
            <wp:extent cx="3806456" cy="4428569"/>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ktur.png"/>
                    <pic:cNvPicPr/>
                  </pic:nvPicPr>
                  <pic:blipFill>
                    <a:blip r:embed="rId9">
                      <a:extLst>
                        <a:ext uri="{28A0092B-C50C-407E-A947-70E740481C1C}">
                          <a14:useLocalDpi xmlns:a14="http://schemas.microsoft.com/office/drawing/2010/main" val="0"/>
                        </a:ext>
                      </a:extLst>
                    </a:blip>
                    <a:stretch>
                      <a:fillRect/>
                    </a:stretch>
                  </pic:blipFill>
                  <pic:spPr>
                    <a:xfrm>
                      <a:off x="0" y="0"/>
                      <a:ext cx="3809852" cy="4432520"/>
                    </a:xfrm>
                    <a:prstGeom prst="rect">
                      <a:avLst/>
                    </a:prstGeom>
                  </pic:spPr>
                </pic:pic>
              </a:graphicData>
            </a:graphic>
          </wp:inline>
        </w:drawing>
      </w:r>
    </w:p>
    <w:p w14:paraId="56D59651" w14:textId="77777777" w:rsidR="00287045" w:rsidRPr="00462118" w:rsidRDefault="00287045" w:rsidP="00287045">
      <w:pPr>
        <w:pStyle w:val="Beschriftung"/>
        <w:jc w:val="center"/>
        <w:rPr>
          <w:lang w:val="de-DE"/>
        </w:rPr>
      </w:pPr>
      <w:bookmarkStart w:id="33" w:name="_Ref486273080"/>
      <w:bookmarkStart w:id="34" w:name="_Toc486407188"/>
      <w:r w:rsidRPr="00462118">
        <w:rPr>
          <w:lang w:val="de-DE"/>
        </w:rPr>
        <w:t xml:space="preserve">Abbildung </w:t>
      </w:r>
      <w:r w:rsidRPr="00462118">
        <w:rPr>
          <w:lang w:val="de-DE"/>
        </w:rPr>
        <w:fldChar w:fldCharType="begin"/>
      </w:r>
      <w:r w:rsidRPr="00462118">
        <w:rPr>
          <w:lang w:val="de-DE"/>
        </w:rPr>
        <w:instrText xml:space="preserve"> SEQ Abbildung \* ARABIC </w:instrText>
      </w:r>
      <w:r w:rsidRPr="00462118">
        <w:rPr>
          <w:lang w:val="de-DE"/>
        </w:rPr>
        <w:fldChar w:fldCharType="separate"/>
      </w:r>
      <w:r w:rsidRPr="00462118">
        <w:rPr>
          <w:lang w:val="de-DE"/>
        </w:rPr>
        <w:t>1</w:t>
      </w:r>
      <w:r w:rsidRPr="00462118">
        <w:rPr>
          <w:lang w:val="de-DE"/>
        </w:rPr>
        <w:fldChar w:fldCharType="end"/>
      </w:r>
      <w:bookmarkEnd w:id="33"/>
      <w:r w:rsidRPr="00462118">
        <w:rPr>
          <w:lang w:val="de-DE"/>
        </w:rPr>
        <w:t>: Übersicht Systemarchitektur TRuDI</w:t>
      </w:r>
      <w:bookmarkEnd w:id="34"/>
    </w:p>
    <w:p w14:paraId="5AF494ED" w14:textId="77777777" w:rsidR="00287045" w:rsidRPr="00462118" w:rsidRDefault="00287045" w:rsidP="00287045">
      <w:pPr>
        <w:pStyle w:val="Flietext"/>
      </w:pPr>
    </w:p>
    <w:p w14:paraId="7402350A" w14:textId="77777777" w:rsidR="00287045" w:rsidRPr="00462118" w:rsidRDefault="00287045" w:rsidP="000F0D60">
      <w:pPr>
        <w:pStyle w:val="Flietext"/>
        <w:jc w:val="both"/>
      </w:pPr>
      <w:r w:rsidRPr="00462118">
        <w:rPr>
          <w:b/>
        </w:rPr>
        <w:t>Durch</w:t>
      </w:r>
      <w:r w:rsidR="00B21860" w:rsidRPr="00462118">
        <w:rPr>
          <w:b/>
        </w:rPr>
        <w:t xml:space="preserve">gezogene schwarze Linien/Pfeile </w:t>
      </w:r>
      <w:r w:rsidR="00B21860" w:rsidRPr="00462118">
        <w:t>stellen f</w:t>
      </w:r>
      <w:r w:rsidRPr="00462118">
        <w:t xml:space="preserve">ür </w:t>
      </w:r>
      <w:r w:rsidR="00B21860" w:rsidRPr="00462118">
        <w:t xml:space="preserve">die </w:t>
      </w:r>
      <w:r w:rsidRPr="00462118">
        <w:t>eichrechtliche Zulassung verpflichtende Schnittstellen / Datenflüsse</w:t>
      </w:r>
      <w:r w:rsidR="00B21860" w:rsidRPr="00462118">
        <w:t xml:space="preserve"> dar.</w:t>
      </w:r>
    </w:p>
    <w:p w14:paraId="13B9C4E2" w14:textId="77777777" w:rsidR="00287045" w:rsidRPr="00462118" w:rsidRDefault="00287045" w:rsidP="000F0D60">
      <w:pPr>
        <w:pStyle w:val="Flietext"/>
        <w:jc w:val="both"/>
      </w:pPr>
    </w:p>
    <w:p w14:paraId="58C2DC81" w14:textId="77777777" w:rsidR="00287045" w:rsidRPr="00462118" w:rsidRDefault="00287045" w:rsidP="000F0D60">
      <w:pPr>
        <w:pStyle w:val="Flietext"/>
        <w:jc w:val="both"/>
      </w:pPr>
      <w:r w:rsidRPr="00462118">
        <w:rPr>
          <w:b/>
        </w:rPr>
        <w:t>Durchgezogene b</w:t>
      </w:r>
      <w:r w:rsidR="00B21860" w:rsidRPr="00462118">
        <w:rPr>
          <w:b/>
        </w:rPr>
        <w:t>laue dicke Linien/Pfeile</w:t>
      </w:r>
      <w:r w:rsidR="00B21860" w:rsidRPr="00462118">
        <w:t xml:space="preserve"> kennzeichnen a</w:t>
      </w:r>
      <w:r w:rsidRPr="00462118">
        <w:t xml:space="preserve">lternative Schnittstellen/Datenflüsse, </w:t>
      </w:r>
      <w:r w:rsidR="00B21860" w:rsidRPr="00462118">
        <w:t xml:space="preserve">wobei </w:t>
      </w:r>
      <w:r w:rsidRPr="00462118">
        <w:t>eine der beiden Alternativen umgesetzt werden</w:t>
      </w:r>
      <w:r w:rsidR="00B21860" w:rsidRPr="00462118">
        <w:t xml:space="preserve"> muss.</w:t>
      </w:r>
    </w:p>
    <w:p w14:paraId="469228DD" w14:textId="77777777" w:rsidR="00287045" w:rsidRPr="00462118" w:rsidRDefault="00287045" w:rsidP="000F0D60">
      <w:pPr>
        <w:pStyle w:val="Flietext"/>
        <w:jc w:val="both"/>
      </w:pPr>
    </w:p>
    <w:p w14:paraId="7036849E" w14:textId="77777777" w:rsidR="00287045" w:rsidRPr="00462118" w:rsidRDefault="00287045" w:rsidP="000F0D60">
      <w:pPr>
        <w:pStyle w:val="Flietext"/>
        <w:jc w:val="both"/>
      </w:pPr>
      <w:r w:rsidRPr="00462118">
        <w:rPr>
          <w:b/>
        </w:rPr>
        <w:t>Gestrichelte schwarze Linien/Pfeile</w:t>
      </w:r>
      <w:r w:rsidR="00B21860" w:rsidRPr="00462118">
        <w:t xml:space="preserve"> werden für o</w:t>
      </w:r>
      <w:r w:rsidRPr="00462118">
        <w:t>ptionale Schnittstellen/Datenflüsse</w:t>
      </w:r>
      <w:r w:rsidR="00B21860" w:rsidRPr="00462118">
        <w:t xml:space="preserve"> verwendet</w:t>
      </w:r>
      <w:r w:rsidRPr="00462118">
        <w:t>, die den Visualisierungskomfort des Endkunden erhöhen können</w:t>
      </w:r>
      <w:r w:rsidR="00B21860" w:rsidRPr="00462118">
        <w:t>.</w:t>
      </w:r>
    </w:p>
    <w:p w14:paraId="768A9589" w14:textId="77777777" w:rsidR="00B21860" w:rsidRPr="00462118" w:rsidRDefault="00B21860" w:rsidP="000F0D60">
      <w:pPr>
        <w:pStyle w:val="Flietext"/>
        <w:jc w:val="both"/>
      </w:pPr>
    </w:p>
    <w:p w14:paraId="3D979797" w14:textId="77777777" w:rsidR="00B21860" w:rsidRPr="00462118" w:rsidRDefault="00B21860" w:rsidP="000F0D60">
      <w:pPr>
        <w:pStyle w:val="Flietext"/>
        <w:jc w:val="both"/>
      </w:pPr>
      <w:r w:rsidRPr="00462118">
        <w:t>Die TRuDI Software Lösung der Initiative Bundesdisplay wird an die HAN Schnittstelle des SMGWs angebunden und kann die Verbrauchswerte des jeweiligen Letztverbrauchers über diese Schnittstelle auslesen.</w:t>
      </w:r>
    </w:p>
    <w:p w14:paraId="7B9F4834" w14:textId="77777777" w:rsidR="00232501" w:rsidRPr="00462118" w:rsidRDefault="00232501" w:rsidP="000F0D60">
      <w:pPr>
        <w:pStyle w:val="Flietext"/>
        <w:jc w:val="both"/>
      </w:pPr>
    </w:p>
    <w:p w14:paraId="28A1F69E" w14:textId="77777777" w:rsidR="00232501" w:rsidRPr="00462118" w:rsidRDefault="00232501" w:rsidP="000F0D60">
      <w:pPr>
        <w:pStyle w:val="Flietext"/>
        <w:jc w:val="both"/>
      </w:pPr>
      <w:r w:rsidRPr="00462118">
        <w:t xml:space="preserve">Über den herstellerspezifischen Adapter werden die Verbrauchswerte in ein einheitliches Datenformat (VDE AR 2418-6) transformiert, das von der TRuDI Software verarbeitet werden kann. </w:t>
      </w:r>
    </w:p>
    <w:p w14:paraId="687ECB76" w14:textId="77777777" w:rsidR="00232501" w:rsidRPr="00462118" w:rsidRDefault="00232501" w:rsidP="000F0D60">
      <w:pPr>
        <w:pStyle w:val="Flietext"/>
        <w:jc w:val="both"/>
      </w:pPr>
    </w:p>
    <w:p w14:paraId="63505351" w14:textId="77777777" w:rsidR="00232501" w:rsidRPr="00462118" w:rsidRDefault="00232501" w:rsidP="000F0D60">
      <w:pPr>
        <w:pStyle w:val="Flietext"/>
        <w:jc w:val="both"/>
      </w:pPr>
      <w:r w:rsidRPr="00462118">
        <w:t xml:space="preserve">TRuDI kann die Verbrauchswerte eichrechtskonform für den Kunden visualisieren. Darüber hinaus können Tarifierungsoperationen lokal nachgerechnet und damit überprüft werden, die in den Systemen des Lieferanten durchgeführt wurden. </w:t>
      </w:r>
    </w:p>
    <w:p w14:paraId="1B994862" w14:textId="77777777" w:rsidR="00232501" w:rsidRPr="00462118" w:rsidRDefault="00232501" w:rsidP="000F0D60">
      <w:pPr>
        <w:pStyle w:val="Flietext"/>
        <w:jc w:val="both"/>
      </w:pPr>
    </w:p>
    <w:p w14:paraId="627A980A" w14:textId="77777777" w:rsidR="00232501" w:rsidRPr="00462118" w:rsidRDefault="00232501" w:rsidP="000F0D60">
      <w:pPr>
        <w:pStyle w:val="Flietext"/>
        <w:jc w:val="both"/>
      </w:pPr>
      <w:r w:rsidRPr="00462118">
        <w:t xml:space="preserve">Dazu können die Tarifierungsinformationen, die benötigt werden, um die Rechnung des Lieferanten lokal zu überprüfen in die TRuDI Software importiert werden. </w:t>
      </w:r>
    </w:p>
    <w:p w14:paraId="14279991" w14:textId="77777777" w:rsidR="00232501" w:rsidRPr="00462118" w:rsidRDefault="00232501" w:rsidP="000F0D60">
      <w:pPr>
        <w:pStyle w:val="Flietext"/>
        <w:jc w:val="both"/>
      </w:pPr>
    </w:p>
    <w:p w14:paraId="4E3B12A9" w14:textId="77777777" w:rsidR="00232501" w:rsidRPr="00462118" w:rsidRDefault="00232501" w:rsidP="000F0D60">
      <w:pPr>
        <w:pStyle w:val="Flietext"/>
        <w:jc w:val="both"/>
      </w:pPr>
      <w:r w:rsidRPr="00462118">
        <w:t xml:space="preserve">Eine Übermittlung der Verbrauchswerte über den Daten-Display-Dienst (d.h. indirekt über die WAN Schnittstelle des SMGWs) ist ebenfalls optional vorgesehen und dient als Komfort Angebot für den Letztverbraucher, nicht jedoch als eichrechtlich relevante Sichtanzeige. </w:t>
      </w:r>
    </w:p>
    <w:p w14:paraId="4B47C612" w14:textId="77777777" w:rsidR="00490FA3" w:rsidRPr="00462118" w:rsidRDefault="00490FA3" w:rsidP="000F0D60">
      <w:pPr>
        <w:pStyle w:val="Flietext"/>
        <w:jc w:val="both"/>
      </w:pPr>
    </w:p>
    <w:p w14:paraId="1B8670DD" w14:textId="77777777" w:rsidR="00C04B8B" w:rsidRPr="00462118" w:rsidRDefault="00232501" w:rsidP="000F0D60">
      <w:pPr>
        <w:pStyle w:val="Flietext"/>
        <w:ind w:left="2832" w:hanging="2832"/>
        <w:jc w:val="both"/>
      </w:pPr>
      <w:bookmarkStart w:id="35" w:name="TRuDI_001_MUSS"/>
      <w:r w:rsidRPr="00462118">
        <w:t>TRuDI</w:t>
      </w:r>
      <w:r w:rsidR="00B96353">
        <w:t>_001_</w:t>
      </w:r>
      <w:r w:rsidRPr="00462118">
        <w:t>MUSS</w:t>
      </w:r>
      <w:bookmarkEnd w:id="35"/>
      <w:r w:rsidRPr="00462118">
        <w:tab/>
      </w:r>
      <w:r w:rsidR="00C04B8B" w:rsidRPr="00462118">
        <w:t xml:space="preserve">Eine Software-Instanz </w:t>
      </w:r>
      <w:commentRangeStart w:id="36"/>
      <w:commentRangeStart w:id="37"/>
      <w:r w:rsidRPr="00462118">
        <w:t>muss</w:t>
      </w:r>
      <w:commentRangeEnd w:id="36"/>
      <w:r w:rsidR="00FC005B">
        <w:rPr>
          <w:rStyle w:val="Kommentarzeichen"/>
          <w:rFonts w:eastAsia="Times New Roman" w:cs="Times New Roman"/>
          <w:color w:val="auto"/>
          <w:lang w:eastAsia="de-DE"/>
        </w:rPr>
        <w:commentReference w:id="36"/>
      </w:r>
      <w:commentRangeEnd w:id="37"/>
      <w:r w:rsidR="006253E3">
        <w:rPr>
          <w:rStyle w:val="Kommentarzeichen"/>
          <w:rFonts w:eastAsia="Times New Roman" w:cs="Times New Roman"/>
          <w:color w:val="auto"/>
          <w:lang w:eastAsia="de-DE"/>
        </w:rPr>
        <w:commentReference w:id="37"/>
      </w:r>
      <w:r w:rsidR="00C04B8B" w:rsidRPr="00462118">
        <w:t xml:space="preserve"> zeitgleich immer nur ein SMGW bedienen. </w:t>
      </w:r>
    </w:p>
    <w:p w14:paraId="0FA49D56" w14:textId="77777777" w:rsidR="0050235C" w:rsidRPr="00462118" w:rsidRDefault="0050235C" w:rsidP="00532684">
      <w:pPr>
        <w:pStyle w:val="Flietext"/>
        <w:jc w:val="both"/>
      </w:pPr>
    </w:p>
    <w:p w14:paraId="3934B7EC" w14:textId="77777777" w:rsidR="0050235C" w:rsidRPr="00462118" w:rsidRDefault="0050235C" w:rsidP="00B96353">
      <w:pPr>
        <w:pStyle w:val="berschrift2"/>
      </w:pPr>
      <w:bookmarkStart w:id="38" w:name="_Toc486449019"/>
      <w:r w:rsidRPr="00462118">
        <w:t>Beteiligte Systemkomponten</w:t>
      </w:r>
      <w:bookmarkEnd w:id="38"/>
    </w:p>
    <w:p w14:paraId="36809DBF" w14:textId="77777777" w:rsidR="0050235C" w:rsidRPr="00462118" w:rsidRDefault="0050235C" w:rsidP="0050235C">
      <w:pPr>
        <w:pStyle w:val="Flietext"/>
        <w:rPr>
          <w:lang w:eastAsia="de-DE"/>
        </w:rPr>
      </w:pPr>
    </w:p>
    <w:p w14:paraId="7F306706" w14:textId="77777777" w:rsidR="00232501" w:rsidRPr="00462118" w:rsidRDefault="00232501" w:rsidP="000F0D60">
      <w:pPr>
        <w:pStyle w:val="Flietext"/>
        <w:jc w:val="both"/>
        <w:rPr>
          <w:lang w:eastAsia="de-DE"/>
        </w:rPr>
      </w:pPr>
      <w:r w:rsidRPr="00462118">
        <w:rPr>
          <w:lang w:eastAsia="de-DE"/>
        </w:rPr>
        <w:t xml:space="preserve">Folgende Systemkomponenten sind in </w:t>
      </w:r>
      <w:r w:rsidRPr="00462118">
        <w:rPr>
          <w:lang w:eastAsia="de-DE"/>
        </w:rPr>
        <w:fldChar w:fldCharType="begin"/>
      </w:r>
      <w:r w:rsidRPr="00462118">
        <w:rPr>
          <w:lang w:eastAsia="de-DE"/>
        </w:rPr>
        <w:instrText xml:space="preserve"> REF _Ref486273080 \h </w:instrText>
      </w:r>
      <w:r w:rsidR="000F0D60">
        <w:rPr>
          <w:lang w:eastAsia="de-DE"/>
        </w:rPr>
        <w:instrText xml:space="preserve"> \* MERGEFORMAT </w:instrText>
      </w:r>
      <w:r w:rsidRPr="00462118">
        <w:rPr>
          <w:lang w:eastAsia="de-DE"/>
        </w:rPr>
      </w:r>
      <w:r w:rsidRPr="00462118">
        <w:rPr>
          <w:lang w:eastAsia="de-DE"/>
        </w:rPr>
        <w:fldChar w:fldCharType="separate"/>
      </w:r>
      <w:r w:rsidRPr="00462118">
        <w:t>Abbildung 1</w:t>
      </w:r>
      <w:r w:rsidRPr="00462118">
        <w:rPr>
          <w:lang w:eastAsia="de-DE"/>
        </w:rPr>
        <w:fldChar w:fldCharType="end"/>
      </w:r>
      <w:r w:rsidR="005F7C79" w:rsidRPr="00462118">
        <w:rPr>
          <w:lang w:eastAsia="de-DE"/>
        </w:rPr>
        <w:t xml:space="preserve"> dargestellt und interagieren in unterschiedlicher Form mit der TRuDI Software:</w:t>
      </w:r>
    </w:p>
    <w:p w14:paraId="7EED4BAF" w14:textId="77777777" w:rsidR="00232501" w:rsidRPr="00462118" w:rsidRDefault="00232501" w:rsidP="000F0D60">
      <w:pPr>
        <w:pStyle w:val="Flietext"/>
        <w:jc w:val="both"/>
        <w:rPr>
          <w:lang w:eastAsia="de-DE"/>
        </w:rPr>
      </w:pPr>
    </w:p>
    <w:p w14:paraId="707D782D" w14:textId="77777777" w:rsidR="005F7C79" w:rsidRPr="00462118" w:rsidRDefault="00287045" w:rsidP="000F0D60">
      <w:pPr>
        <w:pStyle w:val="Flietext"/>
        <w:numPr>
          <w:ilvl w:val="0"/>
          <w:numId w:val="11"/>
        </w:numPr>
        <w:jc w:val="both"/>
        <w:rPr>
          <w:lang w:eastAsia="de-DE"/>
        </w:rPr>
      </w:pPr>
      <w:r w:rsidRPr="00462118">
        <w:rPr>
          <w:b/>
          <w:lang w:eastAsia="de-DE"/>
        </w:rPr>
        <w:t>G1-Gateway:</w:t>
      </w:r>
      <w:r w:rsidRPr="00462118">
        <w:rPr>
          <w:lang w:eastAsia="de-DE"/>
        </w:rPr>
        <w:t xml:space="preserve"> Smart Meter Gateway mit Zertifizierung nach Schutzprofil (PP-0073), das abrechnungsrelevant mit den Tarifanwendungsfällen TAF-1, TAF-2, TAF-6 und TAF-7 oder einer Untermenge dieser TAF eingesetzt werden soll. </w:t>
      </w:r>
    </w:p>
    <w:p w14:paraId="18783D14" w14:textId="77777777" w:rsidR="005F7C79" w:rsidRPr="00462118" w:rsidRDefault="005F7C79" w:rsidP="000F0D60">
      <w:pPr>
        <w:pStyle w:val="Flietext"/>
        <w:ind w:left="720"/>
        <w:jc w:val="both"/>
        <w:rPr>
          <w:lang w:eastAsia="de-DE"/>
        </w:rPr>
      </w:pPr>
    </w:p>
    <w:p w14:paraId="57CBDCF0" w14:textId="77777777" w:rsidR="00287045" w:rsidRPr="00462118" w:rsidRDefault="00287045" w:rsidP="000F0D60">
      <w:pPr>
        <w:pStyle w:val="Flietext"/>
        <w:numPr>
          <w:ilvl w:val="0"/>
          <w:numId w:val="11"/>
        </w:numPr>
        <w:jc w:val="both"/>
        <w:rPr>
          <w:lang w:eastAsia="de-DE"/>
        </w:rPr>
      </w:pPr>
      <w:r w:rsidRPr="00462118">
        <w:rPr>
          <w:b/>
          <w:lang w:eastAsia="de-DE"/>
        </w:rPr>
        <w:t>Herstellerspezifischer Software Adapter:</w:t>
      </w:r>
      <w:r w:rsidRPr="00462118">
        <w:rPr>
          <w:lang w:eastAsia="de-DE"/>
        </w:rPr>
        <w:t xml:space="preserve"> Softwarekomponenten, die das herstellerspezifische HAN Protokoll auf VDE AR E 2418-6 (Greenbutton/OFFIS) wandelt. Der Adapter wird von jedem Hersteller in einer einheitlich vorgegebenen Form zugeliefert und vom Hersteller der TRuDI Software in die Software-Lösung der Initiative Bundesdisplay integriert. Die Software-Lösung erkennt automatisch, welcher Adapter bei der Anbindung eines SMGWs eines spezifische</w:t>
      </w:r>
      <w:r w:rsidR="005F7C79" w:rsidRPr="00462118">
        <w:rPr>
          <w:lang w:eastAsia="de-DE"/>
        </w:rPr>
        <w:t xml:space="preserve">n Hersteller zu verwenden ist. Details zum herstellerspezifischen Software-Adapter sind in Kapitel </w:t>
      </w:r>
      <w:r w:rsidR="005F7C79" w:rsidRPr="00462118">
        <w:rPr>
          <w:lang w:eastAsia="de-DE"/>
        </w:rPr>
        <w:fldChar w:fldCharType="begin"/>
      </w:r>
      <w:r w:rsidR="005F7C79" w:rsidRPr="00462118">
        <w:rPr>
          <w:lang w:eastAsia="de-DE"/>
        </w:rPr>
        <w:instrText xml:space="preserve"> REF _Ref486273275 \r \h </w:instrText>
      </w:r>
      <w:r w:rsidR="000F0D60">
        <w:rPr>
          <w:lang w:eastAsia="de-DE"/>
        </w:rPr>
        <w:instrText xml:space="preserve"> \* MERGEFORMAT </w:instrText>
      </w:r>
      <w:r w:rsidR="005F7C79" w:rsidRPr="00462118">
        <w:rPr>
          <w:lang w:eastAsia="de-DE"/>
        </w:rPr>
      </w:r>
      <w:r w:rsidR="005F7C79" w:rsidRPr="00462118">
        <w:rPr>
          <w:lang w:eastAsia="de-DE"/>
        </w:rPr>
        <w:fldChar w:fldCharType="separate"/>
      </w:r>
      <w:r w:rsidR="005F7C79" w:rsidRPr="00462118">
        <w:rPr>
          <w:lang w:eastAsia="de-DE"/>
        </w:rPr>
        <w:t>3.3</w:t>
      </w:r>
      <w:r w:rsidR="005F7C79" w:rsidRPr="00462118">
        <w:rPr>
          <w:lang w:eastAsia="de-DE"/>
        </w:rPr>
        <w:fldChar w:fldCharType="end"/>
      </w:r>
      <w:r w:rsidR="005F7C79" w:rsidRPr="00462118">
        <w:rPr>
          <w:lang w:eastAsia="de-DE"/>
        </w:rPr>
        <w:t xml:space="preserve"> enthalten. </w:t>
      </w:r>
    </w:p>
    <w:p w14:paraId="42E7D7A0" w14:textId="77777777" w:rsidR="00287045" w:rsidRPr="00462118" w:rsidRDefault="00287045" w:rsidP="000F0D60">
      <w:pPr>
        <w:pStyle w:val="Flietext"/>
        <w:jc w:val="both"/>
        <w:rPr>
          <w:lang w:eastAsia="de-DE"/>
        </w:rPr>
      </w:pPr>
    </w:p>
    <w:p w14:paraId="5347F94E" w14:textId="77777777" w:rsidR="005F7C79" w:rsidRPr="00462118" w:rsidRDefault="00287045" w:rsidP="000F0D60">
      <w:pPr>
        <w:pStyle w:val="Flietext"/>
        <w:numPr>
          <w:ilvl w:val="0"/>
          <w:numId w:val="11"/>
        </w:numPr>
        <w:jc w:val="both"/>
        <w:rPr>
          <w:lang w:eastAsia="de-DE"/>
        </w:rPr>
      </w:pPr>
      <w:r w:rsidRPr="00462118">
        <w:rPr>
          <w:b/>
          <w:lang w:eastAsia="de-DE"/>
        </w:rPr>
        <w:t>TRuDI:</w:t>
      </w:r>
      <w:r w:rsidRPr="00462118">
        <w:rPr>
          <w:lang w:eastAsia="de-DE"/>
        </w:rPr>
        <w:t xml:space="preserve"> Softwarekomponente der Software-Lösung, die für die einheitliche Visualisierung</w:t>
      </w:r>
      <w:r w:rsidR="005F7C79" w:rsidRPr="00462118">
        <w:rPr>
          <w:lang w:eastAsia="de-DE"/>
        </w:rPr>
        <w:t>s- und Transparenzfunktion zuständig ist.</w:t>
      </w:r>
      <w:r w:rsidRPr="00462118">
        <w:rPr>
          <w:lang w:eastAsia="de-DE"/>
        </w:rPr>
        <w:t xml:space="preserve"> Diese Softwarekomponente ist für alle Hersteller identisch. </w:t>
      </w:r>
    </w:p>
    <w:p w14:paraId="0B33F98F" w14:textId="77777777" w:rsidR="005F7C79" w:rsidRPr="00462118" w:rsidRDefault="005F7C79" w:rsidP="000F0D60">
      <w:pPr>
        <w:pStyle w:val="Listenabsatz"/>
        <w:jc w:val="both"/>
      </w:pPr>
    </w:p>
    <w:p w14:paraId="63F99CB8" w14:textId="77777777" w:rsidR="0050235C" w:rsidRPr="00462118" w:rsidRDefault="00287045" w:rsidP="000F0D60">
      <w:pPr>
        <w:pStyle w:val="Flietext"/>
        <w:numPr>
          <w:ilvl w:val="0"/>
          <w:numId w:val="11"/>
        </w:numPr>
        <w:jc w:val="both"/>
        <w:rPr>
          <w:lang w:eastAsia="de-DE"/>
        </w:rPr>
      </w:pPr>
      <w:r w:rsidRPr="00462118">
        <w:rPr>
          <w:b/>
          <w:lang w:eastAsia="de-DE"/>
        </w:rPr>
        <w:t>Display-Datendienst:</w:t>
      </w:r>
      <w:r w:rsidRPr="00462118">
        <w:rPr>
          <w:lang w:eastAsia="de-DE"/>
        </w:rPr>
        <w:t xml:space="preserve"> Der Display-Datendienst ist die Online-Portallösung im Sinne MsbG, §35, (3) und kann die Verbrauchsdaten an die TRuDI Software bereitstellen und dazu ebenfalls das AR 2418-6-Format verwenden. Die Bereitstellung erfolgt mit Zustimmung des Letztverbrauchers und erhöht den Visualisierungskomfort desselben. Eine Visualisierung aktueller Informationen im Sinne der PTB-A 50.8, 4.1.3.2.1 ist derzeit noch nicht möglich.</w:t>
      </w:r>
    </w:p>
    <w:p w14:paraId="79FE1A67" w14:textId="77777777" w:rsidR="0050235C" w:rsidRPr="00462118" w:rsidRDefault="0050235C" w:rsidP="00532684">
      <w:pPr>
        <w:pStyle w:val="Flietext"/>
        <w:jc w:val="both"/>
      </w:pPr>
    </w:p>
    <w:p w14:paraId="2447E046" w14:textId="77777777" w:rsidR="00327977" w:rsidRPr="00462118" w:rsidRDefault="0050235C" w:rsidP="00B96353">
      <w:pPr>
        <w:pStyle w:val="berschrift2"/>
      </w:pPr>
      <w:bookmarkStart w:id="39" w:name="_Toc486449020"/>
      <w:r w:rsidRPr="00462118">
        <w:t>Schnittstellen</w:t>
      </w:r>
      <w:bookmarkEnd w:id="39"/>
    </w:p>
    <w:p w14:paraId="7473A4D5" w14:textId="77777777" w:rsidR="0050235C" w:rsidRPr="00462118" w:rsidRDefault="0050235C" w:rsidP="00532684">
      <w:pPr>
        <w:pStyle w:val="Flietext"/>
        <w:jc w:val="both"/>
      </w:pPr>
    </w:p>
    <w:p w14:paraId="1387838E" w14:textId="77777777" w:rsidR="005F7C79" w:rsidRPr="00462118" w:rsidRDefault="005F7C79" w:rsidP="000F0D60">
      <w:pPr>
        <w:pStyle w:val="Flietext"/>
        <w:jc w:val="both"/>
      </w:pPr>
      <w:r w:rsidRPr="00462118">
        <w:t>Die folgenden Schnittstellen sind bei der Interaktion von TRuDI mit den umgebenden Systemkomponenten beteiligt:</w:t>
      </w:r>
    </w:p>
    <w:p w14:paraId="50CEA1F2" w14:textId="77777777" w:rsidR="005F7C79" w:rsidRPr="00462118" w:rsidRDefault="005F7C79" w:rsidP="000F0D60">
      <w:pPr>
        <w:pStyle w:val="Flietext"/>
        <w:jc w:val="both"/>
      </w:pPr>
    </w:p>
    <w:p w14:paraId="2227A612" w14:textId="77777777" w:rsidR="005F7C79" w:rsidRPr="00462118" w:rsidRDefault="00287045" w:rsidP="000F0D60">
      <w:pPr>
        <w:pStyle w:val="Flietext"/>
        <w:numPr>
          <w:ilvl w:val="0"/>
          <w:numId w:val="12"/>
        </w:numPr>
        <w:jc w:val="both"/>
      </w:pPr>
      <w:r w:rsidRPr="00462118">
        <w:rPr>
          <w:b/>
        </w:rPr>
        <w:t>IF_GW_CON:</w:t>
      </w:r>
      <w:r w:rsidRPr="00462118">
        <w:t xml:space="preserve"> Herstellerspezifisches Protokoll WAN Schnittstelle (Webservice, Webserver, etc.)</w:t>
      </w:r>
    </w:p>
    <w:p w14:paraId="661ABC41" w14:textId="77777777" w:rsidR="005F7C79" w:rsidRPr="00462118" w:rsidRDefault="005F7C79" w:rsidP="000F0D60">
      <w:pPr>
        <w:pStyle w:val="Flietext"/>
        <w:ind w:left="720"/>
        <w:jc w:val="both"/>
      </w:pPr>
    </w:p>
    <w:p w14:paraId="2AB500E7" w14:textId="77777777" w:rsidR="005F7C79" w:rsidRPr="00462118" w:rsidRDefault="00287045" w:rsidP="000F0D60">
      <w:pPr>
        <w:pStyle w:val="Flietext"/>
        <w:numPr>
          <w:ilvl w:val="0"/>
          <w:numId w:val="12"/>
        </w:numPr>
        <w:jc w:val="both"/>
      </w:pPr>
      <w:r w:rsidRPr="00462118">
        <w:rPr>
          <w:b/>
        </w:rPr>
        <w:t>IF_GW_WAN:</w:t>
      </w:r>
      <w:r w:rsidRPr="00462118">
        <w:t xml:space="preserve"> Protokoll zur Übermittlung von Messwerten über das WAN an EMTs</w:t>
      </w:r>
    </w:p>
    <w:p w14:paraId="7CF057FC" w14:textId="77777777" w:rsidR="005F7C79" w:rsidRPr="00462118" w:rsidRDefault="005F7C79" w:rsidP="000F0D60">
      <w:pPr>
        <w:pStyle w:val="Listenabsatz"/>
        <w:jc w:val="both"/>
      </w:pPr>
    </w:p>
    <w:p w14:paraId="2B6C55FC" w14:textId="77777777" w:rsidR="005F7C79" w:rsidRPr="00462118" w:rsidRDefault="00287045" w:rsidP="000F0D60">
      <w:pPr>
        <w:pStyle w:val="Flietext"/>
        <w:numPr>
          <w:ilvl w:val="0"/>
          <w:numId w:val="12"/>
        </w:numPr>
        <w:jc w:val="both"/>
      </w:pPr>
      <w:r w:rsidRPr="00462118">
        <w:rPr>
          <w:b/>
        </w:rPr>
        <w:t>IF_Adapter_TRuDI:</w:t>
      </w:r>
      <w:r w:rsidRPr="00462118">
        <w:t xml:space="preserve"> </w:t>
      </w:r>
      <w:r w:rsidR="005F7C79" w:rsidRPr="00462118">
        <w:t xml:space="preserve">Die Schnittstelle folgt der VDE </w:t>
      </w:r>
      <w:r w:rsidRPr="00462118">
        <w:t>AR 2418-6</w:t>
      </w:r>
      <w:r w:rsidR="005F7C79" w:rsidRPr="00462118">
        <w:t xml:space="preserve">, siehe auch </w:t>
      </w:r>
      <w:r w:rsidR="0099431B" w:rsidRPr="00462118">
        <w:t xml:space="preserve">Detailspezifikation in Kapitel  </w:t>
      </w:r>
      <w:r w:rsidR="0099431B" w:rsidRPr="00462118">
        <w:fldChar w:fldCharType="begin"/>
      </w:r>
      <w:r w:rsidR="0099431B" w:rsidRPr="00462118">
        <w:instrText xml:space="preserve"> REF _Ref485063512 \w \h </w:instrText>
      </w:r>
      <w:r w:rsidR="000F0D60">
        <w:instrText xml:space="preserve"> \* MERGEFORMAT </w:instrText>
      </w:r>
      <w:r w:rsidR="0099431B" w:rsidRPr="00462118">
        <w:fldChar w:fldCharType="separate"/>
      </w:r>
      <w:r w:rsidR="0099431B" w:rsidRPr="00462118">
        <w:t>4.1</w:t>
      </w:r>
      <w:r w:rsidR="0099431B" w:rsidRPr="00462118">
        <w:fldChar w:fldCharType="end"/>
      </w:r>
    </w:p>
    <w:p w14:paraId="762B6CB3" w14:textId="77777777" w:rsidR="005F7C79" w:rsidRPr="00462118" w:rsidRDefault="005F7C79" w:rsidP="000F0D60">
      <w:pPr>
        <w:pStyle w:val="Listenabsatz"/>
        <w:jc w:val="both"/>
      </w:pPr>
    </w:p>
    <w:p w14:paraId="7AF60C28" w14:textId="77777777" w:rsidR="005F7C79" w:rsidRPr="00462118" w:rsidRDefault="00287045" w:rsidP="000F0D60">
      <w:pPr>
        <w:pStyle w:val="Flietext"/>
        <w:numPr>
          <w:ilvl w:val="0"/>
          <w:numId w:val="12"/>
        </w:numPr>
        <w:jc w:val="both"/>
      </w:pPr>
      <w:r w:rsidRPr="00462118">
        <w:rPr>
          <w:b/>
        </w:rPr>
        <w:t xml:space="preserve">IF_DDD_K: </w:t>
      </w:r>
      <w:r w:rsidR="005F7C79" w:rsidRPr="00462118">
        <w:t xml:space="preserve">Die Schnittstelle folgt der VDE AR 2418-6, siehe auch </w:t>
      </w:r>
      <w:r w:rsidR="0099431B" w:rsidRPr="00462118">
        <w:t xml:space="preserve">Detailspezifikation in </w:t>
      </w:r>
      <w:r w:rsidR="005F7C79" w:rsidRPr="00462118">
        <w:t xml:space="preserve">Kapitel  </w:t>
      </w:r>
      <w:r w:rsidR="005F7C79" w:rsidRPr="00462118">
        <w:fldChar w:fldCharType="begin"/>
      </w:r>
      <w:r w:rsidR="005F7C79" w:rsidRPr="00462118">
        <w:instrText xml:space="preserve"> REF _Ref485063512 \w \h </w:instrText>
      </w:r>
      <w:r w:rsidR="000F0D60">
        <w:instrText xml:space="preserve"> \* MERGEFORMAT </w:instrText>
      </w:r>
      <w:r w:rsidR="005F7C79" w:rsidRPr="00462118">
        <w:fldChar w:fldCharType="separate"/>
      </w:r>
      <w:r w:rsidR="005F7C79" w:rsidRPr="00462118">
        <w:t>4.1</w:t>
      </w:r>
      <w:r w:rsidR="005F7C79" w:rsidRPr="00462118">
        <w:fldChar w:fldCharType="end"/>
      </w:r>
    </w:p>
    <w:p w14:paraId="4C3D418F" w14:textId="77777777" w:rsidR="005F7C79" w:rsidRPr="00462118" w:rsidRDefault="005F7C79" w:rsidP="000F0D60">
      <w:pPr>
        <w:pStyle w:val="Listenabsatz"/>
        <w:jc w:val="both"/>
      </w:pPr>
    </w:p>
    <w:p w14:paraId="6508DB7F" w14:textId="77777777" w:rsidR="005F7C79" w:rsidRPr="00462118" w:rsidRDefault="00287045" w:rsidP="000F0D60">
      <w:pPr>
        <w:pStyle w:val="Flietext"/>
        <w:numPr>
          <w:ilvl w:val="0"/>
          <w:numId w:val="12"/>
        </w:numPr>
        <w:jc w:val="both"/>
      </w:pPr>
      <w:r w:rsidRPr="00462118">
        <w:rPr>
          <w:b/>
        </w:rPr>
        <w:t>IF_Lieferant_TRuDI:</w:t>
      </w:r>
      <w:r w:rsidRPr="00462118">
        <w:t xml:space="preserve"> </w:t>
      </w:r>
      <w:r w:rsidR="005F7C79" w:rsidRPr="00462118">
        <w:t xml:space="preserve">Die Schnittstelle folgt der VDE AR 2418-6, siehe auch Detailspezifikation in Kapitel </w:t>
      </w:r>
      <w:r w:rsidR="005F7C79" w:rsidRPr="00462118">
        <w:fldChar w:fldCharType="begin"/>
      </w:r>
      <w:r w:rsidR="005F7C79" w:rsidRPr="00462118">
        <w:instrText xml:space="preserve"> REF _Ref485063531 \w \h </w:instrText>
      </w:r>
      <w:r w:rsidR="000F0D60">
        <w:instrText xml:space="preserve"> \* MERGEFORMAT </w:instrText>
      </w:r>
      <w:r w:rsidR="005F7C79" w:rsidRPr="00462118">
        <w:fldChar w:fldCharType="separate"/>
      </w:r>
      <w:r w:rsidR="005F7C79" w:rsidRPr="00462118">
        <w:t>4.2</w:t>
      </w:r>
      <w:r w:rsidR="005F7C79" w:rsidRPr="00462118">
        <w:fldChar w:fldCharType="end"/>
      </w:r>
      <w:r w:rsidRPr="00462118">
        <w:t xml:space="preserve">. </w:t>
      </w:r>
    </w:p>
    <w:p w14:paraId="1FD97B18" w14:textId="77777777" w:rsidR="005F7C79" w:rsidRPr="00462118" w:rsidRDefault="005F7C79" w:rsidP="000F0D60">
      <w:pPr>
        <w:pStyle w:val="Listenabsatz"/>
        <w:jc w:val="both"/>
      </w:pPr>
    </w:p>
    <w:p w14:paraId="75540708" w14:textId="48F3FF40" w:rsidR="00287045" w:rsidRPr="00462118" w:rsidRDefault="00287045" w:rsidP="000F0D60">
      <w:pPr>
        <w:pStyle w:val="Flietext"/>
        <w:numPr>
          <w:ilvl w:val="0"/>
          <w:numId w:val="12"/>
        </w:numPr>
        <w:jc w:val="both"/>
      </w:pPr>
      <w:r w:rsidRPr="00462118">
        <w:rPr>
          <w:b/>
        </w:rPr>
        <w:t>IF_TRuDI_CON:</w:t>
      </w:r>
      <w:r w:rsidR="005F7C79" w:rsidRPr="00462118">
        <w:t xml:space="preserve"> </w:t>
      </w:r>
      <w:r w:rsidRPr="00462118">
        <w:t>Visualisierungsschnittstelle</w:t>
      </w:r>
      <w:del w:id="40" w:author="Janosch Wagner" w:date="2017-07-04T09:18:00Z">
        <w:r w:rsidRPr="00462118" w:rsidDel="00125E5F">
          <w:delText xml:space="preserve"> Letztverbraucher</w:delText>
        </w:r>
      </w:del>
      <w:r w:rsidRPr="00462118">
        <w:t>, über die dem Letztverbraucher die zugehörigen Verbrauchsinformationen angezeigt werden (schwarze Linie)</w:t>
      </w:r>
      <w:r w:rsidR="005F7C79" w:rsidRPr="00462118">
        <w:t xml:space="preserve">. </w:t>
      </w:r>
      <w:r w:rsidRPr="00462118">
        <w:t>Alternative zu IF_Lieferant_TRuDI, über die der Letztverbraucher seine Vertragsdaten zur Rechnungsprüfung manuell über eine definierte Eingabemaske eingeben kann</w:t>
      </w:r>
      <w:ins w:id="41" w:author="Janosch Wagner" w:date="2017-07-04T09:18:00Z">
        <w:r w:rsidR="00125E5F">
          <w:t xml:space="preserve"> (blaue Linie)</w:t>
        </w:r>
      </w:ins>
      <w:r w:rsidRPr="00462118">
        <w:t>.</w:t>
      </w:r>
    </w:p>
    <w:p w14:paraId="339EAA67" w14:textId="77777777" w:rsidR="00E73665" w:rsidRPr="00462118" w:rsidRDefault="00E73665" w:rsidP="00532684">
      <w:pPr>
        <w:pStyle w:val="Flietext"/>
        <w:jc w:val="both"/>
      </w:pPr>
    </w:p>
    <w:p w14:paraId="68FC0BDB" w14:textId="77777777" w:rsidR="0050235C" w:rsidRPr="00462118" w:rsidRDefault="0050235C" w:rsidP="00B96353">
      <w:pPr>
        <w:pStyle w:val="berschrift2"/>
      </w:pPr>
      <w:bookmarkStart w:id="42" w:name="_Toc486449021"/>
      <w:r w:rsidRPr="00462118">
        <w:t>Grundliegende Funktionen</w:t>
      </w:r>
      <w:bookmarkEnd w:id="42"/>
    </w:p>
    <w:p w14:paraId="285FB39E" w14:textId="77777777" w:rsidR="005F7C79" w:rsidRPr="00462118" w:rsidRDefault="005F7C79" w:rsidP="005F7C79">
      <w:pPr>
        <w:pStyle w:val="Flietext"/>
        <w:rPr>
          <w:lang w:eastAsia="de-DE"/>
        </w:rPr>
      </w:pPr>
    </w:p>
    <w:p w14:paraId="7A7A6CD1" w14:textId="77777777" w:rsidR="005F7C79" w:rsidRPr="00462118" w:rsidRDefault="005F7C79" w:rsidP="000F0D60">
      <w:pPr>
        <w:pStyle w:val="Flietext"/>
        <w:jc w:val="both"/>
        <w:rPr>
          <w:lang w:eastAsia="de-DE"/>
        </w:rPr>
      </w:pPr>
      <w:r w:rsidRPr="00462118">
        <w:rPr>
          <w:lang w:eastAsia="de-DE"/>
        </w:rPr>
        <w:t xml:space="preserve">In den nachfolgenden Unterkapiteln werden die grundliegenden Funktionen beschrieben, die durch TRuDI abgebildet werden müssen. Teilweise erfolgt eine vertiefende Spezifikation in Kapitel </w:t>
      </w:r>
      <w:r w:rsidRPr="00462118">
        <w:rPr>
          <w:lang w:eastAsia="de-DE"/>
        </w:rPr>
        <w:fldChar w:fldCharType="begin"/>
      </w:r>
      <w:r w:rsidRPr="00462118">
        <w:rPr>
          <w:lang w:eastAsia="de-DE"/>
        </w:rPr>
        <w:instrText xml:space="preserve"> REF _Ref486273722 \r \h </w:instrText>
      </w:r>
      <w:r w:rsidR="000F0D60">
        <w:rPr>
          <w:lang w:eastAsia="de-DE"/>
        </w:rPr>
        <w:instrText xml:space="preserve"> \* MERGEFORMAT </w:instrText>
      </w:r>
      <w:r w:rsidRPr="00462118">
        <w:rPr>
          <w:lang w:eastAsia="de-DE"/>
        </w:rPr>
      </w:r>
      <w:r w:rsidRPr="00462118">
        <w:rPr>
          <w:lang w:eastAsia="de-DE"/>
        </w:rPr>
        <w:fldChar w:fldCharType="separate"/>
      </w:r>
      <w:r w:rsidRPr="00462118">
        <w:rPr>
          <w:lang w:eastAsia="de-DE"/>
        </w:rPr>
        <w:t>3</w:t>
      </w:r>
      <w:r w:rsidRPr="00462118">
        <w:rPr>
          <w:lang w:eastAsia="de-DE"/>
        </w:rPr>
        <w:fldChar w:fldCharType="end"/>
      </w:r>
      <w:r w:rsidRPr="00462118">
        <w:rPr>
          <w:lang w:eastAsia="de-DE"/>
        </w:rPr>
        <w:t>, daher sind die beiden Unterkapitel eher als Übersicht konzipiert.</w:t>
      </w:r>
    </w:p>
    <w:p w14:paraId="45AD8583" w14:textId="77777777" w:rsidR="0050235C" w:rsidRPr="00462118" w:rsidRDefault="0050235C" w:rsidP="00532684">
      <w:pPr>
        <w:pStyle w:val="Flietext"/>
        <w:jc w:val="both"/>
      </w:pPr>
    </w:p>
    <w:p w14:paraId="2CE7C889" w14:textId="77777777" w:rsidR="00327977" w:rsidRPr="00462118" w:rsidRDefault="0050235C" w:rsidP="0050235C">
      <w:pPr>
        <w:pStyle w:val="berschrift3"/>
        <w:rPr>
          <w:lang w:val="de-DE"/>
        </w:rPr>
      </w:pPr>
      <w:bookmarkStart w:id="43" w:name="_Toc486449022"/>
      <w:r w:rsidRPr="00462118">
        <w:rPr>
          <w:lang w:val="de-DE"/>
        </w:rPr>
        <w:t>Visualisierungsfunktion</w:t>
      </w:r>
      <w:bookmarkEnd w:id="43"/>
    </w:p>
    <w:p w14:paraId="5304F05B" w14:textId="77777777" w:rsidR="00E73665" w:rsidRPr="00462118" w:rsidRDefault="00E73665" w:rsidP="00532684">
      <w:pPr>
        <w:pStyle w:val="Flietext"/>
        <w:jc w:val="both"/>
      </w:pPr>
    </w:p>
    <w:p w14:paraId="7F85C2EC" w14:textId="77777777" w:rsidR="009C1AAA" w:rsidRPr="00462118" w:rsidRDefault="009C1AAA" w:rsidP="000F0D60">
      <w:pPr>
        <w:pStyle w:val="Flietext"/>
        <w:jc w:val="both"/>
      </w:pPr>
      <w:r w:rsidRPr="00462118">
        <w:t>Für TAF-1/2/6 stellt TRuDI eine Anzeige-Funktion (gemäß PTB-A50.8) zur Verfügung, d.h. die Messwerte, die vom SMGW bereitgestellt werden, werden lediglich visualisiert. Eine Kontrolle oder weiterführende Verrechnung</w:t>
      </w:r>
      <w:r w:rsidR="00705EAE" w:rsidRPr="00462118">
        <w:t xml:space="preserve"> (außer der im Folgenden angegebenen Operationen)</w:t>
      </w:r>
      <w:r w:rsidRPr="00462118">
        <w:t xml:space="preserve"> dieser Werte findet nicht statt.</w:t>
      </w:r>
    </w:p>
    <w:p w14:paraId="4993DF34" w14:textId="77777777" w:rsidR="00705EAE" w:rsidRPr="00462118" w:rsidRDefault="00705EAE" w:rsidP="000F0D60">
      <w:pPr>
        <w:pStyle w:val="Flietext"/>
        <w:jc w:val="both"/>
      </w:pPr>
    </w:p>
    <w:p w14:paraId="48E6B751" w14:textId="6A0A1AE9" w:rsidR="00327977" w:rsidRDefault="00B96353" w:rsidP="000F0D60">
      <w:pPr>
        <w:pStyle w:val="Flietext"/>
        <w:ind w:left="2832" w:hanging="2832"/>
        <w:jc w:val="both"/>
        <w:rPr>
          <w:ins w:id="44" w:author="Janosch Wagner" w:date="2017-06-29T20:01:00Z"/>
        </w:rPr>
      </w:pPr>
      <w:bookmarkStart w:id="45" w:name="TRuDI_002_MUSS"/>
      <w:r w:rsidRPr="00462118">
        <w:t>TRuDI</w:t>
      </w:r>
      <w:r>
        <w:t>_002_</w:t>
      </w:r>
      <w:r w:rsidRPr="00462118">
        <w:t>MUSS</w:t>
      </w:r>
      <w:bookmarkEnd w:id="45"/>
      <w:r w:rsidR="00705EAE" w:rsidRPr="00462118">
        <w:tab/>
        <w:t xml:space="preserve">FÜR </w:t>
      </w:r>
      <w:r w:rsidR="0050235C" w:rsidRPr="00462118">
        <w:t>TAF-1</w:t>
      </w:r>
      <w:r w:rsidR="00705EAE" w:rsidRPr="00462118">
        <w:t>, TAF-2 und TAF-6 müssen die Messwerte</w:t>
      </w:r>
      <w:ins w:id="46" w:author="Janosch Wagner" w:date="2017-07-04T09:07:00Z">
        <w:r w:rsidR="006253E3">
          <w:t xml:space="preserve"> spartenübergreifend</w:t>
        </w:r>
      </w:ins>
      <w:r w:rsidR="00705EAE" w:rsidRPr="00462118">
        <w:t xml:space="preserve">, die vom SMGW bereitgestellt werden entsprechend der Anforderungen aus PTB-A50.8 visualisiert werden. </w:t>
      </w:r>
    </w:p>
    <w:p w14:paraId="48DB6075" w14:textId="77777777" w:rsidR="0076584A" w:rsidRDefault="0076584A" w:rsidP="000F0D60">
      <w:pPr>
        <w:pStyle w:val="Flietext"/>
        <w:ind w:left="2832" w:hanging="2832"/>
        <w:jc w:val="both"/>
        <w:rPr>
          <w:ins w:id="47" w:author="Janosch Wagner" w:date="2017-06-29T20:01:00Z"/>
        </w:rPr>
      </w:pPr>
    </w:p>
    <w:p w14:paraId="3D3033EB" w14:textId="4529B560" w:rsidR="0076584A" w:rsidRPr="00462118" w:rsidRDefault="0076584A" w:rsidP="0076584A">
      <w:pPr>
        <w:pStyle w:val="Flietext"/>
        <w:jc w:val="both"/>
      </w:pPr>
      <w:ins w:id="48" w:author="Janosch Wagner" w:date="2017-06-29T20:01:00Z">
        <w:r>
          <w:t xml:space="preserve">Für TAF-6 handelt es sich dabei um </w:t>
        </w:r>
      </w:ins>
      <w:ins w:id="49" w:author="Janosch Wagner" w:date="2017-06-29T20:04:00Z">
        <w:r>
          <w:t>die Werte</w:t>
        </w:r>
      </w:ins>
      <w:ins w:id="50" w:author="Janosch Wagner" w:date="2017-06-29T20:01:00Z">
        <w:r>
          <w:t>, die jeweils zu Beginn des abrechnungste</w:t>
        </w:r>
      </w:ins>
      <w:ins w:id="51" w:author="Janosch Wagner" w:date="2017-06-29T20:03:00Z">
        <w:r>
          <w:t>chnischen Kalendertages erfasst werden</w:t>
        </w:r>
      </w:ins>
      <w:ins w:id="52" w:author="Janosch Wagner" w:date="2017-06-29T20:04:00Z">
        <w:r>
          <w:t xml:space="preserve"> und für eine</w:t>
        </w:r>
      </w:ins>
      <w:ins w:id="53" w:author="gex" w:date="2017-06-30T09:56:00Z">
        <w:r w:rsidR="005F6267">
          <w:t>n</w:t>
        </w:r>
      </w:ins>
      <w:ins w:id="54" w:author="Janosch Wagner" w:date="2017-06-29T20:04:00Z">
        <w:r>
          <w:t xml:space="preserve"> Zeitraum von 42 Tagen verfügbar sind. </w:t>
        </w:r>
      </w:ins>
    </w:p>
    <w:p w14:paraId="561367B4" w14:textId="77777777" w:rsidR="00705EAE" w:rsidRPr="00462118" w:rsidRDefault="00705EAE" w:rsidP="000F0D60">
      <w:pPr>
        <w:pStyle w:val="Flietext"/>
        <w:ind w:left="2832" w:hanging="2832"/>
        <w:jc w:val="both"/>
      </w:pPr>
    </w:p>
    <w:p w14:paraId="417E56F5" w14:textId="72EA32EF" w:rsidR="00705EAE" w:rsidRPr="00462118" w:rsidRDefault="00B96353" w:rsidP="000F0D60">
      <w:pPr>
        <w:pStyle w:val="Flietext"/>
        <w:ind w:left="2832" w:hanging="2832"/>
        <w:jc w:val="both"/>
      </w:pPr>
      <w:bookmarkStart w:id="55" w:name="TRuDI_003_MUSS"/>
      <w:r w:rsidRPr="00462118">
        <w:t>TRuDI</w:t>
      </w:r>
      <w:r>
        <w:t>_003_</w:t>
      </w:r>
      <w:r w:rsidRPr="00462118">
        <w:t>MUSS</w:t>
      </w:r>
      <w:bookmarkEnd w:id="55"/>
      <w:r w:rsidR="00705EAE" w:rsidRPr="00462118">
        <w:tab/>
        <w:t xml:space="preserve">TRuDI muss aus den bereitgestellten Verbrauchswerten historische tages-, wochen-, monats- und jahresbezogene Energieverbrauchswerte für die letzten </w:t>
      </w:r>
      <w:ins w:id="56" w:author="Janosch Wagner" w:date="2017-06-29T19:35:00Z">
        <w:r w:rsidR="00C46079">
          <w:t>36</w:t>
        </w:r>
      </w:ins>
      <w:del w:id="57" w:author="Janosch Wagner" w:date="2017-06-29T19:35:00Z">
        <w:r w:rsidR="00705EAE" w:rsidRPr="00462118" w:rsidDel="00C46079">
          <w:delText>24</w:delText>
        </w:r>
      </w:del>
      <w:r w:rsidR="00705EAE" w:rsidRPr="00462118">
        <w:t xml:space="preserve"> Monate berechnen und für den Letztverbraucher darstellen (d.h.: „kWh pro Tag 1..</w:t>
      </w:r>
      <w:del w:id="58" w:author="Janosch Wagner" w:date="2017-06-29T19:36:00Z">
        <w:r w:rsidR="00705EAE" w:rsidRPr="00462118" w:rsidDel="00C46079">
          <w:delText>730</w:delText>
        </w:r>
      </w:del>
      <w:ins w:id="59" w:author="Janosch Wagner" w:date="2017-06-29T19:36:00Z">
        <w:r w:rsidR="00C46079">
          <w:t>1095</w:t>
        </w:r>
      </w:ins>
      <w:r w:rsidR="00705EAE" w:rsidRPr="00462118">
        <w:t xml:space="preserve">“, „kWh pro Woche 1.. </w:t>
      </w:r>
      <w:del w:id="60" w:author="Janosch Wagner" w:date="2017-06-29T19:36:00Z">
        <w:r w:rsidR="00705EAE" w:rsidRPr="00462118" w:rsidDel="00C46079">
          <w:delText>104</w:delText>
        </w:r>
      </w:del>
      <w:ins w:id="61" w:author="Janosch Wagner" w:date="2017-06-29T19:36:00Z">
        <w:r w:rsidR="00C46079">
          <w:t>156</w:t>
        </w:r>
      </w:ins>
      <w:r w:rsidR="00705EAE" w:rsidRPr="00462118">
        <w:t>“ ,kWh pro Jahr 1..</w:t>
      </w:r>
      <w:del w:id="62" w:author="Janosch Wagner" w:date="2017-06-29T19:35:00Z">
        <w:r w:rsidR="00705EAE" w:rsidRPr="00462118" w:rsidDel="00C46079">
          <w:delText>2</w:delText>
        </w:r>
      </w:del>
      <w:ins w:id="63" w:author="Janosch Wagner" w:date="2017-06-29T19:35:00Z">
        <w:r w:rsidR="00C46079">
          <w:t>3</w:t>
        </w:r>
      </w:ins>
      <w:r w:rsidR="00705EAE" w:rsidRPr="00462118">
        <w:t>“)</w:t>
      </w:r>
      <w:ins w:id="64" w:author="Janosch Wagner" w:date="2017-06-29T19:35:00Z">
        <w:r w:rsidR="00C46079">
          <w:t xml:space="preserve">, sofern </w:t>
        </w:r>
      </w:ins>
      <w:ins w:id="65" w:author="Janosch Wagner" w:date="2017-06-29T20:03:00Z">
        <w:r w:rsidR="0076584A">
          <w:t xml:space="preserve">die </w:t>
        </w:r>
        <w:commentRangeStart w:id="66"/>
        <w:commentRangeStart w:id="67"/>
        <w:r w:rsidR="0076584A">
          <w:t>entsprechenden</w:t>
        </w:r>
      </w:ins>
      <w:commentRangeEnd w:id="66"/>
      <w:r w:rsidR="005D7111">
        <w:rPr>
          <w:rStyle w:val="Kommentarzeichen"/>
          <w:rFonts w:eastAsia="Times New Roman" w:cs="Times New Roman"/>
          <w:color w:val="auto"/>
          <w:lang w:eastAsia="de-DE"/>
        </w:rPr>
        <w:commentReference w:id="66"/>
      </w:r>
      <w:ins w:id="68" w:author="Janosch Wagner" w:date="2017-06-29T19:35:00Z">
        <w:r w:rsidR="00C46079">
          <w:t xml:space="preserve"> </w:t>
        </w:r>
      </w:ins>
      <w:commentRangeEnd w:id="67"/>
      <w:ins w:id="69" w:author="Janosch Wagner" w:date="2017-07-04T09:19:00Z">
        <w:r w:rsidR="00125E5F">
          <w:rPr>
            <w:rStyle w:val="Kommentarzeichen"/>
            <w:rFonts w:eastAsia="Times New Roman" w:cs="Times New Roman"/>
            <w:color w:val="auto"/>
            <w:lang w:eastAsia="de-DE"/>
          </w:rPr>
          <w:commentReference w:id="67"/>
        </w:r>
      </w:ins>
      <w:ins w:id="70" w:author="Janosch Wagner" w:date="2017-06-29T19:35:00Z">
        <w:r w:rsidR="00C46079">
          <w:t>Daten über IF_Adapter_TRuDI verfügbar sind</w:t>
        </w:r>
      </w:ins>
      <w:r w:rsidR="00705EAE" w:rsidRPr="00462118">
        <w:t xml:space="preserve">. </w:t>
      </w:r>
    </w:p>
    <w:p w14:paraId="26DAC46E" w14:textId="77777777" w:rsidR="00705EAE" w:rsidRPr="00462118" w:rsidRDefault="00705EAE" w:rsidP="000F0D60">
      <w:pPr>
        <w:pStyle w:val="Flietext"/>
        <w:jc w:val="both"/>
      </w:pPr>
    </w:p>
    <w:p w14:paraId="31AE781E" w14:textId="20D12F9E" w:rsidR="00187263" w:rsidRPr="00462118" w:rsidRDefault="00705EAE" w:rsidP="000F0D60">
      <w:pPr>
        <w:pStyle w:val="Flietext"/>
        <w:jc w:val="both"/>
      </w:pPr>
      <w:r w:rsidRPr="00462118">
        <w:t xml:space="preserve">Die </w:t>
      </w:r>
      <w:r w:rsidR="00187263" w:rsidRPr="00462118">
        <w:t>historische</w:t>
      </w:r>
      <w:ins w:id="71" w:author="gex" w:date="2017-06-30T09:56:00Z">
        <w:r w:rsidR="005F6267">
          <w:t>n</w:t>
        </w:r>
      </w:ins>
      <w:r w:rsidR="00187263" w:rsidRPr="00462118">
        <w:t xml:space="preserve"> tages-, wochen-, monats- und jahresbezogene</w:t>
      </w:r>
      <w:ins w:id="72" w:author="gex" w:date="2017-06-30T09:57:00Z">
        <w:r w:rsidR="005F6267">
          <w:t>n</w:t>
        </w:r>
      </w:ins>
      <w:r w:rsidR="00187263" w:rsidRPr="00462118">
        <w:t xml:space="preserve"> Energieverbrauchswerte </w:t>
      </w:r>
      <w:r w:rsidRPr="00462118">
        <w:t xml:space="preserve">sind nur in soweit zu berechnen und darzustellen, wie auch Verbrauchswerte über den herstellerspezifischen Adapter zugeliefert werden. D.h. wenn nur Verbrauchswerte über einen Zeitraum von 12 Monaten zugeliefert werden, muss TRuDI die historischen Werte ebenfalls nur für 12 Monate berechnen und darstellen. </w:t>
      </w:r>
    </w:p>
    <w:p w14:paraId="0D42EDAB" w14:textId="77777777" w:rsidR="00705EAE" w:rsidRPr="00462118" w:rsidRDefault="00705EAE" w:rsidP="000F0D60">
      <w:pPr>
        <w:pStyle w:val="Flietext"/>
        <w:jc w:val="both"/>
      </w:pPr>
    </w:p>
    <w:p w14:paraId="5BA479A2" w14:textId="003EB87E" w:rsidR="00C94DCA" w:rsidRPr="00462118" w:rsidRDefault="00B96353" w:rsidP="000F0D60">
      <w:pPr>
        <w:pStyle w:val="Flietext"/>
        <w:ind w:left="2832" w:hanging="2832"/>
        <w:jc w:val="both"/>
      </w:pPr>
      <w:bookmarkStart w:id="73" w:name="TRuDI_004_MUSS"/>
      <w:r w:rsidRPr="00462118">
        <w:t>TRuDI</w:t>
      </w:r>
      <w:r>
        <w:t>_004_</w:t>
      </w:r>
      <w:r w:rsidRPr="00462118">
        <w:t>MUSS</w:t>
      </w:r>
      <w:bookmarkEnd w:id="73"/>
      <w:r w:rsidR="00705EAE" w:rsidRPr="00462118">
        <w:tab/>
        <w:t>S</w:t>
      </w:r>
      <w:r w:rsidR="00187263" w:rsidRPr="00462118">
        <w:t>oweit vorhanden</w:t>
      </w:r>
      <w:r w:rsidR="00705EAE" w:rsidRPr="00462118">
        <w:t xml:space="preserve"> muss TRuDI</w:t>
      </w:r>
      <w:r w:rsidR="00187263" w:rsidRPr="00462118">
        <w:t xml:space="preserve"> Zählerstandsgänge für die letzten </w:t>
      </w:r>
      <w:del w:id="74" w:author="Janosch Wagner" w:date="2017-06-29T19:34:00Z">
        <w:r w:rsidR="00187263" w:rsidRPr="00462118" w:rsidDel="00C46079">
          <w:delText xml:space="preserve">24 </w:delText>
        </w:r>
      </w:del>
      <w:ins w:id="75" w:author="Janosch Wagner" w:date="2017-06-29T19:34:00Z">
        <w:r w:rsidR="00C46079">
          <w:t>36</w:t>
        </w:r>
        <w:r w:rsidR="00C46079" w:rsidRPr="00462118">
          <w:t xml:space="preserve"> </w:t>
        </w:r>
      </w:ins>
      <w:r w:rsidR="00187263" w:rsidRPr="00462118">
        <w:t>Monate</w:t>
      </w:r>
      <w:r w:rsidR="00705EAE" w:rsidRPr="00462118">
        <w:t xml:space="preserve"> darstellen.</w:t>
      </w:r>
    </w:p>
    <w:p w14:paraId="4FDB24C0" w14:textId="77777777" w:rsidR="001967A0" w:rsidRPr="00462118" w:rsidRDefault="001967A0" w:rsidP="000F0D60">
      <w:pPr>
        <w:pStyle w:val="Flietext"/>
        <w:ind w:left="2832" w:hanging="2832"/>
        <w:jc w:val="both"/>
      </w:pPr>
    </w:p>
    <w:p w14:paraId="251DBEFB" w14:textId="45A647C8" w:rsidR="001967A0" w:rsidRDefault="00B96353" w:rsidP="000F0D60">
      <w:pPr>
        <w:pStyle w:val="Flietext"/>
        <w:ind w:left="2832" w:hanging="2832"/>
        <w:jc w:val="both"/>
      </w:pPr>
      <w:bookmarkStart w:id="76" w:name="TRuDI_005_MUSS"/>
      <w:r w:rsidRPr="00462118">
        <w:t>TRuDI</w:t>
      </w:r>
      <w:r>
        <w:t>_005_</w:t>
      </w:r>
      <w:r w:rsidRPr="00462118">
        <w:t>MUSS</w:t>
      </w:r>
      <w:bookmarkEnd w:id="76"/>
      <w:r w:rsidR="001967A0" w:rsidRPr="00462118">
        <w:tab/>
        <w:t>TRuDI muss die Logdaten</w:t>
      </w:r>
      <w:ins w:id="77" w:author="Janosch Wagner" w:date="2017-07-04T09:09:00Z">
        <w:r w:rsidR="006253E3">
          <w:t xml:space="preserve"> des </w:t>
        </w:r>
      </w:ins>
      <w:ins w:id="78" w:author="Janosch Wagner" w:date="2017-07-04T09:10:00Z">
        <w:r w:rsidR="006253E3">
          <w:t>Letztverbraucher-Logs</w:t>
        </w:r>
      </w:ins>
      <w:r w:rsidR="001967A0" w:rsidRPr="00462118">
        <w:t xml:space="preserve">, die über die Schnittstelle IF_Adapter_TRuDI bereitgestellt werden für den Letztverbraucher entsprechend der Anforderungen aus PTB-A50.8 darstellen. </w:t>
      </w:r>
    </w:p>
    <w:p w14:paraId="013465E0" w14:textId="77777777" w:rsidR="006B7FD7" w:rsidRDefault="006B7FD7" w:rsidP="000F0D60">
      <w:pPr>
        <w:pStyle w:val="Flietext"/>
        <w:ind w:left="2832" w:hanging="2832"/>
        <w:jc w:val="both"/>
      </w:pPr>
    </w:p>
    <w:p w14:paraId="5234E8D0" w14:textId="77777777" w:rsidR="006B7FD7" w:rsidRDefault="00B96353" w:rsidP="000F0D60">
      <w:pPr>
        <w:pStyle w:val="Flietext"/>
        <w:ind w:left="2832" w:hanging="2832"/>
        <w:jc w:val="both"/>
      </w:pPr>
      <w:bookmarkStart w:id="79" w:name="TRuDI_006_MUSS"/>
      <w:r w:rsidRPr="00462118">
        <w:t>TRuDI</w:t>
      </w:r>
      <w:r>
        <w:t>_006_</w:t>
      </w:r>
      <w:r w:rsidRPr="00462118">
        <w:t>MUSS</w:t>
      </w:r>
      <w:bookmarkEnd w:id="79"/>
      <w:r w:rsidR="006B7FD7" w:rsidRPr="00462118">
        <w:tab/>
      </w:r>
      <w:r w:rsidR="006B7FD7">
        <w:t xml:space="preserve">TRuDI muss keine weitere Verarbeitung der Messwerte durchführen sondern diese lediglich visualisieren. Lücken in Messwertreihen, das Fehlerregister in TAF-2 und invalide Messwerte müssen entsprechend gekennzeichnet für den Letztverbraucher dargestellt werden. </w:t>
      </w:r>
      <w:r w:rsidR="006B7FD7" w:rsidRPr="00462118">
        <w:t xml:space="preserve"> </w:t>
      </w:r>
    </w:p>
    <w:p w14:paraId="52D4545F" w14:textId="77777777" w:rsidR="00FB26EE" w:rsidRDefault="00FB26EE" w:rsidP="000F0D60">
      <w:pPr>
        <w:pStyle w:val="Flietext"/>
        <w:ind w:left="2832" w:hanging="2832"/>
        <w:jc w:val="both"/>
      </w:pPr>
    </w:p>
    <w:p w14:paraId="36B59987" w14:textId="77777777" w:rsidR="00FB26EE" w:rsidRPr="00462118" w:rsidRDefault="00B96353" w:rsidP="000F0D60">
      <w:pPr>
        <w:pStyle w:val="Flietext"/>
        <w:ind w:left="2832" w:hanging="2832"/>
        <w:jc w:val="both"/>
      </w:pPr>
      <w:bookmarkStart w:id="80" w:name="TRuDI_007_MUSS"/>
      <w:r w:rsidRPr="00462118">
        <w:t>TRuDI</w:t>
      </w:r>
      <w:r>
        <w:t>_007_</w:t>
      </w:r>
      <w:r w:rsidRPr="00462118">
        <w:t>MUSS</w:t>
      </w:r>
      <w:bookmarkEnd w:id="80"/>
      <w:r w:rsidR="00FB26EE">
        <w:tab/>
        <w:t xml:space="preserve">Der Zeitbereich zur Abfrage der Messwerte über IF_Adapter_TRuDI wird bei der Visualisierungsfunktion durch den Letztverbraucher vorgeben. TRuDI muss daher eine Schnittstelle vorsehen, über den der Letztverbraucher den Zeitbereich eingeben kann. </w:t>
      </w:r>
    </w:p>
    <w:p w14:paraId="6FCFA1CA" w14:textId="77777777" w:rsidR="00187263" w:rsidRPr="00462118" w:rsidRDefault="00187263" w:rsidP="00532684">
      <w:pPr>
        <w:pStyle w:val="Flietext"/>
        <w:jc w:val="both"/>
      </w:pPr>
    </w:p>
    <w:p w14:paraId="0B7EA2BF" w14:textId="77777777" w:rsidR="0050235C" w:rsidRPr="00462118" w:rsidRDefault="0050235C" w:rsidP="0050235C">
      <w:pPr>
        <w:pStyle w:val="berschrift3"/>
        <w:rPr>
          <w:lang w:val="de-DE"/>
        </w:rPr>
      </w:pPr>
      <w:bookmarkStart w:id="81" w:name="_Toc486449023"/>
      <w:r w:rsidRPr="00462118">
        <w:rPr>
          <w:lang w:val="de-DE"/>
        </w:rPr>
        <w:t>Transparenzfunktion</w:t>
      </w:r>
      <w:bookmarkEnd w:id="81"/>
    </w:p>
    <w:p w14:paraId="14361D48" w14:textId="77777777" w:rsidR="0050235C" w:rsidRPr="00462118" w:rsidRDefault="0050235C" w:rsidP="00532684">
      <w:pPr>
        <w:pStyle w:val="Flietext"/>
        <w:jc w:val="both"/>
      </w:pPr>
    </w:p>
    <w:p w14:paraId="7B0E06DA" w14:textId="77777777" w:rsidR="009C1AAA" w:rsidRDefault="009C1AAA" w:rsidP="00532684">
      <w:pPr>
        <w:pStyle w:val="Flietext"/>
        <w:jc w:val="both"/>
      </w:pPr>
      <w:r w:rsidRPr="00462118">
        <w:t xml:space="preserve">Für TAF-7 </w:t>
      </w:r>
      <w:r w:rsidR="00705EAE" w:rsidRPr="00462118">
        <w:t xml:space="preserve">und eine nachgelagerte Tarifierung beim Lieferanten </w:t>
      </w:r>
      <w:r w:rsidRPr="00462118">
        <w:t>stellt TRuDI eine Transparenz-Funktion (gemäß PTB-A50.8) zur Verfügung, d.h. die vom SMGW bereitgestellten Messwerte werden mit einer vom Lieferanten bereitgestellten Tarifierungsinformation verrechnet. Das Ergebnis wird dem Letztverbraucher zur Rechnungsprüfung angezeigt.</w:t>
      </w:r>
    </w:p>
    <w:p w14:paraId="6616677F" w14:textId="77777777" w:rsidR="00EE5299" w:rsidRDefault="00EE5299" w:rsidP="00532684">
      <w:pPr>
        <w:pStyle w:val="Flietext"/>
        <w:jc w:val="both"/>
      </w:pPr>
    </w:p>
    <w:p w14:paraId="048D6076" w14:textId="07D72C9F" w:rsidR="00EE5299" w:rsidRPr="00462118" w:rsidRDefault="00EE5299" w:rsidP="00532684">
      <w:pPr>
        <w:pStyle w:val="Flietext"/>
        <w:jc w:val="both"/>
      </w:pPr>
      <w:r>
        <w:t>Die Tarifierungsinformationen des Lieferanten werden in Form eines ausgerollten Kalenders bereitgestellt. Die Tarifierungsinformation enthält</w:t>
      </w:r>
      <w:ins w:id="82" w:author="Janosch Wagner" w:date="2017-06-29T19:24:00Z">
        <w:r w:rsidR="00312D12">
          <w:t xml:space="preserve"> daher</w:t>
        </w:r>
      </w:ins>
      <w:r>
        <w:t xml:space="preserve"> zu jeder Registrierperiode die Information, in welches Register die Energiemenge dieser Registrierperiode zu zählen ist. Die genaue Datenstruktur wird in Kapitel </w:t>
      </w:r>
      <w:r>
        <w:fldChar w:fldCharType="begin"/>
      </w:r>
      <w:r>
        <w:instrText xml:space="preserve"> REF _Ref486440544 \r \h </w:instrText>
      </w:r>
      <w:r>
        <w:fldChar w:fldCharType="separate"/>
      </w:r>
      <w:r>
        <w:t>7</w:t>
      </w:r>
      <w:r>
        <w:fldChar w:fldCharType="end"/>
      </w:r>
      <w:r>
        <w:t xml:space="preserve"> und in VDE AR 2418-6 beschrieben. </w:t>
      </w:r>
    </w:p>
    <w:p w14:paraId="366E99D1" w14:textId="77777777" w:rsidR="00E73665" w:rsidRPr="00462118" w:rsidRDefault="00E73665" w:rsidP="00532684">
      <w:pPr>
        <w:pStyle w:val="Flietext"/>
        <w:jc w:val="both"/>
      </w:pPr>
    </w:p>
    <w:p w14:paraId="4C0FBD3E" w14:textId="77777777" w:rsidR="00E73665" w:rsidRPr="00462118" w:rsidRDefault="00B96353" w:rsidP="001967A0">
      <w:pPr>
        <w:pStyle w:val="Flietext"/>
        <w:ind w:left="2832" w:hanging="2832"/>
        <w:jc w:val="both"/>
      </w:pPr>
      <w:bookmarkStart w:id="83" w:name="TRuDI_008_MUSS"/>
      <w:r w:rsidRPr="00462118">
        <w:t>TRuDI</w:t>
      </w:r>
      <w:r>
        <w:t>_008_</w:t>
      </w:r>
      <w:r w:rsidRPr="00462118">
        <w:t>MUSS</w:t>
      </w:r>
      <w:bookmarkEnd w:id="83"/>
      <w:r w:rsidR="001967A0" w:rsidRPr="00462118">
        <w:tab/>
        <w:t xml:space="preserve">Für TAF-7 muss eine Transparenzfunktion bereitgestellt werden, die in der Lage ist, aus dem Zählerstandsgang, der über den herstellerspezifischen Adapter übermittelt wird und den Tarifierungsinformationen, die vom Lieferanten zugeliefert werden, Tarifregister zu berechnen und damit dem </w:t>
      </w:r>
      <w:r w:rsidR="00C245E8">
        <w:t>Letztverbraucher</w:t>
      </w:r>
      <w:r w:rsidR="001967A0" w:rsidRPr="00462118">
        <w:t xml:space="preserve"> eine Rechnungsprüfung zu ermöglichen. </w:t>
      </w:r>
    </w:p>
    <w:p w14:paraId="12DBD6F5" w14:textId="77777777" w:rsidR="003812A1" w:rsidRPr="00462118" w:rsidRDefault="003812A1" w:rsidP="00532684">
      <w:pPr>
        <w:pStyle w:val="Flietext"/>
        <w:jc w:val="both"/>
      </w:pPr>
    </w:p>
    <w:p w14:paraId="16D229E8" w14:textId="141C7DC5" w:rsidR="001967A0" w:rsidRDefault="00B96353" w:rsidP="001967A0">
      <w:pPr>
        <w:pStyle w:val="Flietext"/>
        <w:ind w:left="2832" w:hanging="2832"/>
        <w:jc w:val="both"/>
      </w:pPr>
      <w:bookmarkStart w:id="84" w:name="TRuDI_009_MUSS"/>
      <w:r w:rsidRPr="00462118">
        <w:t>TRuDI</w:t>
      </w:r>
      <w:r>
        <w:t>_009_</w:t>
      </w:r>
      <w:r w:rsidRPr="00462118">
        <w:t>MUSS</w:t>
      </w:r>
      <w:bookmarkEnd w:id="84"/>
      <w:r w:rsidR="001967A0" w:rsidRPr="00462118">
        <w:tab/>
        <w:t>Falls keine Tarifierungsinformationen zur Verfügung stehen</w:t>
      </w:r>
      <w:ins w:id="85" w:author="gex" w:date="2017-06-30T09:59:00Z">
        <w:r w:rsidR="005F6267">
          <w:t>,</w:t>
        </w:r>
      </w:ins>
      <w:r w:rsidR="001967A0" w:rsidRPr="00462118">
        <w:t xml:space="preserve"> muss TRuDI den TAF-7 Zählerstandsgang, der vom SMGW bereitgestellt </w:t>
      </w:r>
      <w:r w:rsidR="00EB36C2">
        <w:t>wird,</w:t>
      </w:r>
      <w:r w:rsidR="001967A0" w:rsidRPr="00462118">
        <w:t xml:space="preserve"> entsprechender der Anforderungen aus PTB-A50.8 </w:t>
      </w:r>
      <w:commentRangeStart w:id="86"/>
      <w:commentRangeStart w:id="87"/>
      <w:r w:rsidR="001967A0" w:rsidRPr="00462118">
        <w:t>visualisieren</w:t>
      </w:r>
      <w:commentRangeEnd w:id="86"/>
      <w:r w:rsidR="00125E5F">
        <w:rPr>
          <w:rStyle w:val="Kommentarzeichen"/>
          <w:rFonts w:eastAsia="Times New Roman" w:cs="Times New Roman"/>
          <w:color w:val="auto"/>
          <w:lang w:eastAsia="de-DE"/>
        </w:rPr>
        <w:commentReference w:id="86"/>
      </w:r>
      <w:r w:rsidR="001967A0" w:rsidRPr="00462118">
        <w:t>.</w:t>
      </w:r>
      <w:commentRangeEnd w:id="87"/>
      <w:r w:rsidR="004C5DC5">
        <w:rPr>
          <w:rStyle w:val="Kommentarzeichen"/>
          <w:rFonts w:eastAsia="Times New Roman" w:cs="Times New Roman"/>
          <w:color w:val="auto"/>
          <w:lang w:eastAsia="de-DE"/>
        </w:rPr>
        <w:commentReference w:id="87"/>
      </w:r>
    </w:p>
    <w:p w14:paraId="179E65E7" w14:textId="77777777" w:rsidR="00FB26EE" w:rsidRDefault="00FB26EE" w:rsidP="001967A0">
      <w:pPr>
        <w:pStyle w:val="Flietext"/>
        <w:ind w:left="2832" w:hanging="2832"/>
        <w:jc w:val="both"/>
      </w:pPr>
    </w:p>
    <w:p w14:paraId="32B8005F" w14:textId="77777777" w:rsidR="00FB26EE" w:rsidRPr="00462118" w:rsidRDefault="00B96353" w:rsidP="001967A0">
      <w:pPr>
        <w:pStyle w:val="Flietext"/>
        <w:ind w:left="2832" w:hanging="2832"/>
        <w:jc w:val="both"/>
      </w:pPr>
      <w:bookmarkStart w:id="88" w:name="TRuDI_010_MUSS"/>
      <w:r w:rsidRPr="00462118">
        <w:t>TRuDI</w:t>
      </w:r>
      <w:r>
        <w:t>_010_</w:t>
      </w:r>
      <w:r w:rsidRPr="00462118">
        <w:t>MUSS</w:t>
      </w:r>
      <w:bookmarkEnd w:id="88"/>
      <w:r w:rsidR="00FB26EE">
        <w:tab/>
        <w:t>Der Zeitbereich zur Abfrage der Messwerte über IF_Adapter_TRuDI wird bei der Transparenzfunktion über die Tarifierungsinformation vorgegeben. Messwerte müssen über den Zeitbereich abgerufen werden, für den auch die Tarifierungsinformation (ausgerollter Kalender) vorhanden ist.</w:t>
      </w:r>
    </w:p>
    <w:p w14:paraId="57F311DB" w14:textId="77777777" w:rsidR="00B873E9" w:rsidRPr="00462118" w:rsidRDefault="0050235C" w:rsidP="00B873E9">
      <w:pPr>
        <w:pStyle w:val="berschrift1"/>
        <w:jc w:val="both"/>
        <w:rPr>
          <w:lang w:val="de-DE"/>
        </w:rPr>
      </w:pPr>
      <w:bookmarkStart w:id="89" w:name="_Ref486273722"/>
      <w:bookmarkStart w:id="90" w:name="_Toc486449024"/>
      <w:r w:rsidRPr="00462118">
        <w:rPr>
          <w:lang w:val="de-DE"/>
        </w:rPr>
        <w:t>Produktfunktionen</w:t>
      </w:r>
      <w:bookmarkEnd w:id="89"/>
      <w:bookmarkEnd w:id="90"/>
    </w:p>
    <w:p w14:paraId="2300D421" w14:textId="77777777" w:rsidR="00BA082E" w:rsidRPr="00462118" w:rsidRDefault="00BA082E" w:rsidP="00B873E9">
      <w:pPr>
        <w:pStyle w:val="Flietext"/>
        <w:jc w:val="both"/>
      </w:pPr>
    </w:p>
    <w:p w14:paraId="71D6BA18" w14:textId="648A2D85" w:rsidR="009C1AAA" w:rsidRDefault="00A9237F" w:rsidP="00257E10">
      <w:pPr>
        <w:spacing w:before="0"/>
        <w:rPr>
          <w:sz w:val="22"/>
          <w:lang w:val="de-DE"/>
        </w:rPr>
      </w:pPr>
      <w:r w:rsidRPr="00462118">
        <w:rPr>
          <w:sz w:val="22"/>
          <w:lang w:val="de-DE"/>
        </w:rPr>
        <w:t xml:space="preserve">Die Software TRuDI kann durch den Letztverbraucher mit der Transparenz-Funktion zur Prüfung von Rechnungen </w:t>
      </w:r>
      <w:ins w:id="91" w:author="Janosch Wagner" w:date="2017-06-29T19:17:00Z">
        <w:r w:rsidR="001C0016">
          <w:rPr>
            <w:sz w:val="22"/>
            <w:lang w:val="de-DE"/>
          </w:rPr>
          <w:t xml:space="preserve">bei nachgelagerter Tarifierung </w:t>
        </w:r>
      </w:ins>
      <w:r w:rsidRPr="00462118">
        <w:rPr>
          <w:sz w:val="22"/>
          <w:lang w:val="de-DE"/>
        </w:rPr>
        <w:t>verwendet werden.</w:t>
      </w:r>
      <w:del w:id="92" w:author="Janosch Wagner" w:date="2017-06-29T19:17:00Z">
        <w:r w:rsidRPr="00462118" w:rsidDel="001C0016">
          <w:rPr>
            <w:sz w:val="22"/>
            <w:lang w:val="de-DE"/>
          </w:rPr>
          <w:delText xml:space="preserve"> </w:delText>
        </w:r>
      </w:del>
      <w:ins w:id="93" w:author="Janosch Wagner" w:date="2017-06-29T19:17:00Z">
        <w:r w:rsidR="001C0016">
          <w:rPr>
            <w:sz w:val="22"/>
            <w:lang w:val="de-DE"/>
          </w:rPr>
          <w:t xml:space="preserve">Darüber hinaus können über die </w:t>
        </w:r>
      </w:ins>
      <w:ins w:id="94" w:author="Janosch Wagner" w:date="2017-06-29T19:18:00Z">
        <w:r w:rsidR="001C0016">
          <w:rPr>
            <w:sz w:val="22"/>
            <w:lang w:val="de-DE"/>
          </w:rPr>
          <w:t>Visualisierungsfunktion</w:t>
        </w:r>
      </w:ins>
      <w:ins w:id="95" w:author="Janosch Wagner" w:date="2017-06-29T19:17:00Z">
        <w:r w:rsidR="001C0016">
          <w:rPr>
            <w:sz w:val="22"/>
            <w:lang w:val="de-DE"/>
          </w:rPr>
          <w:t xml:space="preserve"> von TRuDI die </w:t>
        </w:r>
      </w:ins>
      <w:ins w:id="96" w:author="Janosch Wagner" w:date="2017-06-29T19:18:00Z">
        <w:r w:rsidR="001C0016">
          <w:rPr>
            <w:sz w:val="22"/>
            <w:lang w:val="de-DE"/>
          </w:rPr>
          <w:t xml:space="preserve">Messwerte aus dem SMGW für den Letztverbraucher </w:t>
        </w:r>
      </w:ins>
      <w:ins w:id="97" w:author="Janosch Wagner" w:date="2017-06-29T19:21:00Z">
        <w:r w:rsidR="001C0016">
          <w:rPr>
            <w:sz w:val="22"/>
            <w:lang w:val="de-DE"/>
          </w:rPr>
          <w:t xml:space="preserve">eichrechtskonform </w:t>
        </w:r>
      </w:ins>
      <w:ins w:id="98" w:author="Janosch Wagner" w:date="2017-06-29T19:18:00Z">
        <w:r w:rsidR="001C0016">
          <w:rPr>
            <w:sz w:val="22"/>
            <w:lang w:val="de-DE"/>
          </w:rPr>
          <w:t xml:space="preserve">angezeigt werden. Ergänzend zur </w:t>
        </w:r>
      </w:ins>
      <w:ins w:id="99" w:author="Janosch Wagner" w:date="2017-06-29T19:21:00Z">
        <w:r w:rsidR="001C0016">
          <w:rPr>
            <w:sz w:val="22"/>
            <w:lang w:val="de-DE"/>
          </w:rPr>
          <w:t>Rechnungsprüfung</w:t>
        </w:r>
      </w:ins>
      <w:ins w:id="100" w:author="Janosch Wagner" w:date="2017-06-29T19:18:00Z">
        <w:r w:rsidR="001C0016">
          <w:rPr>
            <w:sz w:val="22"/>
            <w:lang w:val="de-DE"/>
          </w:rPr>
          <w:t xml:space="preserve"> und </w:t>
        </w:r>
      </w:ins>
      <w:ins w:id="101" w:author="Janosch Wagner" w:date="2017-06-29T19:21:00Z">
        <w:r w:rsidR="001C0016">
          <w:rPr>
            <w:sz w:val="22"/>
            <w:lang w:val="de-DE"/>
          </w:rPr>
          <w:t>Messwert</w:t>
        </w:r>
      </w:ins>
      <w:ins w:id="102" w:author="Janosch Wagner" w:date="2017-06-29T19:18:00Z">
        <w:r w:rsidR="001C0016">
          <w:rPr>
            <w:sz w:val="22"/>
            <w:lang w:val="de-DE"/>
          </w:rPr>
          <w:t xml:space="preserve">visualisierung </w:t>
        </w:r>
      </w:ins>
      <w:ins w:id="103" w:author="Janosch Wagner" w:date="2017-06-29T19:19:00Z">
        <w:r w:rsidR="001C0016">
          <w:rPr>
            <w:sz w:val="22"/>
            <w:lang w:val="de-DE"/>
          </w:rPr>
          <w:t>zeigt TRuDI die Logdaten des Letztverbrauchers an.</w:t>
        </w:r>
      </w:ins>
    </w:p>
    <w:p w14:paraId="55AE2F31" w14:textId="77777777" w:rsidR="00716B62" w:rsidRPr="00462118" w:rsidRDefault="00716B62" w:rsidP="00257E10">
      <w:pPr>
        <w:spacing w:before="0"/>
        <w:rPr>
          <w:lang w:val="de-DE"/>
        </w:rPr>
      </w:pPr>
    </w:p>
    <w:p w14:paraId="16554A0A" w14:textId="77777777" w:rsidR="009C1AAA" w:rsidRPr="00462118" w:rsidRDefault="00757748" w:rsidP="00B96353">
      <w:pPr>
        <w:pStyle w:val="berschrift2"/>
      </w:pPr>
      <w:bookmarkStart w:id="104" w:name="_Toc486449025"/>
      <w:r w:rsidRPr="00462118">
        <w:t>Mehrspartenbetrieb</w:t>
      </w:r>
      <w:bookmarkEnd w:id="104"/>
    </w:p>
    <w:p w14:paraId="61060FF0" w14:textId="77777777" w:rsidR="00757748" w:rsidRPr="00462118" w:rsidRDefault="00757748" w:rsidP="00257E10">
      <w:pPr>
        <w:spacing w:before="0"/>
        <w:rPr>
          <w:lang w:val="de-DE"/>
        </w:rPr>
      </w:pPr>
    </w:p>
    <w:p w14:paraId="409E4DC4" w14:textId="77777777" w:rsidR="00A9237F" w:rsidRPr="00462118" w:rsidRDefault="00A9237F" w:rsidP="00A9237F">
      <w:pPr>
        <w:spacing w:before="0"/>
        <w:rPr>
          <w:sz w:val="22"/>
          <w:szCs w:val="22"/>
          <w:lang w:val="de-DE"/>
        </w:rPr>
      </w:pPr>
      <w:r w:rsidRPr="00462118">
        <w:rPr>
          <w:sz w:val="22"/>
          <w:szCs w:val="22"/>
          <w:lang w:val="de-DE"/>
        </w:rPr>
        <w:t>Prinzipiell ist der Mehrspartenbetrieb vorzusehen.</w:t>
      </w:r>
    </w:p>
    <w:p w14:paraId="141A4168" w14:textId="77777777" w:rsidR="00A9237F" w:rsidRPr="00462118" w:rsidRDefault="00A9237F" w:rsidP="00A9237F">
      <w:pPr>
        <w:spacing w:before="0"/>
        <w:rPr>
          <w:sz w:val="22"/>
          <w:szCs w:val="22"/>
          <w:lang w:val="de-DE"/>
        </w:rPr>
      </w:pPr>
    </w:p>
    <w:p w14:paraId="4E4BE728" w14:textId="77777777" w:rsidR="00A9237F" w:rsidRPr="00462118" w:rsidRDefault="00722DE1" w:rsidP="00A9237F">
      <w:pPr>
        <w:spacing w:before="0"/>
        <w:ind w:left="2832" w:hanging="2832"/>
        <w:rPr>
          <w:sz w:val="22"/>
          <w:szCs w:val="22"/>
          <w:lang w:val="de-DE"/>
        </w:rPr>
      </w:pPr>
      <w:bookmarkStart w:id="105" w:name="TRuDI_011_MUSS"/>
      <w:r>
        <w:rPr>
          <w:sz w:val="22"/>
          <w:szCs w:val="22"/>
          <w:lang w:val="de-DE"/>
        </w:rPr>
        <w:t>TRuDI_011_</w:t>
      </w:r>
      <w:r w:rsidR="00A9237F" w:rsidRPr="00462118">
        <w:rPr>
          <w:sz w:val="22"/>
          <w:szCs w:val="22"/>
          <w:lang w:val="de-DE"/>
        </w:rPr>
        <w:t>MUSS</w:t>
      </w:r>
      <w:bookmarkEnd w:id="105"/>
      <w:r w:rsidR="00A9237F" w:rsidRPr="00462118">
        <w:rPr>
          <w:sz w:val="22"/>
          <w:szCs w:val="22"/>
          <w:lang w:val="de-DE"/>
        </w:rPr>
        <w:tab/>
        <w:t>Die Transparenz-Funktion wird nur für die Elektrizitätsmessung bereitgestellt.</w:t>
      </w:r>
    </w:p>
    <w:p w14:paraId="50EFC219" w14:textId="77777777" w:rsidR="00705EAE" w:rsidRPr="00462118" w:rsidRDefault="00705EAE" w:rsidP="00716B62">
      <w:pPr>
        <w:spacing w:before="0"/>
        <w:rPr>
          <w:sz w:val="22"/>
          <w:szCs w:val="22"/>
          <w:lang w:val="de-DE"/>
        </w:rPr>
      </w:pPr>
    </w:p>
    <w:p w14:paraId="18F60763" w14:textId="77777777" w:rsidR="00A9237F" w:rsidRPr="00462118" w:rsidRDefault="00722DE1" w:rsidP="00A9237F">
      <w:pPr>
        <w:spacing w:before="0"/>
        <w:ind w:left="2832" w:hanging="2832"/>
        <w:rPr>
          <w:sz w:val="22"/>
          <w:szCs w:val="22"/>
          <w:lang w:val="de-DE"/>
        </w:rPr>
      </w:pPr>
      <w:bookmarkStart w:id="106" w:name="TRuDI_012_MUSS"/>
      <w:r>
        <w:rPr>
          <w:sz w:val="22"/>
          <w:szCs w:val="22"/>
          <w:lang w:val="de-DE"/>
        </w:rPr>
        <w:t>TRuDI_012_</w:t>
      </w:r>
      <w:r w:rsidRPr="00462118">
        <w:rPr>
          <w:sz w:val="22"/>
          <w:szCs w:val="22"/>
          <w:lang w:val="de-DE"/>
        </w:rPr>
        <w:t>MUSS</w:t>
      </w:r>
      <w:bookmarkEnd w:id="106"/>
      <w:r w:rsidR="00A9237F" w:rsidRPr="00462118">
        <w:rPr>
          <w:sz w:val="22"/>
          <w:szCs w:val="22"/>
          <w:lang w:val="de-DE"/>
        </w:rPr>
        <w:tab/>
        <w:t xml:space="preserve">Die Darstellung </w:t>
      </w:r>
      <w:r w:rsidR="00716B62" w:rsidRPr="00462118">
        <w:rPr>
          <w:sz w:val="22"/>
          <w:szCs w:val="22"/>
          <w:lang w:val="de-DE"/>
        </w:rPr>
        <w:t xml:space="preserve">eines </w:t>
      </w:r>
      <w:r w:rsidR="00716B62">
        <w:rPr>
          <w:sz w:val="22"/>
          <w:szCs w:val="22"/>
          <w:lang w:val="de-DE"/>
        </w:rPr>
        <w:t>Zählerstandsgangs</w:t>
      </w:r>
      <w:r w:rsidR="00A9237F" w:rsidRPr="00462118">
        <w:rPr>
          <w:sz w:val="22"/>
          <w:szCs w:val="22"/>
          <w:lang w:val="de-DE"/>
        </w:rPr>
        <w:t xml:space="preserve"> ist mit den Daten der Originären Messwerteliste möglich.</w:t>
      </w:r>
    </w:p>
    <w:p w14:paraId="31860D53" w14:textId="77777777" w:rsidR="00705EAE" w:rsidRPr="00462118" w:rsidRDefault="00705EAE" w:rsidP="00A9237F">
      <w:pPr>
        <w:spacing w:before="0"/>
        <w:ind w:left="2832" w:hanging="2832"/>
        <w:rPr>
          <w:sz w:val="22"/>
          <w:szCs w:val="22"/>
          <w:lang w:val="de-DE"/>
        </w:rPr>
      </w:pPr>
    </w:p>
    <w:p w14:paraId="7EB9F101" w14:textId="77777777" w:rsidR="00A9237F" w:rsidRPr="00462118" w:rsidRDefault="00722DE1" w:rsidP="00A9237F">
      <w:pPr>
        <w:spacing w:before="0"/>
        <w:ind w:left="2832" w:hanging="2832"/>
        <w:rPr>
          <w:sz w:val="22"/>
          <w:szCs w:val="22"/>
          <w:lang w:val="de-DE"/>
        </w:rPr>
      </w:pPr>
      <w:bookmarkStart w:id="107" w:name="TRuDI_013_MUSS"/>
      <w:r>
        <w:rPr>
          <w:sz w:val="22"/>
          <w:szCs w:val="22"/>
          <w:lang w:val="de-DE"/>
        </w:rPr>
        <w:t>TRuDI_013_</w:t>
      </w:r>
      <w:r w:rsidRPr="00462118">
        <w:rPr>
          <w:sz w:val="22"/>
          <w:szCs w:val="22"/>
          <w:lang w:val="de-DE"/>
        </w:rPr>
        <w:t>MUSS</w:t>
      </w:r>
      <w:bookmarkEnd w:id="107"/>
      <w:r w:rsidR="00A9237F" w:rsidRPr="00462118">
        <w:rPr>
          <w:sz w:val="22"/>
          <w:szCs w:val="22"/>
          <w:lang w:val="de-DE"/>
        </w:rPr>
        <w:tab/>
        <w:t xml:space="preserve">Die Darstellung </w:t>
      </w:r>
      <w:r w:rsidR="00716B62" w:rsidRPr="00462118">
        <w:rPr>
          <w:sz w:val="22"/>
          <w:szCs w:val="22"/>
          <w:lang w:val="de-DE"/>
        </w:rPr>
        <w:t xml:space="preserve">eines </w:t>
      </w:r>
      <w:r w:rsidR="00716B62">
        <w:rPr>
          <w:sz w:val="22"/>
          <w:szCs w:val="22"/>
          <w:lang w:val="de-DE"/>
        </w:rPr>
        <w:t>Zählerstandsgangs</w:t>
      </w:r>
      <w:r w:rsidR="00A9237F" w:rsidRPr="00462118">
        <w:rPr>
          <w:sz w:val="22"/>
          <w:szCs w:val="22"/>
          <w:lang w:val="de-DE"/>
        </w:rPr>
        <w:t xml:space="preserve"> ist mit den Daten der Abrechnungsturnusliste möglich.</w:t>
      </w:r>
    </w:p>
    <w:p w14:paraId="3E5FBAFC" w14:textId="77777777" w:rsidR="00705EAE" w:rsidRPr="00462118" w:rsidRDefault="00705EAE" w:rsidP="00A9237F">
      <w:pPr>
        <w:spacing w:before="0"/>
        <w:ind w:left="2832" w:hanging="2832"/>
        <w:rPr>
          <w:sz w:val="22"/>
          <w:szCs w:val="22"/>
          <w:lang w:val="de-DE"/>
        </w:rPr>
      </w:pPr>
    </w:p>
    <w:p w14:paraId="799526B1" w14:textId="241198FA" w:rsidR="00705EAE" w:rsidRPr="00462118" w:rsidRDefault="00722DE1" w:rsidP="00716B62">
      <w:pPr>
        <w:spacing w:before="0"/>
        <w:ind w:left="2832" w:hanging="2832"/>
        <w:rPr>
          <w:sz w:val="22"/>
          <w:szCs w:val="22"/>
          <w:lang w:val="de-DE"/>
        </w:rPr>
      </w:pPr>
      <w:bookmarkStart w:id="108" w:name="TRuDI_014_MUSS"/>
      <w:r>
        <w:rPr>
          <w:sz w:val="22"/>
          <w:szCs w:val="22"/>
          <w:lang w:val="de-DE"/>
        </w:rPr>
        <w:t>TRuDI_014_</w:t>
      </w:r>
      <w:r w:rsidRPr="00462118">
        <w:rPr>
          <w:sz w:val="22"/>
          <w:szCs w:val="22"/>
          <w:lang w:val="de-DE"/>
        </w:rPr>
        <w:t>MUSS</w:t>
      </w:r>
      <w:bookmarkEnd w:id="108"/>
      <w:r w:rsidR="00A9237F" w:rsidRPr="00462118">
        <w:rPr>
          <w:sz w:val="22"/>
          <w:szCs w:val="22"/>
          <w:lang w:val="de-DE"/>
        </w:rPr>
        <w:tab/>
        <w:t xml:space="preserve">Der Umfang einer Darstellung eines </w:t>
      </w:r>
      <w:r w:rsidR="00716B62">
        <w:rPr>
          <w:sz w:val="22"/>
          <w:szCs w:val="22"/>
          <w:lang w:val="de-DE"/>
        </w:rPr>
        <w:t>Zählerstandsgangs</w:t>
      </w:r>
      <w:r w:rsidR="00A9237F" w:rsidRPr="00462118">
        <w:rPr>
          <w:sz w:val="22"/>
          <w:szCs w:val="22"/>
          <w:lang w:val="de-DE"/>
        </w:rPr>
        <w:t xml:space="preserve"> ist zeitlich einschränkbar (Filter ab einschließlich bis einschließlich)</w:t>
      </w:r>
      <w:ins w:id="109" w:author="gex" w:date="2017-06-30T10:00:00Z">
        <w:r w:rsidR="005F6267">
          <w:rPr>
            <w:sz w:val="22"/>
            <w:szCs w:val="22"/>
            <w:lang w:val="de-DE"/>
          </w:rPr>
          <w:t>.</w:t>
        </w:r>
      </w:ins>
      <w:r w:rsidR="00716B62" w:rsidRPr="00462118">
        <w:rPr>
          <w:sz w:val="22"/>
          <w:szCs w:val="22"/>
          <w:lang w:val="de-DE"/>
        </w:rPr>
        <w:t xml:space="preserve"> </w:t>
      </w:r>
    </w:p>
    <w:p w14:paraId="69FA49A3" w14:textId="77777777" w:rsidR="00757748" w:rsidRPr="00462118" w:rsidRDefault="00757748" w:rsidP="00257E10">
      <w:pPr>
        <w:spacing w:before="0"/>
        <w:rPr>
          <w:lang w:val="de-DE"/>
        </w:rPr>
      </w:pPr>
    </w:p>
    <w:p w14:paraId="41E7DD70" w14:textId="77777777" w:rsidR="00757748" w:rsidRPr="00462118" w:rsidRDefault="00757748" w:rsidP="00B96353">
      <w:pPr>
        <w:pStyle w:val="berschrift2"/>
      </w:pPr>
      <w:bookmarkStart w:id="110" w:name="_Toc486449026"/>
      <w:r w:rsidRPr="00462118">
        <w:t>Unterstützte Registrierperiode</w:t>
      </w:r>
      <w:bookmarkEnd w:id="110"/>
    </w:p>
    <w:p w14:paraId="7726E8C0" w14:textId="77777777" w:rsidR="00A75B2A" w:rsidRPr="00462118" w:rsidRDefault="00A75B2A" w:rsidP="00257E10">
      <w:pPr>
        <w:spacing w:before="0"/>
        <w:rPr>
          <w:lang w:val="de-DE"/>
        </w:rPr>
      </w:pPr>
    </w:p>
    <w:p w14:paraId="2ABC1080" w14:textId="77777777" w:rsidR="00A9237F" w:rsidRPr="00462118" w:rsidRDefault="00722DE1" w:rsidP="000F0D60">
      <w:pPr>
        <w:spacing w:before="0"/>
        <w:ind w:left="2832" w:hanging="2832"/>
        <w:rPr>
          <w:sz w:val="22"/>
          <w:szCs w:val="22"/>
          <w:lang w:val="de-DE"/>
        </w:rPr>
      </w:pPr>
      <w:bookmarkStart w:id="111" w:name="TRuDI_015_MUSS"/>
      <w:r>
        <w:rPr>
          <w:sz w:val="22"/>
          <w:szCs w:val="22"/>
          <w:lang w:val="de-DE"/>
        </w:rPr>
        <w:t>TRuDI_015_</w:t>
      </w:r>
      <w:r w:rsidRPr="00462118">
        <w:rPr>
          <w:sz w:val="22"/>
          <w:szCs w:val="22"/>
          <w:lang w:val="de-DE"/>
        </w:rPr>
        <w:t>MUSS</w:t>
      </w:r>
      <w:bookmarkEnd w:id="111"/>
      <w:r w:rsidR="00A9237F" w:rsidRPr="00462118">
        <w:rPr>
          <w:sz w:val="22"/>
          <w:szCs w:val="22"/>
          <w:lang w:val="de-DE"/>
        </w:rPr>
        <w:tab/>
        <w:t>Die kleinste unterstützte Registrierperiode für die Transparenz-Funktion beträgt 15 Minuten.</w:t>
      </w:r>
    </w:p>
    <w:p w14:paraId="0BD1D6FE" w14:textId="77777777" w:rsidR="00705EAE" w:rsidRPr="00462118" w:rsidRDefault="00705EAE" w:rsidP="000F0D60">
      <w:pPr>
        <w:spacing w:before="0"/>
        <w:ind w:left="2832" w:hanging="2832"/>
        <w:rPr>
          <w:sz w:val="22"/>
          <w:szCs w:val="22"/>
          <w:lang w:val="de-DE"/>
        </w:rPr>
      </w:pPr>
    </w:p>
    <w:p w14:paraId="0C31959C" w14:textId="13D9B08E" w:rsidR="00A9237F" w:rsidRPr="00462118" w:rsidRDefault="00722DE1" w:rsidP="000F0D60">
      <w:pPr>
        <w:spacing w:before="0"/>
        <w:ind w:left="2832" w:hanging="2832"/>
        <w:rPr>
          <w:sz w:val="22"/>
          <w:szCs w:val="22"/>
          <w:lang w:val="de-DE"/>
        </w:rPr>
      </w:pPr>
      <w:bookmarkStart w:id="112" w:name="TRuDI_016_MUSS"/>
      <w:r>
        <w:rPr>
          <w:sz w:val="22"/>
          <w:szCs w:val="22"/>
          <w:lang w:val="de-DE"/>
        </w:rPr>
        <w:t>TRuDI_016_</w:t>
      </w:r>
      <w:r w:rsidRPr="00462118">
        <w:rPr>
          <w:sz w:val="22"/>
          <w:szCs w:val="22"/>
          <w:lang w:val="de-DE"/>
        </w:rPr>
        <w:t>MUSS</w:t>
      </w:r>
      <w:bookmarkEnd w:id="112"/>
      <w:r w:rsidR="00A9237F" w:rsidRPr="00462118">
        <w:rPr>
          <w:sz w:val="22"/>
          <w:szCs w:val="22"/>
          <w:lang w:val="de-DE"/>
        </w:rPr>
        <w:tab/>
        <w:t>In der Parametrisierung des Tarifanwendungsfall</w:t>
      </w:r>
      <w:r w:rsidR="00CB0002">
        <w:rPr>
          <w:sz w:val="22"/>
          <w:szCs w:val="22"/>
          <w:lang w:val="de-DE"/>
        </w:rPr>
        <w:t>s</w:t>
      </w:r>
      <w:r w:rsidR="00A9237F" w:rsidRPr="00462118">
        <w:rPr>
          <w:sz w:val="22"/>
          <w:szCs w:val="22"/>
          <w:lang w:val="de-DE"/>
        </w:rPr>
        <w:t xml:space="preserve"> </w:t>
      </w:r>
      <w:del w:id="113" w:author="gex" w:date="2017-06-30T10:01:00Z">
        <w:r w:rsidR="00A9237F" w:rsidRPr="00462118" w:rsidDel="005F6267">
          <w:rPr>
            <w:sz w:val="22"/>
            <w:szCs w:val="22"/>
            <w:lang w:val="de-DE"/>
          </w:rPr>
          <w:delText xml:space="preserve">sind </w:delText>
        </w:r>
      </w:del>
      <w:ins w:id="114" w:author="gex" w:date="2017-06-30T10:01:00Z">
        <w:r w:rsidR="005F6267">
          <w:rPr>
            <w:sz w:val="22"/>
            <w:szCs w:val="22"/>
            <w:lang w:val="de-DE"/>
          </w:rPr>
          <w:t>erlaubt</w:t>
        </w:r>
        <w:r w:rsidR="005F6267" w:rsidRPr="00462118">
          <w:rPr>
            <w:sz w:val="22"/>
            <w:szCs w:val="22"/>
            <w:lang w:val="de-DE"/>
          </w:rPr>
          <w:t xml:space="preserve"> </w:t>
        </w:r>
      </w:ins>
      <w:r w:rsidR="00A9237F" w:rsidRPr="00462118">
        <w:rPr>
          <w:sz w:val="22"/>
          <w:szCs w:val="22"/>
          <w:lang w:val="de-DE"/>
        </w:rPr>
        <w:t xml:space="preserve">Registrierperioden, die ein ganzzahliges </w:t>
      </w:r>
      <w:commentRangeStart w:id="115"/>
      <w:r w:rsidR="00A9237F" w:rsidRPr="00462118">
        <w:rPr>
          <w:sz w:val="22"/>
          <w:szCs w:val="22"/>
          <w:lang w:val="de-DE"/>
        </w:rPr>
        <w:t>Vielfaches von 15 Minuten</w:t>
      </w:r>
      <w:commentRangeEnd w:id="115"/>
      <w:r w:rsidR="004C256E">
        <w:rPr>
          <w:rStyle w:val="Kommentarzeichen"/>
          <w:lang w:val="de-DE"/>
        </w:rPr>
        <w:commentReference w:id="115"/>
      </w:r>
      <w:r w:rsidR="00A9237F" w:rsidRPr="00462118">
        <w:rPr>
          <w:sz w:val="22"/>
          <w:szCs w:val="22"/>
          <w:lang w:val="de-DE"/>
        </w:rPr>
        <w:t xml:space="preserve"> sind</w:t>
      </w:r>
      <w:del w:id="116" w:author="gex" w:date="2017-06-30T10:01:00Z">
        <w:r w:rsidR="00A9237F" w:rsidRPr="00462118" w:rsidDel="005F6267">
          <w:rPr>
            <w:sz w:val="22"/>
            <w:szCs w:val="22"/>
            <w:lang w:val="de-DE"/>
          </w:rPr>
          <w:delText>, erlaubt</w:delText>
        </w:r>
      </w:del>
      <w:r w:rsidR="00A9237F" w:rsidRPr="00462118">
        <w:rPr>
          <w:sz w:val="22"/>
          <w:szCs w:val="22"/>
          <w:lang w:val="de-DE"/>
        </w:rPr>
        <w:t>. Die Transparenz-Funktion muss diese Registrierperioden unterstützen</w:t>
      </w:r>
      <w:r w:rsidR="00705EAE" w:rsidRPr="00462118">
        <w:rPr>
          <w:sz w:val="22"/>
          <w:szCs w:val="22"/>
          <w:lang w:val="de-DE"/>
        </w:rPr>
        <w:t>.</w:t>
      </w:r>
    </w:p>
    <w:p w14:paraId="65453226" w14:textId="77777777" w:rsidR="00757748" w:rsidRPr="00462118" w:rsidRDefault="00757748" w:rsidP="00257E10">
      <w:pPr>
        <w:spacing w:before="0"/>
        <w:rPr>
          <w:lang w:val="de-DE"/>
        </w:rPr>
      </w:pPr>
    </w:p>
    <w:p w14:paraId="2AA1C9A7" w14:textId="77777777" w:rsidR="0050235C" w:rsidRPr="00462118" w:rsidRDefault="00033CBD" w:rsidP="00B96353">
      <w:pPr>
        <w:pStyle w:val="berschrift2"/>
      </w:pPr>
      <w:bookmarkStart w:id="117" w:name="_Ref486273275"/>
      <w:bookmarkStart w:id="118" w:name="_Toc486449027"/>
      <w:r w:rsidRPr="00462118">
        <w:t>Herstellerspezifischer Adapter</w:t>
      </w:r>
      <w:bookmarkEnd w:id="117"/>
      <w:bookmarkEnd w:id="118"/>
    </w:p>
    <w:p w14:paraId="1BC1CA16" w14:textId="77777777" w:rsidR="009E0C37" w:rsidRPr="00462118" w:rsidRDefault="009E0C37" w:rsidP="009E0C37">
      <w:pPr>
        <w:pStyle w:val="Flietext"/>
        <w:rPr>
          <w:lang w:eastAsia="de-DE"/>
        </w:rPr>
      </w:pPr>
    </w:p>
    <w:p w14:paraId="74726D3B" w14:textId="77777777" w:rsidR="009E0C37" w:rsidRPr="00462118" w:rsidRDefault="009E0C37" w:rsidP="000F0D60">
      <w:pPr>
        <w:pStyle w:val="Flietext"/>
        <w:jc w:val="both"/>
        <w:rPr>
          <w:lang w:eastAsia="de-DE"/>
        </w:rPr>
      </w:pPr>
      <w:r w:rsidRPr="00462118">
        <w:rPr>
          <w:lang w:eastAsia="de-DE"/>
        </w:rPr>
        <w:t>Die folgenden Unterkapitel enthalten Anforderungen an den herstellerspezifischen Adapter.</w:t>
      </w:r>
    </w:p>
    <w:p w14:paraId="64D555F6" w14:textId="77777777" w:rsidR="00A9237F" w:rsidRPr="00462118" w:rsidRDefault="00A9237F" w:rsidP="00257E10">
      <w:pPr>
        <w:spacing w:before="0"/>
        <w:rPr>
          <w:lang w:val="de-DE"/>
        </w:rPr>
      </w:pPr>
    </w:p>
    <w:p w14:paraId="674F9D00" w14:textId="77777777" w:rsidR="00A9237F" w:rsidRPr="00462118" w:rsidRDefault="00A9237F" w:rsidP="00A9237F">
      <w:pPr>
        <w:pStyle w:val="berschrift3"/>
        <w:rPr>
          <w:lang w:val="de-DE"/>
        </w:rPr>
      </w:pPr>
      <w:bookmarkStart w:id="119" w:name="_Toc486449028"/>
      <w:r w:rsidRPr="00462118">
        <w:rPr>
          <w:lang w:val="de-DE"/>
        </w:rPr>
        <w:t>Beschreibung</w:t>
      </w:r>
      <w:bookmarkEnd w:id="119"/>
    </w:p>
    <w:p w14:paraId="7446F2A5" w14:textId="77777777" w:rsidR="00A9237F" w:rsidRPr="00462118" w:rsidRDefault="00A9237F" w:rsidP="00A9237F">
      <w:pPr>
        <w:pStyle w:val="Flietext"/>
        <w:rPr>
          <w:lang w:eastAsia="de-DE"/>
        </w:rPr>
      </w:pPr>
    </w:p>
    <w:p w14:paraId="60D7A87D" w14:textId="77777777" w:rsidR="00B45A06" w:rsidRPr="00462118" w:rsidRDefault="00A9237F" w:rsidP="00257E10">
      <w:pPr>
        <w:spacing w:before="0"/>
        <w:rPr>
          <w:sz w:val="22"/>
          <w:szCs w:val="22"/>
          <w:lang w:val="de-DE"/>
        </w:rPr>
      </w:pPr>
      <w:r w:rsidRPr="00462118">
        <w:rPr>
          <w:sz w:val="22"/>
          <w:szCs w:val="22"/>
          <w:lang w:val="de-DE"/>
        </w:rPr>
        <w:t>Ein herstellerspezifischer Adapter normiert die die durch die verschiedenen Ausprägungen des SMGw vorhandenen Datenformate (siehe Abbildung 1: Übersicht Systemarchitektur TRuDI).</w:t>
      </w:r>
    </w:p>
    <w:p w14:paraId="4C67A9B0" w14:textId="77777777" w:rsidR="00A9237F" w:rsidRPr="00462118" w:rsidRDefault="00A9237F" w:rsidP="00257E10">
      <w:pPr>
        <w:spacing w:before="0"/>
        <w:rPr>
          <w:lang w:val="de-DE"/>
        </w:rPr>
      </w:pPr>
    </w:p>
    <w:p w14:paraId="3FE59C74" w14:textId="77777777" w:rsidR="00A9237F" w:rsidRPr="00462118" w:rsidRDefault="00A9237F" w:rsidP="00A9237F">
      <w:pPr>
        <w:pStyle w:val="berschrift3"/>
        <w:rPr>
          <w:lang w:val="de-DE"/>
        </w:rPr>
      </w:pPr>
      <w:bookmarkStart w:id="120" w:name="_Ref486264070"/>
      <w:bookmarkStart w:id="121" w:name="_Toc486449029"/>
      <w:r w:rsidRPr="00462118">
        <w:rPr>
          <w:lang w:val="de-DE"/>
        </w:rPr>
        <w:t>Integration</w:t>
      </w:r>
      <w:bookmarkEnd w:id="120"/>
      <w:bookmarkEnd w:id="121"/>
    </w:p>
    <w:p w14:paraId="66AFEDF9" w14:textId="77777777" w:rsidR="00A9237F" w:rsidRPr="00462118" w:rsidRDefault="00A9237F" w:rsidP="00A9237F">
      <w:pPr>
        <w:spacing w:before="0"/>
        <w:rPr>
          <w:lang w:val="de-DE"/>
        </w:rPr>
      </w:pPr>
    </w:p>
    <w:p w14:paraId="06494F83" w14:textId="77777777" w:rsidR="00A9237F" w:rsidRPr="00462118" w:rsidRDefault="00A9237F" w:rsidP="00A9237F">
      <w:pPr>
        <w:spacing w:before="0"/>
        <w:rPr>
          <w:sz w:val="22"/>
          <w:szCs w:val="22"/>
          <w:lang w:val="de-DE"/>
        </w:rPr>
      </w:pPr>
      <w:r w:rsidRPr="00462118">
        <w:rPr>
          <w:sz w:val="22"/>
          <w:szCs w:val="22"/>
          <w:lang w:val="de-DE"/>
        </w:rPr>
        <w:t xml:space="preserve">Die Integration der durch den Hersteller gelieferter Adapter muss durch die Software TRuDI in geeigneter Weise erfolgen. </w:t>
      </w:r>
    </w:p>
    <w:p w14:paraId="457C1733" w14:textId="77777777" w:rsidR="00A9237F" w:rsidRPr="00462118" w:rsidRDefault="00A9237F" w:rsidP="00A9237F">
      <w:pPr>
        <w:spacing w:before="0"/>
        <w:rPr>
          <w:sz w:val="22"/>
          <w:szCs w:val="22"/>
          <w:lang w:val="de-DE"/>
        </w:rPr>
      </w:pPr>
    </w:p>
    <w:p w14:paraId="4492EBB9" w14:textId="77777777" w:rsidR="00A9237F" w:rsidRPr="00462118" w:rsidRDefault="00722DE1" w:rsidP="00A9237F">
      <w:pPr>
        <w:spacing w:before="0"/>
        <w:ind w:left="2832" w:hanging="2832"/>
        <w:rPr>
          <w:sz w:val="22"/>
          <w:szCs w:val="22"/>
          <w:lang w:val="de-DE"/>
        </w:rPr>
      </w:pPr>
      <w:bookmarkStart w:id="122" w:name="TRuDI_017_MUSS"/>
      <w:r>
        <w:rPr>
          <w:sz w:val="22"/>
          <w:szCs w:val="22"/>
          <w:lang w:val="de-DE"/>
        </w:rPr>
        <w:t>TRuDI_017_</w:t>
      </w:r>
      <w:r w:rsidRPr="00462118">
        <w:rPr>
          <w:sz w:val="22"/>
          <w:szCs w:val="22"/>
          <w:lang w:val="de-DE"/>
        </w:rPr>
        <w:t>MUSS</w:t>
      </w:r>
      <w:bookmarkEnd w:id="122"/>
      <w:r w:rsidR="00A9237F" w:rsidRPr="00462118">
        <w:rPr>
          <w:sz w:val="22"/>
          <w:szCs w:val="22"/>
          <w:lang w:val="de-DE"/>
        </w:rPr>
        <w:tab/>
        <w:t>Die durch die Hersteller zu benutzende Infrastruktur und Techniken der Schnittstelle (z.B. API, Programmaufruf, separate DLL o.ä.) sind zu beschreiben.</w:t>
      </w:r>
    </w:p>
    <w:p w14:paraId="5369FD22" w14:textId="77777777" w:rsidR="00705EAE" w:rsidRPr="00462118" w:rsidRDefault="00705EAE" w:rsidP="00A9237F">
      <w:pPr>
        <w:spacing w:before="0"/>
        <w:ind w:left="2832" w:hanging="2832"/>
        <w:rPr>
          <w:sz w:val="22"/>
          <w:szCs w:val="22"/>
          <w:lang w:val="de-DE"/>
        </w:rPr>
      </w:pPr>
    </w:p>
    <w:p w14:paraId="2420F4E5" w14:textId="6BEBC4D5" w:rsidR="00A9237F" w:rsidRPr="00462118" w:rsidRDefault="00722DE1" w:rsidP="006253E3">
      <w:pPr>
        <w:spacing w:before="0"/>
        <w:ind w:left="2832" w:hanging="2832"/>
        <w:rPr>
          <w:sz w:val="22"/>
          <w:szCs w:val="22"/>
          <w:lang w:val="de-DE"/>
        </w:rPr>
      </w:pPr>
      <w:bookmarkStart w:id="123" w:name="TRuDI_018_MUSS"/>
      <w:r>
        <w:rPr>
          <w:sz w:val="22"/>
          <w:szCs w:val="22"/>
          <w:lang w:val="de-DE"/>
        </w:rPr>
        <w:t>TRuDI_018_</w:t>
      </w:r>
      <w:r w:rsidRPr="00462118">
        <w:rPr>
          <w:sz w:val="22"/>
          <w:szCs w:val="22"/>
          <w:lang w:val="de-DE"/>
        </w:rPr>
        <w:t>MUSS</w:t>
      </w:r>
      <w:bookmarkEnd w:id="123"/>
      <w:r w:rsidR="00A9237F" w:rsidRPr="00462118">
        <w:rPr>
          <w:sz w:val="22"/>
          <w:szCs w:val="22"/>
          <w:lang w:val="de-DE"/>
        </w:rPr>
        <w:tab/>
        <w:t>Die benutzten Datenstrukturen sind zu beschreiben.</w:t>
      </w:r>
      <w:ins w:id="124" w:author="Janosch Wagner" w:date="2017-07-04T09:14:00Z">
        <w:r w:rsidR="006253E3">
          <w:rPr>
            <w:sz w:val="22"/>
            <w:szCs w:val="22"/>
            <w:lang w:val="de-DE"/>
          </w:rPr>
          <w:t>Die</w:t>
        </w:r>
      </w:ins>
      <w:ins w:id="125" w:author="Janosch Wagner" w:date="2017-07-04T09:13:00Z">
        <w:r w:rsidR="006253E3">
          <w:rPr>
            <w:sz w:val="22"/>
            <w:szCs w:val="22"/>
            <w:lang w:val="de-DE"/>
          </w:rPr>
          <w:t xml:space="preserve"> Anforderungen </w:t>
        </w:r>
      </w:ins>
      <w:ins w:id="126" w:author="Janosch Wagner" w:date="2017-07-04T09:14:00Z">
        <w:r w:rsidR="006253E3">
          <w:rPr>
            <w:sz w:val="22"/>
            <w:szCs w:val="22"/>
            <w:lang w:val="de-DE"/>
          </w:rPr>
          <w:fldChar w:fldCharType="begin"/>
        </w:r>
        <w:r w:rsidR="006253E3">
          <w:rPr>
            <w:sz w:val="22"/>
            <w:szCs w:val="22"/>
            <w:lang w:val="de-DE"/>
          </w:rPr>
          <w:instrText xml:space="preserve"> REF TRuDI_042_MUSS \h </w:instrText>
        </w:r>
      </w:ins>
      <w:r w:rsidR="006253E3">
        <w:rPr>
          <w:sz w:val="22"/>
          <w:szCs w:val="22"/>
          <w:lang w:val="de-DE"/>
        </w:rPr>
      </w:r>
      <w:r w:rsidR="006253E3">
        <w:rPr>
          <w:sz w:val="22"/>
          <w:szCs w:val="22"/>
          <w:lang w:val="de-DE"/>
        </w:rPr>
        <w:fldChar w:fldCharType="separate"/>
      </w:r>
      <w:ins w:id="127" w:author="Janosch Wagner" w:date="2017-07-04T09:14:00Z">
        <w:r w:rsidR="006253E3" w:rsidRPr="000F0D60">
          <w:rPr>
            <w:sz w:val="22"/>
            <w:szCs w:val="22"/>
            <w:lang w:val="de-DE"/>
          </w:rPr>
          <w:t>TRuDI_0</w:t>
        </w:r>
        <w:r w:rsidR="006253E3" w:rsidRPr="00EB2369">
          <w:rPr>
            <w:sz w:val="22"/>
            <w:szCs w:val="22"/>
            <w:lang w:val="de-DE"/>
          </w:rPr>
          <w:t>42</w:t>
        </w:r>
        <w:r w:rsidR="006253E3" w:rsidRPr="000F0D60">
          <w:rPr>
            <w:sz w:val="22"/>
            <w:szCs w:val="22"/>
            <w:lang w:val="de-DE"/>
          </w:rPr>
          <w:t>_</w:t>
        </w:r>
        <w:r w:rsidR="006253E3" w:rsidRPr="00EB2369">
          <w:rPr>
            <w:sz w:val="22"/>
            <w:szCs w:val="22"/>
            <w:lang w:val="de-DE"/>
          </w:rPr>
          <w:t>MUSS</w:t>
        </w:r>
        <w:r w:rsidR="006253E3">
          <w:rPr>
            <w:sz w:val="22"/>
            <w:szCs w:val="22"/>
            <w:lang w:val="de-DE"/>
          </w:rPr>
          <w:fldChar w:fldCharType="end"/>
        </w:r>
        <w:r w:rsidR="006253E3">
          <w:rPr>
            <w:sz w:val="22"/>
            <w:szCs w:val="22"/>
            <w:lang w:val="de-DE"/>
          </w:rPr>
          <w:t xml:space="preserve">, </w:t>
        </w:r>
        <w:r w:rsidR="006253E3">
          <w:rPr>
            <w:sz w:val="22"/>
            <w:szCs w:val="22"/>
            <w:lang w:val="de-DE"/>
          </w:rPr>
          <w:fldChar w:fldCharType="begin"/>
        </w:r>
        <w:r w:rsidR="006253E3">
          <w:rPr>
            <w:sz w:val="22"/>
            <w:szCs w:val="22"/>
            <w:lang w:val="de-DE"/>
          </w:rPr>
          <w:instrText xml:space="preserve"> REF TRuDI_043_MUSS \h </w:instrText>
        </w:r>
      </w:ins>
      <w:r w:rsidR="006253E3">
        <w:rPr>
          <w:sz w:val="22"/>
          <w:szCs w:val="22"/>
          <w:lang w:val="de-DE"/>
        </w:rPr>
      </w:r>
      <w:r w:rsidR="006253E3">
        <w:rPr>
          <w:sz w:val="22"/>
          <w:szCs w:val="22"/>
          <w:lang w:val="de-DE"/>
        </w:rPr>
        <w:fldChar w:fldCharType="separate"/>
      </w:r>
      <w:ins w:id="128" w:author="Janosch Wagner" w:date="2017-07-04T09:14:00Z">
        <w:r w:rsidR="006253E3" w:rsidRPr="000F0D60">
          <w:rPr>
            <w:sz w:val="22"/>
            <w:szCs w:val="22"/>
            <w:lang w:val="de-DE"/>
          </w:rPr>
          <w:t>TRuDI_0</w:t>
        </w:r>
        <w:r w:rsidR="006253E3" w:rsidRPr="00F423B3">
          <w:rPr>
            <w:sz w:val="22"/>
            <w:szCs w:val="22"/>
            <w:lang w:val="de-DE"/>
          </w:rPr>
          <w:t>43</w:t>
        </w:r>
        <w:r w:rsidR="006253E3" w:rsidRPr="000F0D60">
          <w:rPr>
            <w:sz w:val="22"/>
            <w:szCs w:val="22"/>
            <w:lang w:val="de-DE"/>
          </w:rPr>
          <w:t>_</w:t>
        </w:r>
        <w:r w:rsidR="006253E3" w:rsidRPr="00F423B3">
          <w:rPr>
            <w:sz w:val="22"/>
            <w:szCs w:val="22"/>
            <w:lang w:val="de-DE"/>
          </w:rPr>
          <w:t>MUSS</w:t>
        </w:r>
        <w:r w:rsidR="006253E3">
          <w:rPr>
            <w:sz w:val="22"/>
            <w:szCs w:val="22"/>
            <w:lang w:val="de-DE"/>
          </w:rPr>
          <w:fldChar w:fldCharType="end"/>
        </w:r>
        <w:r w:rsidR="006253E3">
          <w:rPr>
            <w:sz w:val="22"/>
            <w:szCs w:val="22"/>
            <w:lang w:val="de-DE"/>
          </w:rPr>
          <w:t xml:space="preserve">, </w:t>
        </w:r>
        <w:r w:rsidR="006253E3">
          <w:rPr>
            <w:sz w:val="22"/>
            <w:szCs w:val="22"/>
            <w:lang w:val="de-DE"/>
          </w:rPr>
          <w:fldChar w:fldCharType="begin"/>
        </w:r>
        <w:r w:rsidR="006253E3">
          <w:rPr>
            <w:sz w:val="22"/>
            <w:szCs w:val="22"/>
            <w:lang w:val="de-DE"/>
          </w:rPr>
          <w:instrText xml:space="preserve"> REF TRuDI_044_MUSS \h </w:instrText>
        </w:r>
      </w:ins>
      <w:r w:rsidR="006253E3">
        <w:rPr>
          <w:sz w:val="22"/>
          <w:szCs w:val="22"/>
          <w:lang w:val="de-DE"/>
        </w:rPr>
      </w:r>
      <w:r w:rsidR="006253E3">
        <w:rPr>
          <w:sz w:val="22"/>
          <w:szCs w:val="22"/>
          <w:lang w:val="de-DE"/>
        </w:rPr>
        <w:fldChar w:fldCharType="separate"/>
      </w:r>
      <w:ins w:id="129" w:author="Janosch Wagner" w:date="2017-07-04T09:14:00Z">
        <w:r w:rsidR="006253E3" w:rsidRPr="000F0D60">
          <w:rPr>
            <w:sz w:val="22"/>
            <w:szCs w:val="22"/>
            <w:lang w:val="de-DE"/>
          </w:rPr>
          <w:t>TRuDI_0</w:t>
        </w:r>
        <w:r w:rsidR="006253E3" w:rsidRPr="00EB2369">
          <w:rPr>
            <w:sz w:val="22"/>
            <w:szCs w:val="22"/>
            <w:lang w:val="de-DE"/>
          </w:rPr>
          <w:t>44</w:t>
        </w:r>
        <w:r w:rsidR="006253E3" w:rsidRPr="000F0D60">
          <w:rPr>
            <w:sz w:val="22"/>
            <w:szCs w:val="22"/>
            <w:lang w:val="de-DE"/>
          </w:rPr>
          <w:t>_</w:t>
        </w:r>
        <w:r w:rsidR="006253E3" w:rsidRPr="00EB2369">
          <w:rPr>
            <w:sz w:val="22"/>
            <w:szCs w:val="22"/>
            <w:lang w:val="de-DE"/>
          </w:rPr>
          <w:t>MUSS</w:t>
        </w:r>
        <w:r w:rsidR="006253E3">
          <w:rPr>
            <w:sz w:val="22"/>
            <w:szCs w:val="22"/>
            <w:lang w:val="de-DE"/>
          </w:rPr>
          <w:fldChar w:fldCharType="end"/>
        </w:r>
      </w:ins>
      <w:ins w:id="130" w:author="Janosch Wagner" w:date="2017-07-04T09:15:00Z">
        <w:r w:rsidR="006253E3">
          <w:rPr>
            <w:sz w:val="22"/>
            <w:szCs w:val="22"/>
            <w:lang w:val="de-DE"/>
          </w:rPr>
          <w:t xml:space="preserve"> müssen eingehalten werden. </w:t>
        </w:r>
      </w:ins>
    </w:p>
    <w:p w14:paraId="1F5FAC1E" w14:textId="77777777" w:rsidR="00705EAE" w:rsidRPr="00462118" w:rsidRDefault="00722DE1" w:rsidP="00722DE1">
      <w:pPr>
        <w:tabs>
          <w:tab w:val="left" w:pos="1553"/>
        </w:tabs>
        <w:spacing w:before="0"/>
        <w:rPr>
          <w:sz w:val="22"/>
          <w:szCs w:val="22"/>
          <w:lang w:val="de-DE"/>
        </w:rPr>
      </w:pPr>
      <w:r>
        <w:rPr>
          <w:sz w:val="22"/>
          <w:szCs w:val="22"/>
          <w:lang w:val="de-DE"/>
        </w:rPr>
        <w:tab/>
      </w:r>
    </w:p>
    <w:p w14:paraId="345AB3D8" w14:textId="77777777" w:rsidR="00A9237F" w:rsidRPr="00462118" w:rsidRDefault="00722DE1" w:rsidP="00A9237F">
      <w:pPr>
        <w:spacing w:before="0"/>
        <w:ind w:left="2832" w:hanging="2832"/>
        <w:rPr>
          <w:sz w:val="22"/>
          <w:szCs w:val="22"/>
          <w:lang w:val="de-DE"/>
        </w:rPr>
      </w:pPr>
      <w:bookmarkStart w:id="131" w:name="TRuDI_019_MUSS"/>
      <w:r>
        <w:rPr>
          <w:sz w:val="22"/>
          <w:szCs w:val="22"/>
          <w:lang w:val="de-DE"/>
        </w:rPr>
        <w:t>TRuDI_019_</w:t>
      </w:r>
      <w:r w:rsidRPr="00462118">
        <w:rPr>
          <w:sz w:val="22"/>
          <w:szCs w:val="22"/>
          <w:lang w:val="de-DE"/>
        </w:rPr>
        <w:t>MUSS</w:t>
      </w:r>
      <w:bookmarkEnd w:id="131"/>
      <w:r w:rsidR="00A9237F" w:rsidRPr="00462118">
        <w:rPr>
          <w:sz w:val="22"/>
          <w:szCs w:val="22"/>
          <w:lang w:val="de-DE"/>
        </w:rPr>
        <w:tab/>
        <w:t>Für den Adapter wird ein Rumpf in Code-Form zur Verfügung gestellt.</w:t>
      </w:r>
    </w:p>
    <w:p w14:paraId="16B2411C" w14:textId="77777777" w:rsidR="00705EAE" w:rsidRPr="00462118" w:rsidRDefault="00705EAE" w:rsidP="00A9237F">
      <w:pPr>
        <w:spacing w:before="0"/>
        <w:ind w:left="2832" w:hanging="2832"/>
        <w:rPr>
          <w:sz w:val="22"/>
          <w:szCs w:val="22"/>
          <w:lang w:val="de-DE"/>
        </w:rPr>
      </w:pPr>
    </w:p>
    <w:p w14:paraId="4F788844" w14:textId="77777777" w:rsidR="009C1AAA" w:rsidRPr="00462118" w:rsidRDefault="00722DE1" w:rsidP="00A9237F">
      <w:pPr>
        <w:spacing w:before="0"/>
        <w:ind w:left="2832" w:hanging="2832"/>
        <w:rPr>
          <w:sz w:val="22"/>
          <w:szCs w:val="22"/>
          <w:lang w:val="de-DE"/>
        </w:rPr>
      </w:pPr>
      <w:bookmarkStart w:id="132" w:name="TRuDI_020_MUSS"/>
      <w:r>
        <w:rPr>
          <w:sz w:val="22"/>
          <w:szCs w:val="22"/>
          <w:lang w:val="de-DE"/>
        </w:rPr>
        <w:t>TRuDI_020_</w:t>
      </w:r>
      <w:r w:rsidRPr="00462118">
        <w:rPr>
          <w:sz w:val="22"/>
          <w:szCs w:val="22"/>
          <w:lang w:val="de-DE"/>
        </w:rPr>
        <w:t>MUSS</w:t>
      </w:r>
      <w:bookmarkEnd w:id="132"/>
      <w:r w:rsidR="00A9237F" w:rsidRPr="00462118">
        <w:rPr>
          <w:sz w:val="22"/>
          <w:szCs w:val="22"/>
          <w:lang w:val="de-DE"/>
        </w:rPr>
        <w:tab/>
        <w:t>Für den Adapter wird ein Testprogramm zur Verfügung gestellt, dass die eingehenden und ausgehenden Daten simulieren kann.</w:t>
      </w:r>
    </w:p>
    <w:p w14:paraId="5E108247" w14:textId="77777777" w:rsidR="00033CBD" w:rsidRPr="00462118" w:rsidRDefault="00033CBD" w:rsidP="00A9237F">
      <w:pPr>
        <w:spacing w:before="0"/>
        <w:ind w:left="2832" w:hanging="2832"/>
        <w:rPr>
          <w:lang w:val="de-DE"/>
        </w:rPr>
      </w:pPr>
    </w:p>
    <w:p w14:paraId="3A62B503" w14:textId="77777777" w:rsidR="00033CBD" w:rsidRPr="00462118" w:rsidRDefault="00033CBD" w:rsidP="00B96353">
      <w:pPr>
        <w:pStyle w:val="berschrift2"/>
      </w:pPr>
      <w:bookmarkStart w:id="133" w:name="_Toc486449030"/>
      <w:r w:rsidRPr="00462118">
        <w:t>Tarifierungsmodule</w:t>
      </w:r>
      <w:bookmarkEnd w:id="133"/>
    </w:p>
    <w:p w14:paraId="77C6F80C" w14:textId="77777777" w:rsidR="00033CBD" w:rsidRPr="00462118" w:rsidRDefault="00033CBD" w:rsidP="00033CBD">
      <w:pPr>
        <w:pStyle w:val="Flietext"/>
        <w:rPr>
          <w:lang w:eastAsia="de-DE"/>
        </w:rPr>
      </w:pPr>
    </w:p>
    <w:p w14:paraId="2726DAE6" w14:textId="77777777" w:rsidR="00033CBD" w:rsidRPr="00462118" w:rsidRDefault="00033CBD" w:rsidP="00033CBD">
      <w:pPr>
        <w:pStyle w:val="berschrift3"/>
        <w:rPr>
          <w:lang w:val="de-DE"/>
        </w:rPr>
      </w:pPr>
      <w:bookmarkStart w:id="134" w:name="_Toc486449031"/>
      <w:r w:rsidRPr="00462118">
        <w:rPr>
          <w:lang w:val="de-DE"/>
        </w:rPr>
        <w:t>Beschreibung</w:t>
      </w:r>
      <w:bookmarkEnd w:id="134"/>
    </w:p>
    <w:p w14:paraId="18A86AD2" w14:textId="77777777" w:rsidR="00033CBD" w:rsidRPr="00462118" w:rsidRDefault="00033CBD" w:rsidP="00033CBD">
      <w:pPr>
        <w:pStyle w:val="Flietext"/>
        <w:rPr>
          <w:lang w:eastAsia="de-DE"/>
        </w:rPr>
      </w:pPr>
    </w:p>
    <w:p w14:paraId="1016B5C9" w14:textId="4664106E" w:rsidR="00033CBD" w:rsidRPr="00462118" w:rsidRDefault="00033CBD" w:rsidP="000F0D60">
      <w:pPr>
        <w:pStyle w:val="Flietext"/>
        <w:jc w:val="both"/>
        <w:rPr>
          <w:lang w:eastAsia="de-DE"/>
        </w:rPr>
      </w:pPr>
      <w:r w:rsidRPr="00462118">
        <w:rPr>
          <w:lang w:eastAsia="de-DE"/>
        </w:rPr>
        <w:t xml:space="preserve">Tarifierungsmodule sind Softwareteile, die aus einem eingehenden Messdatenstrom einen tarifierten Messdatenstrom ableiten. Dabei wird die Abfolge der eingehenden Registerwerte </w:t>
      </w:r>
      <w:del w:id="135" w:author="Janosch Wagner" w:date="2017-06-29T19:22:00Z">
        <w:r w:rsidRPr="00462118" w:rsidDel="00312D12">
          <w:rPr>
            <w:lang w:eastAsia="de-DE"/>
          </w:rPr>
          <w:delText xml:space="preserve">werden </w:delText>
        </w:r>
      </w:del>
      <w:r w:rsidRPr="00462118">
        <w:rPr>
          <w:lang w:eastAsia="de-DE"/>
        </w:rPr>
        <w:t>in ein oder mehrere abgeleitete Registerwerte gewandelt. Das Tarifierungsmodul wird nur benutzt, wenn keine Tarifierung im SMGW erfolgt (TAF-7 im Gateway). In diesem Fall kann das Gateway nur die Originäre Messwerteliste bereitstellen. Die Ableitung der Abrech-nungsturnusliste ist nur möglich, wenn die Tarifierungsregel (das Modell) durch den EMT zur Verfügung gestellt wird. Für Erweiterung durch den Tarifierungsanbieter ist es notwendig, die Berechnung unabhängig vo</w:t>
      </w:r>
      <w:r w:rsidR="00E222B4" w:rsidRPr="00462118">
        <w:rPr>
          <w:lang w:eastAsia="de-DE"/>
        </w:rPr>
        <w:t>n der Darstellung durchzuführen.</w:t>
      </w:r>
    </w:p>
    <w:p w14:paraId="52489C09" w14:textId="77777777" w:rsidR="00E222B4" w:rsidRPr="00462118" w:rsidRDefault="00E222B4" w:rsidP="00033CBD">
      <w:pPr>
        <w:pStyle w:val="Flietext"/>
        <w:rPr>
          <w:lang w:eastAsia="de-DE"/>
        </w:rPr>
      </w:pPr>
    </w:p>
    <w:p w14:paraId="4696F211" w14:textId="77777777" w:rsidR="00033CBD" w:rsidRPr="00462118" w:rsidRDefault="00033CBD" w:rsidP="00E222B4">
      <w:pPr>
        <w:pStyle w:val="berschrift3"/>
        <w:rPr>
          <w:lang w:val="de-DE"/>
        </w:rPr>
      </w:pPr>
      <w:bookmarkStart w:id="136" w:name="_Toc486449032"/>
      <w:r w:rsidRPr="00462118">
        <w:rPr>
          <w:lang w:val="de-DE"/>
        </w:rPr>
        <w:t>Integration</w:t>
      </w:r>
      <w:bookmarkEnd w:id="136"/>
    </w:p>
    <w:p w14:paraId="27D14620" w14:textId="77777777" w:rsidR="00E222B4" w:rsidRPr="00462118" w:rsidRDefault="00E222B4" w:rsidP="00033CBD">
      <w:pPr>
        <w:pStyle w:val="Flietext"/>
        <w:rPr>
          <w:lang w:eastAsia="de-DE"/>
        </w:rPr>
      </w:pPr>
    </w:p>
    <w:p w14:paraId="227C0C33" w14:textId="77777777" w:rsidR="00C20481" w:rsidRPr="00462118" w:rsidRDefault="00033CBD" w:rsidP="000F0D60">
      <w:pPr>
        <w:pStyle w:val="Flietext"/>
        <w:jc w:val="both"/>
        <w:rPr>
          <w:lang w:eastAsia="de-DE"/>
        </w:rPr>
      </w:pPr>
      <w:r w:rsidRPr="00462118">
        <w:rPr>
          <w:lang w:eastAsia="de-DE"/>
        </w:rPr>
        <w:t>Die Integration der durch den Anbieter/Hersteller gelieferter Module muss durch die Software TRuDI in geeigneter Weise erfolgen.</w:t>
      </w:r>
    </w:p>
    <w:p w14:paraId="0BECBA73" w14:textId="77777777" w:rsidR="00033CBD" w:rsidRPr="00462118" w:rsidRDefault="00033CBD" w:rsidP="000F0D60">
      <w:pPr>
        <w:pStyle w:val="Flietext"/>
        <w:jc w:val="both"/>
        <w:rPr>
          <w:lang w:eastAsia="de-DE"/>
        </w:rPr>
      </w:pPr>
      <w:r w:rsidRPr="00462118">
        <w:rPr>
          <w:lang w:eastAsia="de-DE"/>
        </w:rPr>
        <w:t xml:space="preserve"> </w:t>
      </w:r>
    </w:p>
    <w:p w14:paraId="13B990EB" w14:textId="77777777" w:rsidR="00033CBD" w:rsidRPr="00462118" w:rsidRDefault="00722DE1" w:rsidP="000F0D60">
      <w:pPr>
        <w:pStyle w:val="Flietext"/>
        <w:ind w:left="2832" w:hanging="2832"/>
        <w:jc w:val="both"/>
        <w:rPr>
          <w:lang w:eastAsia="de-DE"/>
        </w:rPr>
      </w:pPr>
      <w:bookmarkStart w:id="137" w:name="TRuDI_021_MUSS"/>
      <w:r>
        <w:t>TRuDI_021_</w:t>
      </w:r>
      <w:r w:rsidRPr="00462118">
        <w:t>MUSS</w:t>
      </w:r>
      <w:bookmarkEnd w:id="137"/>
      <w:r w:rsidR="00033CBD" w:rsidRPr="00462118">
        <w:rPr>
          <w:lang w:eastAsia="de-DE"/>
        </w:rPr>
        <w:tab/>
        <w:t xml:space="preserve">Die Schnittstelle entspricht technisch </w:t>
      </w:r>
      <w:r w:rsidR="00E222B4" w:rsidRPr="00462118">
        <w:rPr>
          <w:lang w:eastAsia="de-DE"/>
        </w:rPr>
        <w:t xml:space="preserve">dem in Kapitel </w:t>
      </w:r>
      <w:r w:rsidR="00E222B4" w:rsidRPr="00462118">
        <w:rPr>
          <w:lang w:eastAsia="de-DE"/>
        </w:rPr>
        <w:fldChar w:fldCharType="begin"/>
      </w:r>
      <w:r w:rsidR="00E222B4" w:rsidRPr="00462118">
        <w:rPr>
          <w:lang w:eastAsia="de-DE"/>
        </w:rPr>
        <w:instrText xml:space="preserve"> REF _Ref486264070 \r \h </w:instrText>
      </w:r>
      <w:r w:rsidR="000F0D60">
        <w:rPr>
          <w:lang w:eastAsia="de-DE"/>
        </w:rPr>
        <w:instrText xml:space="preserve"> \* MERGEFORMAT </w:instrText>
      </w:r>
      <w:r w:rsidR="00E222B4" w:rsidRPr="00462118">
        <w:rPr>
          <w:lang w:eastAsia="de-DE"/>
        </w:rPr>
      </w:r>
      <w:r w:rsidR="00E222B4" w:rsidRPr="00462118">
        <w:rPr>
          <w:lang w:eastAsia="de-DE"/>
        </w:rPr>
        <w:fldChar w:fldCharType="separate"/>
      </w:r>
      <w:r w:rsidR="00E222B4" w:rsidRPr="00462118">
        <w:rPr>
          <w:lang w:eastAsia="de-DE"/>
        </w:rPr>
        <w:t>3.3.2</w:t>
      </w:r>
      <w:r w:rsidR="00E222B4" w:rsidRPr="00462118">
        <w:rPr>
          <w:lang w:eastAsia="de-DE"/>
        </w:rPr>
        <w:fldChar w:fldCharType="end"/>
      </w:r>
      <w:r w:rsidR="00E222B4" w:rsidRPr="00462118">
        <w:rPr>
          <w:lang w:eastAsia="de-DE"/>
        </w:rPr>
        <w:t xml:space="preserve"> beschrieben Verfah</w:t>
      </w:r>
      <w:r w:rsidR="00033CBD" w:rsidRPr="00462118">
        <w:rPr>
          <w:lang w:eastAsia="de-DE"/>
        </w:rPr>
        <w:t>ren.</w:t>
      </w:r>
    </w:p>
    <w:p w14:paraId="50F93141" w14:textId="77777777" w:rsidR="00705EAE" w:rsidRPr="00462118" w:rsidRDefault="00705EAE" w:rsidP="000F0D60">
      <w:pPr>
        <w:pStyle w:val="Flietext"/>
        <w:ind w:left="2832" w:hanging="2832"/>
        <w:jc w:val="both"/>
        <w:rPr>
          <w:lang w:eastAsia="de-DE"/>
        </w:rPr>
      </w:pPr>
    </w:p>
    <w:p w14:paraId="02E37910" w14:textId="77777777" w:rsidR="00033CBD" w:rsidRPr="00462118" w:rsidRDefault="00722DE1" w:rsidP="000F0D60">
      <w:pPr>
        <w:pStyle w:val="Flietext"/>
        <w:jc w:val="both"/>
        <w:rPr>
          <w:lang w:eastAsia="de-DE"/>
        </w:rPr>
      </w:pPr>
      <w:bookmarkStart w:id="138" w:name="TRuDI_022_MUSS"/>
      <w:r>
        <w:t>TRuDI_022_</w:t>
      </w:r>
      <w:r w:rsidRPr="00462118">
        <w:t>MUSS</w:t>
      </w:r>
      <w:bookmarkEnd w:id="138"/>
      <w:r w:rsidR="00033CBD" w:rsidRPr="00462118">
        <w:rPr>
          <w:lang w:eastAsia="de-DE"/>
        </w:rPr>
        <w:tab/>
      </w:r>
      <w:r w:rsidR="00E222B4" w:rsidRPr="00462118">
        <w:rPr>
          <w:lang w:eastAsia="de-DE"/>
        </w:rPr>
        <w:tab/>
      </w:r>
      <w:r w:rsidR="00033CBD" w:rsidRPr="00462118">
        <w:rPr>
          <w:lang w:eastAsia="de-DE"/>
        </w:rPr>
        <w:t xml:space="preserve">Die benutzten </w:t>
      </w:r>
      <w:commentRangeStart w:id="139"/>
      <w:commentRangeStart w:id="140"/>
      <w:r w:rsidR="00033CBD" w:rsidRPr="00462118">
        <w:rPr>
          <w:lang w:eastAsia="de-DE"/>
        </w:rPr>
        <w:t xml:space="preserve">Datenstrukturen </w:t>
      </w:r>
      <w:commentRangeEnd w:id="139"/>
      <w:r w:rsidR="00286823">
        <w:rPr>
          <w:rStyle w:val="Kommentarzeichen"/>
          <w:rFonts w:eastAsia="Times New Roman" w:cs="Times New Roman"/>
          <w:color w:val="auto"/>
          <w:lang w:eastAsia="de-DE"/>
        </w:rPr>
        <w:commentReference w:id="139"/>
      </w:r>
      <w:commentRangeEnd w:id="140"/>
      <w:r w:rsidR="00125E5F">
        <w:rPr>
          <w:rStyle w:val="Kommentarzeichen"/>
          <w:rFonts w:eastAsia="Times New Roman" w:cs="Times New Roman"/>
          <w:color w:val="auto"/>
          <w:lang w:eastAsia="de-DE"/>
        </w:rPr>
        <w:commentReference w:id="140"/>
      </w:r>
      <w:r w:rsidR="00033CBD" w:rsidRPr="00462118">
        <w:rPr>
          <w:lang w:eastAsia="de-DE"/>
        </w:rPr>
        <w:t>sind zu beschreiben.</w:t>
      </w:r>
    </w:p>
    <w:p w14:paraId="6BA8043F" w14:textId="77777777" w:rsidR="00705EAE" w:rsidRPr="00462118" w:rsidRDefault="00705EAE" w:rsidP="000F0D60">
      <w:pPr>
        <w:pStyle w:val="Flietext"/>
        <w:jc w:val="both"/>
        <w:rPr>
          <w:lang w:eastAsia="de-DE"/>
        </w:rPr>
      </w:pPr>
    </w:p>
    <w:p w14:paraId="27B7CFE3" w14:textId="77777777" w:rsidR="00033CBD" w:rsidRPr="00462118" w:rsidRDefault="00722DE1" w:rsidP="000F0D60">
      <w:pPr>
        <w:pStyle w:val="Flietext"/>
        <w:ind w:left="2832" w:hanging="2832"/>
        <w:jc w:val="both"/>
        <w:rPr>
          <w:lang w:eastAsia="de-DE"/>
        </w:rPr>
      </w:pPr>
      <w:bookmarkStart w:id="141" w:name="TRuDI_023_MUSS"/>
      <w:r>
        <w:t>TRuDI_023_</w:t>
      </w:r>
      <w:r w:rsidRPr="00462118">
        <w:t>MUSS</w:t>
      </w:r>
      <w:bookmarkEnd w:id="141"/>
      <w:r w:rsidR="00E222B4" w:rsidRPr="00462118">
        <w:rPr>
          <w:lang w:eastAsia="de-DE"/>
        </w:rPr>
        <w:tab/>
      </w:r>
      <w:r w:rsidR="00033CBD" w:rsidRPr="00462118">
        <w:rPr>
          <w:lang w:eastAsia="de-DE"/>
        </w:rPr>
        <w:t>Für das Modul wird ein Rumpf in Code-Form zur Verfügung gestellt.</w:t>
      </w:r>
    </w:p>
    <w:p w14:paraId="51AF10B4" w14:textId="77777777" w:rsidR="00705EAE" w:rsidRPr="00462118" w:rsidRDefault="00705EAE" w:rsidP="000F0D60">
      <w:pPr>
        <w:pStyle w:val="Flietext"/>
        <w:ind w:left="2832" w:hanging="2832"/>
        <w:jc w:val="both"/>
        <w:rPr>
          <w:lang w:eastAsia="de-DE"/>
        </w:rPr>
      </w:pPr>
    </w:p>
    <w:p w14:paraId="4420B00B" w14:textId="77777777" w:rsidR="00033CBD" w:rsidRPr="00462118" w:rsidRDefault="00722DE1" w:rsidP="000F0D60">
      <w:pPr>
        <w:pStyle w:val="Flietext"/>
        <w:ind w:left="2832" w:hanging="2832"/>
        <w:jc w:val="both"/>
        <w:rPr>
          <w:lang w:eastAsia="de-DE"/>
        </w:rPr>
      </w:pPr>
      <w:bookmarkStart w:id="142" w:name="TRuDI_024_MUSS"/>
      <w:r>
        <w:t>TRuDI_024_</w:t>
      </w:r>
      <w:r w:rsidRPr="00462118">
        <w:t>MUSS</w:t>
      </w:r>
      <w:bookmarkEnd w:id="142"/>
      <w:r w:rsidR="00033CBD" w:rsidRPr="00722DE1">
        <w:rPr>
          <w:lang w:eastAsia="de-DE"/>
        </w:rPr>
        <w:tab/>
        <w:t>Für das Modul wird ein Testprogramm zur Verfügung gestellt,</w:t>
      </w:r>
      <w:r w:rsidR="00033CBD" w:rsidRPr="00462118">
        <w:rPr>
          <w:lang w:eastAsia="de-DE"/>
        </w:rPr>
        <w:t xml:space="preserve"> dass die eingehenden und ausgehenden Daten simulieren kann.</w:t>
      </w:r>
    </w:p>
    <w:p w14:paraId="350E69FE" w14:textId="77777777" w:rsidR="00E222B4" w:rsidRPr="00462118" w:rsidRDefault="00E222B4" w:rsidP="00E222B4">
      <w:pPr>
        <w:pStyle w:val="Flietext"/>
        <w:ind w:left="2832" w:hanging="2832"/>
        <w:rPr>
          <w:lang w:eastAsia="de-DE"/>
        </w:rPr>
      </w:pPr>
    </w:p>
    <w:p w14:paraId="05050081" w14:textId="77777777" w:rsidR="00033CBD" w:rsidRPr="00462118" w:rsidRDefault="00033CBD" w:rsidP="00E222B4">
      <w:pPr>
        <w:pStyle w:val="berschrift3"/>
        <w:rPr>
          <w:lang w:val="de-DE"/>
        </w:rPr>
      </w:pPr>
      <w:bookmarkStart w:id="143" w:name="_Toc486449033"/>
      <w:r w:rsidRPr="00462118">
        <w:rPr>
          <w:lang w:val="de-DE"/>
        </w:rPr>
        <w:t>Tarifierungsmodul 1: zeitvariable Tarife (TAF-2)</w:t>
      </w:r>
      <w:bookmarkEnd w:id="143"/>
    </w:p>
    <w:p w14:paraId="2BF1166D" w14:textId="77777777" w:rsidR="00E222B4" w:rsidRPr="00462118" w:rsidRDefault="00E222B4" w:rsidP="00033CBD">
      <w:pPr>
        <w:pStyle w:val="Flietext"/>
        <w:rPr>
          <w:lang w:eastAsia="de-DE"/>
        </w:rPr>
      </w:pPr>
    </w:p>
    <w:p w14:paraId="5AF62AF6" w14:textId="77777777" w:rsidR="00033CBD" w:rsidRPr="00462118" w:rsidRDefault="00033CBD" w:rsidP="000F0D60">
      <w:pPr>
        <w:pStyle w:val="Flietext"/>
        <w:jc w:val="both"/>
        <w:rPr>
          <w:lang w:eastAsia="de-DE"/>
        </w:rPr>
      </w:pPr>
      <w:r w:rsidRPr="00462118">
        <w:rPr>
          <w:lang w:eastAsia="de-DE"/>
        </w:rPr>
        <w:t>D</w:t>
      </w:r>
      <w:r w:rsidR="00E222B4" w:rsidRPr="00462118">
        <w:rPr>
          <w:lang w:eastAsia="de-DE"/>
        </w:rPr>
        <w:t>as Tarifierungsmodul wandelt</w:t>
      </w:r>
      <w:r w:rsidRPr="00462118">
        <w:rPr>
          <w:lang w:eastAsia="de-DE"/>
        </w:rPr>
        <w:t xml:space="preserve"> die durch das Gateway bereitgestellte Originäre Messwer-teliste in eine Liste mit mehreren Tarifstufen um.</w:t>
      </w:r>
    </w:p>
    <w:p w14:paraId="30DB17A1" w14:textId="77777777" w:rsidR="00E222B4" w:rsidRPr="00462118" w:rsidRDefault="00E222B4" w:rsidP="000F0D60">
      <w:pPr>
        <w:pStyle w:val="Flietext"/>
        <w:jc w:val="both"/>
        <w:rPr>
          <w:lang w:eastAsia="de-DE"/>
        </w:rPr>
      </w:pPr>
    </w:p>
    <w:p w14:paraId="6026436B" w14:textId="77777777" w:rsidR="00033CBD" w:rsidRPr="00462118" w:rsidRDefault="00722DE1" w:rsidP="000F0D60">
      <w:pPr>
        <w:pStyle w:val="Flietext"/>
        <w:ind w:left="2832" w:hanging="2832"/>
        <w:jc w:val="both"/>
        <w:rPr>
          <w:lang w:eastAsia="de-DE"/>
        </w:rPr>
      </w:pPr>
      <w:bookmarkStart w:id="144" w:name="TRuDI_025_MUSS"/>
      <w:r>
        <w:t>TRuDI_025_</w:t>
      </w:r>
      <w:r w:rsidRPr="00462118">
        <w:t>MUSS</w:t>
      </w:r>
      <w:bookmarkEnd w:id="144"/>
      <w:r w:rsidR="00033CBD" w:rsidRPr="00462118">
        <w:rPr>
          <w:lang w:eastAsia="de-DE"/>
        </w:rPr>
        <w:tab/>
        <w:t>Die Tarifierungsinformationen für die Transparenzfunktion werden durch einen ausgerollten Kalender zur Verfügung gestellt.</w:t>
      </w:r>
    </w:p>
    <w:p w14:paraId="36F54819" w14:textId="77777777" w:rsidR="00705EAE" w:rsidRPr="00462118" w:rsidRDefault="00722DE1" w:rsidP="000F0D60">
      <w:pPr>
        <w:pStyle w:val="Flietext"/>
        <w:tabs>
          <w:tab w:val="left" w:pos="964"/>
        </w:tabs>
        <w:ind w:left="2832" w:hanging="2832"/>
        <w:jc w:val="both"/>
        <w:rPr>
          <w:lang w:eastAsia="de-DE"/>
        </w:rPr>
      </w:pPr>
      <w:r>
        <w:rPr>
          <w:lang w:eastAsia="de-DE"/>
        </w:rPr>
        <w:tab/>
      </w:r>
    </w:p>
    <w:p w14:paraId="7ADBB3F5" w14:textId="63374B7B" w:rsidR="00033CBD" w:rsidRPr="00462118" w:rsidRDefault="00722DE1" w:rsidP="000F0D60">
      <w:pPr>
        <w:pStyle w:val="Flietext"/>
        <w:ind w:left="2832" w:hanging="2832"/>
        <w:jc w:val="both"/>
        <w:rPr>
          <w:lang w:eastAsia="de-DE"/>
        </w:rPr>
      </w:pPr>
      <w:bookmarkStart w:id="145" w:name="TRuDI_026_MUSS"/>
      <w:r>
        <w:t>TRuDI_026_</w:t>
      </w:r>
      <w:r w:rsidRPr="00462118">
        <w:t>MUSS</w:t>
      </w:r>
      <w:bookmarkEnd w:id="145"/>
      <w:r w:rsidR="00033CBD" w:rsidRPr="00462118">
        <w:rPr>
          <w:lang w:eastAsia="de-DE"/>
        </w:rPr>
        <w:tab/>
        <w:t>Zu</w:t>
      </w:r>
      <w:ins w:id="146" w:author="Janosch Wagner" w:date="2017-06-29T19:25:00Z">
        <w:r w:rsidR="00312D12">
          <w:rPr>
            <w:lang w:eastAsia="de-DE"/>
          </w:rPr>
          <w:t>r Energiemenge</w:t>
        </w:r>
      </w:ins>
      <w:r w:rsidR="00033CBD" w:rsidRPr="00462118">
        <w:rPr>
          <w:lang w:eastAsia="de-DE"/>
        </w:rPr>
        <w:t xml:space="preserve"> </w:t>
      </w:r>
      <w:del w:id="147" w:author="Janosch Wagner" w:date="2017-06-29T19:25:00Z">
        <w:r w:rsidR="00033CBD" w:rsidRPr="00462118" w:rsidDel="00312D12">
          <w:rPr>
            <w:lang w:eastAsia="de-DE"/>
          </w:rPr>
          <w:delText xml:space="preserve">jedem </w:delText>
        </w:r>
      </w:del>
      <w:ins w:id="148" w:author="Janosch Wagner" w:date="2017-06-29T19:25:00Z">
        <w:r w:rsidR="00312D12">
          <w:rPr>
            <w:lang w:eastAsia="de-DE"/>
          </w:rPr>
          <w:t>jeder</w:t>
        </w:r>
        <w:r w:rsidR="00312D12" w:rsidRPr="00462118">
          <w:rPr>
            <w:lang w:eastAsia="de-DE"/>
          </w:rPr>
          <w:t xml:space="preserve"> </w:t>
        </w:r>
      </w:ins>
      <w:del w:id="149" w:author="Janosch Wagner" w:date="2017-06-29T19:25:00Z">
        <w:r w:rsidR="00033CBD" w:rsidRPr="00462118" w:rsidDel="00312D12">
          <w:rPr>
            <w:lang w:eastAsia="de-DE"/>
          </w:rPr>
          <w:delText xml:space="preserve">Messpunkt </w:delText>
        </w:r>
      </w:del>
      <w:ins w:id="150" w:author="Janosch Wagner" w:date="2017-06-29T19:25:00Z">
        <w:r w:rsidR="00312D12">
          <w:rPr>
            <w:lang w:eastAsia="de-DE"/>
          </w:rPr>
          <w:t>Registrierperiode</w:t>
        </w:r>
        <w:r w:rsidR="00312D12" w:rsidRPr="00462118">
          <w:rPr>
            <w:lang w:eastAsia="de-DE"/>
          </w:rPr>
          <w:t xml:space="preserve"> </w:t>
        </w:r>
      </w:ins>
      <w:r w:rsidR="00033CBD" w:rsidRPr="00462118">
        <w:rPr>
          <w:lang w:eastAsia="de-DE"/>
        </w:rPr>
        <w:t>in der Originä</w:t>
      </w:r>
      <w:r w:rsidR="00E222B4" w:rsidRPr="00462118">
        <w:rPr>
          <w:lang w:eastAsia="de-DE"/>
        </w:rPr>
        <w:t>ren Messwerteliste muss eine Be</w:t>
      </w:r>
      <w:r w:rsidR="00033CBD" w:rsidRPr="00462118">
        <w:rPr>
          <w:lang w:eastAsia="de-DE"/>
        </w:rPr>
        <w:t xml:space="preserve">wertung erfolgen, d.h. es muss </w:t>
      </w:r>
      <w:del w:id="151" w:author="Janosch Wagner" w:date="2017-06-29T19:25:00Z">
        <w:r w:rsidR="00033CBD" w:rsidRPr="00462118" w:rsidDel="00312D12">
          <w:rPr>
            <w:lang w:eastAsia="de-DE"/>
          </w:rPr>
          <w:delText>ein Punkt</w:delText>
        </w:r>
      </w:del>
      <w:ins w:id="152" w:author="Janosch Wagner" w:date="2017-06-29T19:25:00Z">
        <w:r w:rsidR="00312D12">
          <w:rPr>
            <w:lang w:eastAsia="de-DE"/>
          </w:rPr>
          <w:t>eine Zuordung dieser Energiemenge zu einer Tarifstufe</w:t>
        </w:r>
      </w:ins>
      <w:r w:rsidR="00033CBD" w:rsidRPr="00462118">
        <w:rPr>
          <w:lang w:eastAsia="de-DE"/>
        </w:rPr>
        <w:t xml:space="preserve"> im ausgerollten Kalender vorhanden sein. Ist kein Punkt vorhand</w:t>
      </w:r>
      <w:r w:rsidR="00E222B4" w:rsidRPr="00462118">
        <w:rPr>
          <w:lang w:eastAsia="de-DE"/>
        </w:rPr>
        <w:t>en, liefert die Transparenzfunk</w:t>
      </w:r>
      <w:r w:rsidR="00033CBD" w:rsidRPr="00462118">
        <w:rPr>
          <w:lang w:eastAsia="de-DE"/>
        </w:rPr>
        <w:t>tion einen Fehler.</w:t>
      </w:r>
      <w:r w:rsidR="0074047F">
        <w:rPr>
          <w:lang w:eastAsia="de-DE"/>
        </w:rPr>
        <w:t xml:space="preserve"> </w:t>
      </w:r>
    </w:p>
    <w:p w14:paraId="5993A5C7" w14:textId="77777777" w:rsidR="00705EAE" w:rsidRPr="00462118" w:rsidRDefault="00705EAE" w:rsidP="000F0D60">
      <w:pPr>
        <w:pStyle w:val="Flietext"/>
        <w:ind w:left="2832" w:hanging="2832"/>
        <w:jc w:val="both"/>
        <w:rPr>
          <w:lang w:eastAsia="de-DE"/>
        </w:rPr>
      </w:pPr>
    </w:p>
    <w:p w14:paraId="104BB32A" w14:textId="77777777" w:rsidR="00EC7D1A" w:rsidRPr="00462118" w:rsidRDefault="00722DE1" w:rsidP="000F0D60">
      <w:pPr>
        <w:pStyle w:val="Flietext"/>
        <w:ind w:left="2832" w:hanging="2832"/>
        <w:jc w:val="both"/>
        <w:rPr>
          <w:lang w:eastAsia="de-DE"/>
        </w:rPr>
      </w:pPr>
      <w:bookmarkStart w:id="153" w:name="TRuDI_027_MUSS"/>
      <w:r>
        <w:t>TRuDI_027_</w:t>
      </w:r>
      <w:r w:rsidRPr="00462118">
        <w:t>MUSS</w:t>
      </w:r>
      <w:bookmarkEnd w:id="153"/>
      <w:r w:rsidR="00033CBD" w:rsidRPr="00462118">
        <w:rPr>
          <w:lang w:eastAsia="de-DE"/>
        </w:rPr>
        <w:tab/>
      </w:r>
      <w:r w:rsidR="00EC7D1A" w:rsidRPr="00462118">
        <w:rPr>
          <w:lang w:eastAsia="de-DE"/>
        </w:rPr>
        <w:t xml:space="preserve">TRuDI muss in der Lage sein, die benötigten Tarifierungsinformationen über einen Webservice vom EMT einzulesen. </w:t>
      </w:r>
    </w:p>
    <w:p w14:paraId="43250D00" w14:textId="77777777" w:rsidR="00EC7D1A" w:rsidRDefault="00EC7D1A" w:rsidP="000F0D60">
      <w:pPr>
        <w:pStyle w:val="Flietext"/>
        <w:ind w:left="2832" w:hanging="2832"/>
        <w:jc w:val="both"/>
        <w:rPr>
          <w:lang w:eastAsia="de-DE"/>
        </w:rPr>
      </w:pPr>
    </w:p>
    <w:p w14:paraId="7F70A26C" w14:textId="77777777" w:rsidR="00A478ED" w:rsidRDefault="00722DE1" w:rsidP="000F0D60">
      <w:pPr>
        <w:pStyle w:val="Flietext"/>
        <w:ind w:left="2832" w:hanging="2832"/>
        <w:jc w:val="both"/>
        <w:rPr>
          <w:lang w:eastAsia="de-DE"/>
        </w:rPr>
      </w:pPr>
      <w:bookmarkStart w:id="154" w:name="TRuDI_028_MUSS"/>
      <w:r>
        <w:t>TRuDI_028_</w:t>
      </w:r>
      <w:r w:rsidRPr="00462118">
        <w:t>MUSS</w:t>
      </w:r>
      <w:bookmarkEnd w:id="154"/>
      <w:r w:rsidR="00A478ED">
        <w:rPr>
          <w:lang w:eastAsia="de-DE"/>
        </w:rPr>
        <w:tab/>
        <w:t>TRuDI muss einen aussagekräftigen Fehler anzeigen und die weitere Verarbeitung beenden, wenn der ausgerollte Kalender im angegebenen Zeitraum unvollständig ist.</w:t>
      </w:r>
    </w:p>
    <w:p w14:paraId="1F13F8E1" w14:textId="77777777" w:rsidR="006B7FD7" w:rsidRDefault="006B7FD7" w:rsidP="000F0D60">
      <w:pPr>
        <w:pStyle w:val="Flietext"/>
        <w:ind w:left="2832" w:hanging="2832"/>
        <w:jc w:val="both"/>
        <w:rPr>
          <w:lang w:eastAsia="de-DE"/>
        </w:rPr>
      </w:pPr>
    </w:p>
    <w:p w14:paraId="5C3F9C17" w14:textId="77777777" w:rsidR="006B7FD7" w:rsidRDefault="00722DE1" w:rsidP="000F0D60">
      <w:pPr>
        <w:pStyle w:val="Flietext"/>
        <w:ind w:left="2832" w:hanging="2832"/>
        <w:jc w:val="both"/>
        <w:rPr>
          <w:lang w:eastAsia="de-DE"/>
        </w:rPr>
      </w:pPr>
      <w:bookmarkStart w:id="155" w:name="TRuDI_029_MUSS"/>
      <w:r>
        <w:t>TRuDI_029_</w:t>
      </w:r>
      <w:r w:rsidRPr="00462118">
        <w:t>MUSS</w:t>
      </w:r>
      <w:bookmarkEnd w:id="155"/>
      <w:r w:rsidR="006B7FD7" w:rsidRPr="00462118">
        <w:rPr>
          <w:lang w:eastAsia="de-DE"/>
        </w:rPr>
        <w:tab/>
      </w:r>
      <w:r w:rsidR="006B7FD7">
        <w:rPr>
          <w:lang w:eastAsia="de-DE"/>
        </w:rPr>
        <w:t xml:space="preserve">Wenn eine Lücke im Zählerstandsgang exisitert, der über IF_Adapter_TRuDI an die TRuDI Software übergeben wird und im Zeitraum, für den keine Messwerte vorliegen, keine Tarifumschaltung stattfindet, muss TRuDI die Energiemenge ins entsprechende Tarifregister zählen. Die Tarifmenge darf nicht ins Fehlerregister gezählt werden. </w:t>
      </w:r>
    </w:p>
    <w:p w14:paraId="0F53FBB8" w14:textId="77777777" w:rsidR="006B7FD7" w:rsidRDefault="006B7FD7" w:rsidP="000F0D60">
      <w:pPr>
        <w:pStyle w:val="Flietext"/>
        <w:ind w:left="2832" w:hanging="2832"/>
        <w:jc w:val="both"/>
        <w:rPr>
          <w:lang w:eastAsia="de-DE"/>
        </w:rPr>
      </w:pPr>
    </w:p>
    <w:p w14:paraId="23EC81C2" w14:textId="77777777" w:rsidR="006B7FD7" w:rsidRDefault="00722DE1" w:rsidP="000F0D60">
      <w:pPr>
        <w:pStyle w:val="Flietext"/>
        <w:ind w:left="2832" w:hanging="2832"/>
        <w:jc w:val="both"/>
        <w:rPr>
          <w:lang w:eastAsia="de-DE"/>
        </w:rPr>
      </w:pPr>
      <w:bookmarkStart w:id="156" w:name="TRuDI_030_MUSS"/>
      <w:r>
        <w:t>TRuDI_030_</w:t>
      </w:r>
      <w:r w:rsidRPr="00462118">
        <w:t>MUSS</w:t>
      </w:r>
      <w:bookmarkEnd w:id="156"/>
      <w:r w:rsidR="006B7FD7" w:rsidRPr="00462118">
        <w:rPr>
          <w:lang w:eastAsia="de-DE"/>
        </w:rPr>
        <w:tab/>
      </w:r>
      <w:commentRangeStart w:id="157"/>
      <w:commentRangeStart w:id="158"/>
      <w:r w:rsidR="006B7FD7">
        <w:rPr>
          <w:lang w:eastAsia="de-DE"/>
        </w:rPr>
        <w:t>Wenn eine Lücke im Zählerstandsgang exisitert</w:t>
      </w:r>
      <w:commentRangeEnd w:id="157"/>
      <w:commentRangeEnd w:id="158"/>
      <w:r w:rsidR="00125E5F">
        <w:rPr>
          <w:rStyle w:val="Kommentarzeichen"/>
          <w:rFonts w:eastAsia="Times New Roman" w:cs="Times New Roman"/>
          <w:color w:val="auto"/>
          <w:lang w:eastAsia="de-DE"/>
        </w:rPr>
        <w:commentReference w:id="157"/>
      </w:r>
      <w:r w:rsidR="00286823">
        <w:rPr>
          <w:rStyle w:val="Kommentarzeichen"/>
          <w:rFonts w:eastAsia="Times New Roman" w:cs="Times New Roman"/>
          <w:color w:val="auto"/>
          <w:lang w:eastAsia="de-DE"/>
        </w:rPr>
        <w:commentReference w:id="158"/>
      </w:r>
      <w:r w:rsidR="006B7FD7">
        <w:rPr>
          <w:lang w:eastAsia="de-DE"/>
        </w:rPr>
        <w:t xml:space="preserve">, der über IF_Adapter_TRuDI an die TRuDI Software übergeben wird und im Zeitraum, für den keine Messwerte vorliegen, eine Tarifumschaltung stattfindet, muss TRuDI die Energiemenge ins Fehlerregister zählen und diese Energiemenge für den Kunden kenntlich machen. </w:t>
      </w:r>
    </w:p>
    <w:p w14:paraId="433AC6FE" w14:textId="77777777" w:rsidR="00A478ED" w:rsidRPr="00462118" w:rsidRDefault="00A478ED" w:rsidP="000F0D60">
      <w:pPr>
        <w:pStyle w:val="Flietext"/>
        <w:jc w:val="both"/>
        <w:rPr>
          <w:lang w:eastAsia="de-DE"/>
        </w:rPr>
      </w:pPr>
    </w:p>
    <w:p w14:paraId="40F0DE1B" w14:textId="6C700658" w:rsidR="00EC7D1A" w:rsidRPr="00462118" w:rsidRDefault="00722DE1" w:rsidP="000F0D60">
      <w:pPr>
        <w:pStyle w:val="Flietext"/>
        <w:ind w:left="2832" w:hanging="2832"/>
        <w:jc w:val="both"/>
        <w:rPr>
          <w:lang w:eastAsia="de-DE"/>
        </w:rPr>
      </w:pPr>
      <w:bookmarkStart w:id="159" w:name="TRuDI_031_MUSS"/>
      <w:r>
        <w:t>TRuDI_031_</w:t>
      </w:r>
      <w:r w:rsidRPr="00462118">
        <w:t>MUSS</w:t>
      </w:r>
      <w:bookmarkEnd w:id="159"/>
      <w:r w:rsidR="00EC7D1A" w:rsidRPr="00462118">
        <w:rPr>
          <w:lang w:eastAsia="de-DE"/>
        </w:rPr>
        <w:tab/>
        <w:t xml:space="preserve">TRuDI muss eine Schnittstelle </w:t>
      </w:r>
      <w:ins w:id="160" w:author="Janosch Wagner" w:date="2017-06-29T19:26:00Z">
        <w:r w:rsidR="00C46079" w:rsidRPr="00462118">
          <w:rPr>
            <w:lang w:eastAsia="de-DE"/>
          </w:rPr>
          <w:t>bereitstellen</w:t>
        </w:r>
      </w:ins>
      <w:del w:id="161" w:author="Janosch Wagner" w:date="2017-06-29T19:26:00Z">
        <w:r w:rsidR="00EC7D1A" w:rsidRPr="00462118" w:rsidDel="00C46079">
          <w:rPr>
            <w:lang w:eastAsia="de-DE"/>
          </w:rPr>
          <w:delText>besitzen</w:delText>
        </w:r>
      </w:del>
      <w:r w:rsidR="00EC7D1A" w:rsidRPr="00462118">
        <w:rPr>
          <w:lang w:eastAsia="de-DE"/>
        </w:rPr>
        <w:t xml:space="preserve">, über die der Letztverbraucher die URI des Webservices, über den die Tarifierungsinformation vom EMT/Lieferanten bezogen werden kann, eingeben kann. </w:t>
      </w:r>
    </w:p>
    <w:p w14:paraId="738597DC" w14:textId="77777777" w:rsidR="00EC7D1A" w:rsidRPr="00462118" w:rsidRDefault="00EC7D1A" w:rsidP="000F0D60">
      <w:pPr>
        <w:pStyle w:val="Flietext"/>
        <w:ind w:left="2832" w:hanging="2832"/>
        <w:jc w:val="both"/>
        <w:rPr>
          <w:lang w:eastAsia="de-DE"/>
        </w:rPr>
      </w:pPr>
    </w:p>
    <w:p w14:paraId="671FBBE5" w14:textId="77777777" w:rsidR="00EC7D1A" w:rsidRDefault="00EC7D1A" w:rsidP="000F0D60">
      <w:pPr>
        <w:pStyle w:val="Flietext"/>
        <w:ind w:left="2832" w:hanging="2832"/>
        <w:jc w:val="both"/>
        <w:rPr>
          <w:lang w:eastAsia="de-DE"/>
        </w:rPr>
      </w:pPr>
      <w:r w:rsidRPr="00462118">
        <w:rPr>
          <w:lang w:eastAsia="de-DE"/>
        </w:rPr>
        <w:t xml:space="preserve"> </w:t>
      </w:r>
      <w:bookmarkStart w:id="162" w:name="TRuDI_032_MUSS"/>
      <w:r w:rsidR="00722DE1">
        <w:t>TRuDI_032_</w:t>
      </w:r>
      <w:r w:rsidR="00722DE1" w:rsidRPr="00462118">
        <w:t>MUSS</w:t>
      </w:r>
      <w:bookmarkEnd w:id="162"/>
      <w:r w:rsidRPr="00462118">
        <w:rPr>
          <w:lang w:eastAsia="de-DE"/>
        </w:rPr>
        <w:tab/>
        <w:t xml:space="preserve">TRuDI muss eine Schnittstelle bereitstellen, über die der Letztverbraucher manuell eine Datei mit Tarifierungsinformationen in die Software importieren kann. </w:t>
      </w:r>
    </w:p>
    <w:p w14:paraId="47782C76" w14:textId="77777777" w:rsidR="00E222B4" w:rsidRPr="00462118" w:rsidRDefault="00E222B4" w:rsidP="0074047F">
      <w:pPr>
        <w:pStyle w:val="Flietext"/>
        <w:rPr>
          <w:lang w:eastAsia="de-DE"/>
        </w:rPr>
      </w:pPr>
    </w:p>
    <w:p w14:paraId="684E96C3" w14:textId="77777777" w:rsidR="00033CBD" w:rsidRPr="00462118" w:rsidRDefault="00033CBD" w:rsidP="00E222B4">
      <w:pPr>
        <w:pStyle w:val="berschrift3"/>
        <w:rPr>
          <w:lang w:val="de-DE"/>
        </w:rPr>
      </w:pPr>
      <w:bookmarkStart w:id="163" w:name="_Toc486449034"/>
      <w:r w:rsidRPr="00462118">
        <w:rPr>
          <w:lang w:val="de-DE"/>
        </w:rPr>
        <w:t>Prüfsumme der Tarifierungsinformationen</w:t>
      </w:r>
      <w:bookmarkEnd w:id="163"/>
    </w:p>
    <w:p w14:paraId="29FAA643" w14:textId="77777777" w:rsidR="00E222B4" w:rsidRPr="00462118" w:rsidRDefault="00E222B4" w:rsidP="00033CBD">
      <w:pPr>
        <w:pStyle w:val="Flietext"/>
        <w:rPr>
          <w:lang w:eastAsia="de-DE"/>
        </w:rPr>
      </w:pPr>
    </w:p>
    <w:p w14:paraId="0FC90FA4" w14:textId="77777777" w:rsidR="00033CBD" w:rsidRPr="00462118" w:rsidRDefault="00033CBD" w:rsidP="000F0D60">
      <w:pPr>
        <w:pStyle w:val="Flietext"/>
        <w:jc w:val="both"/>
        <w:rPr>
          <w:lang w:eastAsia="de-DE"/>
        </w:rPr>
      </w:pPr>
      <w:r w:rsidRPr="00462118">
        <w:rPr>
          <w:lang w:eastAsia="de-DE"/>
        </w:rPr>
        <w:t>Die Tarifierungsinformationen für die Transparenz-Funktion werden durch den EMT zur Ver-fügung gestellt. Die Tarifierungsinformation wird durch eine Prüfsumme geschützt.</w:t>
      </w:r>
    </w:p>
    <w:p w14:paraId="2F69BC01" w14:textId="77777777" w:rsidR="00E222B4" w:rsidRPr="00462118" w:rsidRDefault="00E222B4" w:rsidP="000F0D60">
      <w:pPr>
        <w:pStyle w:val="Flietext"/>
        <w:jc w:val="both"/>
        <w:rPr>
          <w:lang w:eastAsia="de-DE"/>
        </w:rPr>
      </w:pPr>
    </w:p>
    <w:p w14:paraId="065E3966" w14:textId="77777777" w:rsidR="00033CBD" w:rsidRPr="00462118" w:rsidRDefault="00722DE1" w:rsidP="000F0D60">
      <w:pPr>
        <w:pStyle w:val="Flietext"/>
        <w:ind w:left="2832" w:hanging="2832"/>
        <w:jc w:val="both"/>
        <w:rPr>
          <w:lang w:eastAsia="de-DE"/>
        </w:rPr>
      </w:pPr>
      <w:bookmarkStart w:id="164" w:name="TRuDI_033_MUSS"/>
      <w:r>
        <w:t>TRuDI_033_</w:t>
      </w:r>
      <w:r w:rsidRPr="00462118">
        <w:t>MUSS</w:t>
      </w:r>
      <w:bookmarkEnd w:id="164"/>
      <w:r w:rsidR="00033CBD" w:rsidRPr="00462118">
        <w:rPr>
          <w:lang w:eastAsia="de-DE"/>
        </w:rPr>
        <w:tab/>
        <w:t>Als Prüfsumme der T</w:t>
      </w:r>
      <w:r w:rsidR="0074047F">
        <w:rPr>
          <w:lang w:eastAsia="de-DE"/>
        </w:rPr>
        <w:t xml:space="preserve">arifierungsinformation </w:t>
      </w:r>
      <w:r w:rsidR="0074047F" w:rsidRPr="007D6144">
        <w:rPr>
          <w:lang w:eastAsia="de-DE"/>
        </w:rPr>
        <w:t>wird SHA3</w:t>
      </w:r>
      <w:r w:rsidR="00033CBD" w:rsidRPr="00462118">
        <w:rPr>
          <w:lang w:eastAsia="de-DE"/>
        </w:rPr>
        <w:t xml:space="preserve"> oder RIPEMD-160 durch den EMT benutzt. TRuDI muss beide Verfahren un</w:t>
      </w:r>
      <w:r w:rsidR="00E222B4" w:rsidRPr="00462118">
        <w:rPr>
          <w:lang w:eastAsia="de-DE"/>
        </w:rPr>
        <w:t>terstüt</w:t>
      </w:r>
      <w:r w:rsidR="00033CBD" w:rsidRPr="00462118">
        <w:rPr>
          <w:lang w:eastAsia="de-DE"/>
        </w:rPr>
        <w:t>zen.</w:t>
      </w:r>
    </w:p>
    <w:p w14:paraId="67CCB905" w14:textId="77777777" w:rsidR="00705EAE" w:rsidRPr="00462118" w:rsidRDefault="00705EAE" w:rsidP="000F0D60">
      <w:pPr>
        <w:pStyle w:val="Flietext"/>
        <w:ind w:left="2832" w:hanging="2832"/>
        <w:jc w:val="both"/>
        <w:rPr>
          <w:lang w:eastAsia="de-DE"/>
        </w:rPr>
      </w:pPr>
    </w:p>
    <w:p w14:paraId="33E2F326" w14:textId="77777777" w:rsidR="00757748" w:rsidRPr="00462118" w:rsidRDefault="00722DE1" w:rsidP="000F0D60">
      <w:pPr>
        <w:pStyle w:val="Flietext"/>
        <w:ind w:left="2832" w:hanging="2832"/>
        <w:jc w:val="both"/>
        <w:rPr>
          <w:lang w:eastAsia="de-DE"/>
        </w:rPr>
      </w:pPr>
      <w:bookmarkStart w:id="165" w:name="TRuDI_034_MUSS"/>
      <w:r>
        <w:t>TRuDI_034_</w:t>
      </w:r>
      <w:r w:rsidRPr="00462118">
        <w:t>MUSS</w:t>
      </w:r>
      <w:bookmarkEnd w:id="165"/>
      <w:r w:rsidR="00033CBD" w:rsidRPr="00462118">
        <w:rPr>
          <w:lang w:eastAsia="de-DE"/>
        </w:rPr>
        <w:tab/>
      </w:r>
      <w:r w:rsidR="00EC7D1A" w:rsidRPr="00462118">
        <w:rPr>
          <w:lang w:eastAsia="de-DE"/>
        </w:rPr>
        <w:t>TRuDI muss die Prüfsumme der Tarifierungsinformation anzeigen, damit der Letztverbraucher einen Vergleich mit der Prüfsumme durchführen kann, die er vom Lieferanten erhalten hat.</w:t>
      </w:r>
    </w:p>
    <w:p w14:paraId="2496B5B9" w14:textId="77777777" w:rsidR="00757748" w:rsidRPr="00462118" w:rsidRDefault="00757748" w:rsidP="00757748">
      <w:pPr>
        <w:pStyle w:val="Flietext"/>
        <w:rPr>
          <w:lang w:eastAsia="de-DE"/>
        </w:rPr>
      </w:pPr>
    </w:p>
    <w:p w14:paraId="44C64788" w14:textId="77777777" w:rsidR="00757748" w:rsidRPr="00462118" w:rsidRDefault="00757748" w:rsidP="00B96353">
      <w:pPr>
        <w:pStyle w:val="berschrift2"/>
      </w:pPr>
      <w:bookmarkStart w:id="166" w:name="_Toc486449035"/>
      <w:bookmarkStart w:id="167" w:name="_GoBack"/>
      <w:bookmarkEnd w:id="167"/>
      <w:r w:rsidRPr="00462118">
        <w:t>Vorbereitung WAN Lösung</w:t>
      </w:r>
      <w:bookmarkEnd w:id="166"/>
    </w:p>
    <w:p w14:paraId="05B317A2" w14:textId="77777777" w:rsidR="00757748" w:rsidRPr="00462118" w:rsidRDefault="00757748" w:rsidP="00757748">
      <w:pPr>
        <w:pStyle w:val="Flietext"/>
        <w:rPr>
          <w:lang w:eastAsia="de-DE"/>
        </w:rPr>
      </w:pPr>
    </w:p>
    <w:p w14:paraId="429E528E" w14:textId="03F102D8" w:rsidR="00E222B4" w:rsidRPr="00462118" w:rsidRDefault="00E222B4" w:rsidP="000F0D60">
      <w:pPr>
        <w:pStyle w:val="Flietext"/>
      </w:pPr>
      <w:r w:rsidRPr="00462118">
        <w:t xml:space="preserve">Die durch die Transparenzfunktion benutzten Daten werden </w:t>
      </w:r>
      <w:r w:rsidR="00EC7D1A" w:rsidRPr="00462118">
        <w:t>bei der eichrechtlich relevanten Nutzung der Software aus</w:t>
      </w:r>
      <w:r w:rsidRPr="00462118">
        <w:t xml:space="preserve"> der Letztverbraucher</w:t>
      </w:r>
      <w:r w:rsidR="00EC7D1A" w:rsidRPr="00462118">
        <w:t>schnitt</w:t>
      </w:r>
      <w:r w:rsidRPr="00462118">
        <w:t xml:space="preserve">stelle </w:t>
      </w:r>
      <w:r w:rsidR="00EC7D1A" w:rsidRPr="00462118">
        <w:t>des</w:t>
      </w:r>
      <w:r w:rsidRPr="00462118">
        <w:t xml:space="preserve"> Gateway</w:t>
      </w:r>
      <w:r w:rsidR="00EC7D1A" w:rsidRPr="00462118">
        <w:t>s</w:t>
      </w:r>
      <w:r w:rsidRPr="00462118">
        <w:t xml:space="preserve"> geladen.</w:t>
      </w:r>
      <w:r w:rsidR="00CA2851">
        <w:t xml:space="preserve"> </w:t>
      </w:r>
      <w:r w:rsidR="00EC7D1A" w:rsidRPr="00462118">
        <w:t xml:space="preserve">Als Komfortfunktion soll es dem Letztverbraucher darüberhinaus auch ermöglicht werden, die Daten über das Weitbereichsnetz von einem Daten-Display-Dienst zu beziehen. </w:t>
      </w:r>
    </w:p>
    <w:p w14:paraId="4ED1EDF9" w14:textId="77777777" w:rsidR="00C20481" w:rsidRPr="00462118" w:rsidRDefault="00C20481" w:rsidP="00E222B4">
      <w:pPr>
        <w:ind w:left="2832" w:hanging="2832"/>
        <w:rPr>
          <w:lang w:val="de-DE"/>
        </w:rPr>
      </w:pPr>
    </w:p>
    <w:p w14:paraId="66A341DF" w14:textId="6174D080" w:rsidR="0099431B" w:rsidRDefault="00722DE1" w:rsidP="000F0D60">
      <w:pPr>
        <w:ind w:left="2832" w:hanging="2832"/>
        <w:rPr>
          <w:sz w:val="22"/>
          <w:szCs w:val="22"/>
          <w:lang w:val="de-DE"/>
        </w:rPr>
      </w:pPr>
      <w:bookmarkStart w:id="168" w:name="TRuDI_035_SOLL"/>
      <w:r>
        <w:rPr>
          <w:sz w:val="22"/>
          <w:szCs w:val="22"/>
          <w:lang w:val="de-DE"/>
        </w:rPr>
        <w:t>TRuDI_0</w:t>
      </w:r>
      <w:r w:rsidRPr="00F423B3">
        <w:rPr>
          <w:lang w:val="de-DE"/>
        </w:rPr>
        <w:t>35</w:t>
      </w:r>
      <w:r>
        <w:rPr>
          <w:sz w:val="22"/>
          <w:szCs w:val="22"/>
          <w:lang w:val="de-DE"/>
        </w:rPr>
        <w:t>_SOLL</w:t>
      </w:r>
      <w:bookmarkEnd w:id="168"/>
      <w:r w:rsidR="00E222B4" w:rsidRPr="00462118">
        <w:rPr>
          <w:sz w:val="22"/>
          <w:szCs w:val="22"/>
          <w:lang w:val="de-DE"/>
        </w:rPr>
        <w:tab/>
        <w:t xml:space="preserve">Die Schnittstelle IF_Adapter_TRuDI (siehe Kapitel </w:t>
      </w:r>
      <w:r w:rsidR="00E222B4" w:rsidRPr="00462118">
        <w:rPr>
          <w:sz w:val="22"/>
          <w:szCs w:val="22"/>
          <w:lang w:val="de-DE"/>
        </w:rPr>
        <w:fldChar w:fldCharType="begin"/>
      </w:r>
      <w:r w:rsidR="00E222B4" w:rsidRPr="00462118">
        <w:rPr>
          <w:sz w:val="22"/>
          <w:szCs w:val="22"/>
          <w:lang w:val="de-DE"/>
        </w:rPr>
        <w:instrText xml:space="preserve"> REF _Ref486264070 \r \h </w:instrText>
      </w:r>
      <w:r w:rsidR="00EC7D1A" w:rsidRPr="00462118">
        <w:rPr>
          <w:sz w:val="22"/>
          <w:szCs w:val="22"/>
          <w:lang w:val="de-DE"/>
        </w:rPr>
        <w:instrText xml:space="preserve"> \* MERGEFORMAT </w:instrText>
      </w:r>
      <w:r w:rsidR="00E222B4" w:rsidRPr="00462118">
        <w:rPr>
          <w:sz w:val="22"/>
          <w:szCs w:val="22"/>
          <w:lang w:val="de-DE"/>
        </w:rPr>
      </w:r>
      <w:r w:rsidR="00E222B4" w:rsidRPr="00462118">
        <w:rPr>
          <w:sz w:val="22"/>
          <w:szCs w:val="22"/>
          <w:lang w:val="de-DE"/>
        </w:rPr>
        <w:fldChar w:fldCharType="separate"/>
      </w:r>
      <w:r w:rsidR="00E222B4" w:rsidRPr="00462118">
        <w:rPr>
          <w:sz w:val="22"/>
          <w:szCs w:val="22"/>
          <w:lang w:val="de-DE"/>
        </w:rPr>
        <w:t>3.3.2</w:t>
      </w:r>
      <w:r w:rsidR="00E222B4" w:rsidRPr="00462118">
        <w:rPr>
          <w:sz w:val="22"/>
          <w:szCs w:val="22"/>
          <w:lang w:val="de-DE"/>
        </w:rPr>
        <w:fldChar w:fldCharType="end"/>
      </w:r>
      <w:r w:rsidR="00E222B4" w:rsidRPr="00462118">
        <w:rPr>
          <w:sz w:val="22"/>
          <w:szCs w:val="22"/>
          <w:lang w:val="de-DE"/>
        </w:rPr>
        <w:t>) ist so zu gestalten, dass anstatt des herstellerspezifische</w:t>
      </w:r>
      <w:r w:rsidR="00CA2851">
        <w:rPr>
          <w:sz w:val="22"/>
          <w:szCs w:val="22"/>
          <w:lang w:val="de-DE"/>
        </w:rPr>
        <w:t>n</w:t>
      </w:r>
      <w:r w:rsidR="00E222B4" w:rsidRPr="00462118">
        <w:rPr>
          <w:sz w:val="22"/>
          <w:szCs w:val="22"/>
          <w:lang w:val="de-DE"/>
        </w:rPr>
        <w:t xml:space="preserve"> Adapters auch ein externe</w:t>
      </w:r>
      <w:ins w:id="169" w:author="gex" w:date="2017-06-30T10:16:00Z">
        <w:r w:rsidR="00561EEB">
          <w:rPr>
            <w:sz w:val="22"/>
            <w:szCs w:val="22"/>
            <w:lang w:val="de-DE"/>
          </w:rPr>
          <w:t>r</w:t>
        </w:r>
      </w:ins>
      <w:del w:id="170" w:author="gex" w:date="2017-06-30T10:16:00Z">
        <w:r w:rsidR="00E222B4" w:rsidRPr="00462118" w:rsidDel="00561EEB">
          <w:rPr>
            <w:sz w:val="22"/>
            <w:szCs w:val="22"/>
            <w:lang w:val="de-DE"/>
          </w:rPr>
          <w:delText>n</w:delText>
        </w:r>
      </w:del>
      <w:r w:rsidR="00E222B4" w:rsidRPr="00462118">
        <w:rPr>
          <w:sz w:val="22"/>
          <w:szCs w:val="22"/>
          <w:lang w:val="de-DE"/>
        </w:rPr>
        <w:t xml:space="preserve"> Webservice benutzt werden kann. Hier bietet sich die Implementier</w:t>
      </w:r>
      <w:r w:rsidR="0074047F">
        <w:rPr>
          <w:sz w:val="22"/>
          <w:szCs w:val="22"/>
          <w:lang w:val="de-DE"/>
        </w:rPr>
        <w:t>ung eines speziellen Adapters</w:t>
      </w:r>
      <w:r w:rsidR="00E222B4" w:rsidRPr="00462118">
        <w:rPr>
          <w:sz w:val="22"/>
          <w:szCs w:val="22"/>
          <w:lang w:val="de-DE"/>
        </w:rPr>
        <w:t>, der einen Webservice aufruft, an.</w:t>
      </w:r>
    </w:p>
    <w:p w14:paraId="2022EEBE" w14:textId="77777777" w:rsidR="0074047F" w:rsidRDefault="0074047F" w:rsidP="00E222B4">
      <w:pPr>
        <w:ind w:left="2832" w:hanging="2832"/>
        <w:rPr>
          <w:sz w:val="22"/>
          <w:szCs w:val="22"/>
          <w:lang w:val="de-DE"/>
        </w:rPr>
      </w:pPr>
    </w:p>
    <w:p w14:paraId="772DA39F" w14:textId="77777777" w:rsidR="0074047F" w:rsidRDefault="00722DE1" w:rsidP="00E222B4">
      <w:pPr>
        <w:ind w:left="2832" w:hanging="2832"/>
        <w:rPr>
          <w:sz w:val="22"/>
          <w:szCs w:val="22"/>
          <w:lang w:val="de-DE"/>
        </w:rPr>
      </w:pPr>
      <w:bookmarkStart w:id="171" w:name="TRuDI_036_SOLL"/>
      <w:r>
        <w:rPr>
          <w:sz w:val="22"/>
          <w:szCs w:val="22"/>
          <w:lang w:val="de-DE"/>
        </w:rPr>
        <w:t>TRuDI_0</w:t>
      </w:r>
      <w:r w:rsidRPr="00F423B3">
        <w:rPr>
          <w:lang w:val="de-DE"/>
        </w:rPr>
        <w:t>36</w:t>
      </w:r>
      <w:r>
        <w:rPr>
          <w:sz w:val="22"/>
          <w:szCs w:val="22"/>
          <w:lang w:val="de-DE"/>
        </w:rPr>
        <w:t>_SOLL</w:t>
      </w:r>
      <w:bookmarkEnd w:id="171"/>
      <w:r w:rsidR="0074047F">
        <w:rPr>
          <w:sz w:val="22"/>
          <w:szCs w:val="22"/>
          <w:lang w:val="de-DE"/>
        </w:rPr>
        <w:tab/>
        <w:t xml:space="preserve">Falls die Übermittlung der Messwerte über WAN erfolgt, muss die Prüfung der inneren Signatur gemäß Kapitel </w:t>
      </w:r>
      <w:r w:rsidR="0074047F">
        <w:rPr>
          <w:sz w:val="22"/>
          <w:szCs w:val="22"/>
          <w:lang w:val="de-DE"/>
        </w:rPr>
        <w:fldChar w:fldCharType="begin"/>
      </w:r>
      <w:r w:rsidR="0074047F">
        <w:rPr>
          <w:sz w:val="22"/>
          <w:szCs w:val="22"/>
          <w:lang w:val="de-DE"/>
        </w:rPr>
        <w:instrText xml:space="preserve"> REF _Ref486404556 \r \h </w:instrText>
      </w:r>
      <w:r w:rsidR="0074047F">
        <w:rPr>
          <w:sz w:val="22"/>
          <w:szCs w:val="22"/>
          <w:lang w:val="de-DE"/>
        </w:rPr>
      </w:r>
      <w:r w:rsidR="0074047F">
        <w:rPr>
          <w:sz w:val="22"/>
          <w:szCs w:val="22"/>
          <w:lang w:val="de-DE"/>
        </w:rPr>
        <w:fldChar w:fldCharType="separate"/>
      </w:r>
      <w:r w:rsidR="0074047F">
        <w:rPr>
          <w:sz w:val="22"/>
          <w:szCs w:val="22"/>
          <w:lang w:val="de-DE"/>
        </w:rPr>
        <w:t>3.6</w:t>
      </w:r>
      <w:r w:rsidR="0074047F">
        <w:rPr>
          <w:sz w:val="22"/>
          <w:szCs w:val="22"/>
          <w:lang w:val="de-DE"/>
        </w:rPr>
        <w:fldChar w:fldCharType="end"/>
      </w:r>
      <w:r w:rsidR="0074047F">
        <w:rPr>
          <w:sz w:val="22"/>
          <w:szCs w:val="22"/>
          <w:lang w:val="de-DE"/>
        </w:rPr>
        <w:t xml:space="preserve"> erfolgen. </w:t>
      </w:r>
    </w:p>
    <w:p w14:paraId="2CEAF83C" w14:textId="77777777" w:rsidR="00E222B4" w:rsidRPr="00462118" w:rsidRDefault="00E222B4" w:rsidP="00E222B4">
      <w:pPr>
        <w:rPr>
          <w:lang w:val="de-DE"/>
        </w:rPr>
      </w:pPr>
    </w:p>
    <w:p w14:paraId="4D41D7CF" w14:textId="77777777" w:rsidR="0099431B" w:rsidRPr="00462118" w:rsidRDefault="0099431B" w:rsidP="00B96353">
      <w:pPr>
        <w:pStyle w:val="berschrift2"/>
      </w:pPr>
      <w:bookmarkStart w:id="172" w:name="_Ref486404556"/>
      <w:bookmarkStart w:id="173" w:name="_Toc486449036"/>
      <w:r w:rsidRPr="00462118">
        <w:t>Prüfung innere Signatur</w:t>
      </w:r>
      <w:bookmarkEnd w:id="172"/>
      <w:bookmarkEnd w:id="173"/>
    </w:p>
    <w:p w14:paraId="7200FB02" w14:textId="77777777" w:rsidR="00757748" w:rsidRPr="00462118" w:rsidRDefault="00757748" w:rsidP="00757748">
      <w:pPr>
        <w:pStyle w:val="Flietext"/>
        <w:rPr>
          <w:lang w:eastAsia="de-DE"/>
        </w:rPr>
      </w:pPr>
    </w:p>
    <w:p w14:paraId="2AAA81A0" w14:textId="3E839AB1" w:rsidR="00EB36C2" w:rsidRDefault="00EB36C2" w:rsidP="000F0D60">
      <w:pPr>
        <w:pStyle w:val="Flietext"/>
        <w:jc w:val="both"/>
        <w:rPr>
          <w:rFonts w:eastAsia="Times New Roman" w:cs="Times New Roman"/>
          <w:color w:val="auto"/>
          <w:lang w:eastAsia="de-DE"/>
        </w:rPr>
      </w:pPr>
      <w:r w:rsidRPr="0074047F">
        <w:rPr>
          <w:rFonts w:eastAsia="Times New Roman" w:cs="Times New Roman"/>
          <w:color w:val="auto"/>
          <w:lang w:eastAsia="de-DE"/>
        </w:rPr>
        <w:t xml:space="preserve">Im SMGW </w:t>
      </w:r>
      <w:del w:id="174" w:author="Janosch Wagner" w:date="2017-06-29T19:28:00Z">
        <w:r w:rsidRPr="0074047F" w:rsidDel="00C46079">
          <w:rPr>
            <w:rFonts w:eastAsia="Times New Roman" w:cs="Times New Roman"/>
            <w:color w:val="auto"/>
            <w:lang w:eastAsia="de-DE"/>
          </w:rPr>
          <w:delText xml:space="preserve">werden </w:delText>
        </w:r>
      </w:del>
      <w:ins w:id="175" w:author="Janosch Wagner" w:date="2017-06-29T19:28:00Z">
        <w:r w:rsidR="00C46079">
          <w:rPr>
            <w:rFonts w:eastAsia="Times New Roman" w:cs="Times New Roman"/>
            <w:color w:val="auto"/>
            <w:lang w:eastAsia="de-DE"/>
          </w:rPr>
          <w:t>können</w:t>
        </w:r>
        <w:r w:rsidR="00C46079" w:rsidRPr="0074047F">
          <w:rPr>
            <w:rFonts w:eastAsia="Times New Roman" w:cs="Times New Roman"/>
            <w:color w:val="auto"/>
            <w:lang w:eastAsia="de-DE"/>
          </w:rPr>
          <w:t xml:space="preserve"> </w:t>
        </w:r>
      </w:ins>
      <w:r w:rsidRPr="0074047F">
        <w:rPr>
          <w:rFonts w:eastAsia="Times New Roman" w:cs="Times New Roman"/>
          <w:color w:val="auto"/>
          <w:lang w:eastAsia="de-DE"/>
        </w:rPr>
        <w:t xml:space="preserve">aufgezeichnete und abgeleitete Messwerte durch eine </w:t>
      </w:r>
      <w:ins w:id="176" w:author="Janosch Wagner" w:date="2017-06-29T19:28:00Z">
        <w:r w:rsidR="00C46079">
          <w:rPr>
            <w:rFonts w:eastAsia="Times New Roman" w:cs="Times New Roman"/>
            <w:color w:val="auto"/>
            <w:lang w:eastAsia="de-DE"/>
          </w:rPr>
          <w:t xml:space="preserve">innere </w:t>
        </w:r>
      </w:ins>
      <w:r w:rsidRPr="0074047F">
        <w:rPr>
          <w:rFonts w:eastAsia="Times New Roman" w:cs="Times New Roman"/>
          <w:color w:val="auto"/>
          <w:lang w:eastAsia="de-DE"/>
        </w:rPr>
        <w:t>Signatur geschützt. Das Verfahren ist in FNN LH SMGW Funktionen beschrieben.</w:t>
      </w:r>
    </w:p>
    <w:p w14:paraId="6A3BA160" w14:textId="77777777" w:rsidR="0074047F" w:rsidRPr="0074047F" w:rsidRDefault="0074047F" w:rsidP="000F0D60">
      <w:pPr>
        <w:pStyle w:val="Flietext"/>
        <w:jc w:val="both"/>
        <w:rPr>
          <w:rFonts w:eastAsia="Times New Roman" w:cs="Times New Roman"/>
          <w:color w:val="auto"/>
          <w:lang w:eastAsia="de-DE"/>
        </w:rPr>
      </w:pPr>
    </w:p>
    <w:p w14:paraId="0CAAE04E" w14:textId="77777777" w:rsidR="0074047F" w:rsidRDefault="00722DE1" w:rsidP="000F0D60">
      <w:pPr>
        <w:pStyle w:val="Flietext"/>
        <w:ind w:left="2832" w:hanging="2832"/>
        <w:jc w:val="both"/>
        <w:rPr>
          <w:rFonts w:eastAsia="Times New Roman" w:cs="Times New Roman"/>
          <w:color w:val="auto"/>
          <w:lang w:eastAsia="de-DE"/>
        </w:rPr>
      </w:pPr>
      <w:bookmarkStart w:id="177" w:name="TRuDI_037_KANN"/>
      <w:r>
        <w:t>TRuDI_037_KANN</w:t>
      </w:r>
      <w:bookmarkEnd w:id="177"/>
      <w:r w:rsidR="0074047F" w:rsidRPr="0074047F">
        <w:rPr>
          <w:rFonts w:eastAsia="Times New Roman" w:cs="Times New Roman"/>
          <w:color w:val="auto"/>
          <w:lang w:eastAsia="de-DE"/>
        </w:rPr>
        <w:tab/>
      </w:r>
      <w:r w:rsidR="0074047F">
        <w:rPr>
          <w:rFonts w:eastAsia="Times New Roman" w:cs="Times New Roman"/>
          <w:color w:val="auto"/>
          <w:lang w:eastAsia="de-DE"/>
        </w:rPr>
        <w:t xml:space="preserve">TRuDI kann im Auslieferungszustand ein oder mehrere Root-Zertifikate zur Kettenprüfung beinhalten. </w:t>
      </w:r>
    </w:p>
    <w:p w14:paraId="126BD08D" w14:textId="77777777" w:rsidR="0074047F" w:rsidRDefault="0074047F" w:rsidP="000F0D60">
      <w:pPr>
        <w:pStyle w:val="Flietext"/>
        <w:ind w:left="2832" w:hanging="2832"/>
        <w:jc w:val="both"/>
        <w:rPr>
          <w:rFonts w:eastAsia="Times New Roman" w:cs="Times New Roman"/>
          <w:color w:val="auto"/>
          <w:lang w:eastAsia="de-DE"/>
        </w:rPr>
      </w:pPr>
    </w:p>
    <w:p w14:paraId="4D2C7E40" w14:textId="77777777" w:rsidR="0074047F" w:rsidRDefault="0074047F" w:rsidP="000F0D60">
      <w:pPr>
        <w:pStyle w:val="Flietext"/>
        <w:ind w:left="2832" w:hanging="2832"/>
        <w:jc w:val="both"/>
        <w:rPr>
          <w:rFonts w:eastAsia="Times New Roman" w:cs="Times New Roman"/>
          <w:color w:val="auto"/>
          <w:lang w:eastAsia="de-DE"/>
        </w:rPr>
      </w:pPr>
      <w:r>
        <w:rPr>
          <w:rFonts w:eastAsia="Times New Roman" w:cs="Times New Roman"/>
          <w:color w:val="auto"/>
          <w:lang w:eastAsia="de-DE"/>
        </w:rPr>
        <w:t xml:space="preserve">Falls kein Root-Zertifikat vorhanden ist, ist die Kettenprüfung nicht möglich. </w:t>
      </w:r>
    </w:p>
    <w:p w14:paraId="3EF42C99" w14:textId="77777777" w:rsidR="0074047F" w:rsidRDefault="0074047F" w:rsidP="000F0D60">
      <w:pPr>
        <w:pStyle w:val="Flietext"/>
        <w:ind w:left="2832" w:hanging="2832"/>
        <w:jc w:val="both"/>
        <w:rPr>
          <w:rFonts w:eastAsia="Times New Roman" w:cs="Times New Roman"/>
          <w:color w:val="auto"/>
          <w:lang w:eastAsia="de-DE"/>
        </w:rPr>
      </w:pPr>
    </w:p>
    <w:p w14:paraId="1FCA8153" w14:textId="7F0B1174" w:rsidR="0018040A" w:rsidRDefault="0018040A" w:rsidP="000F0D60">
      <w:pPr>
        <w:pStyle w:val="Flietext"/>
        <w:ind w:left="2832" w:hanging="2832"/>
        <w:jc w:val="both"/>
        <w:rPr>
          <w:ins w:id="178" w:author="Janosch Wagner" w:date="2017-06-29T18:57:00Z"/>
        </w:rPr>
      </w:pPr>
      <w:bookmarkStart w:id="179" w:name="TRuDI_038_KANN"/>
      <w:ins w:id="180" w:author="Janosch Wagner" w:date="2017-06-29T18:57:00Z">
        <w:r>
          <w:t>TRuDI_085_KANN</w:t>
        </w:r>
        <w:r>
          <w:tab/>
          <w:t xml:space="preserve">TRuDI kann eine Schnittstelle bereitstellen, über die der Letztverbraucher </w:t>
        </w:r>
      </w:ins>
      <w:ins w:id="181" w:author="Janosch Wagner" w:date="2017-06-29T19:05:00Z">
        <w:r w:rsidR="000E4886">
          <w:t>das</w:t>
        </w:r>
      </w:ins>
      <w:ins w:id="182" w:author="Janosch Wagner" w:date="2017-06-29T18:57:00Z">
        <w:r>
          <w:t xml:space="preserve"> Signaturzertifikat</w:t>
        </w:r>
      </w:ins>
      <w:ins w:id="183" w:author="Janosch Wagner" w:date="2017-06-29T19:06:00Z">
        <w:r w:rsidR="000E4886">
          <w:t xml:space="preserve"> (GW_WAN_SIG_CRT)</w:t>
        </w:r>
      </w:ins>
      <w:ins w:id="184" w:author="Janosch Wagner" w:date="2017-06-29T19:05:00Z">
        <w:r w:rsidR="000E4886">
          <w:t xml:space="preserve"> des SMGW</w:t>
        </w:r>
      </w:ins>
      <w:ins w:id="185" w:author="Janosch Wagner" w:date="2017-06-29T18:57:00Z">
        <w:r>
          <w:t xml:space="preserve"> einschließlich des ausstellenden SubCA Zertifikats in die Software importieren kann.</w:t>
        </w:r>
      </w:ins>
    </w:p>
    <w:p w14:paraId="5C4E16F8" w14:textId="77777777" w:rsidR="0018040A" w:rsidRDefault="0018040A" w:rsidP="000F0D60">
      <w:pPr>
        <w:pStyle w:val="Flietext"/>
        <w:ind w:left="2832" w:hanging="2832"/>
        <w:jc w:val="both"/>
        <w:rPr>
          <w:ins w:id="186" w:author="Janosch Wagner" w:date="2017-06-29T18:58:00Z"/>
        </w:rPr>
      </w:pPr>
    </w:p>
    <w:p w14:paraId="6CD749FA" w14:textId="605D1A01" w:rsidR="0018040A" w:rsidRDefault="0018040A" w:rsidP="000F0D60">
      <w:pPr>
        <w:pStyle w:val="Flietext"/>
        <w:ind w:left="2832" w:hanging="2832"/>
        <w:jc w:val="both"/>
        <w:rPr>
          <w:ins w:id="187" w:author="Janosch Wagner" w:date="2017-06-29T19:06:00Z"/>
        </w:rPr>
      </w:pPr>
      <w:ins w:id="188" w:author="Janosch Wagner" w:date="2017-06-29T18:58:00Z">
        <w:r>
          <w:t>TRuDI_086_KANN</w:t>
        </w:r>
        <w:r>
          <w:tab/>
        </w:r>
      </w:ins>
      <w:ins w:id="189" w:author="Janosch Wagner" w:date="2017-06-29T19:06:00Z">
        <w:r w:rsidR="000E4886">
          <w:t xml:space="preserve">TRuDI kann eine Schnittstelle bereitstellen, über die das Signaturzertifikat (GW_WAN_SIG_CRT) des SMGW einschließlich des ausstellenden SubCA Zertifikats vom herstellerspezifischen Adapter über IF_Adapter_TRuDI bereitgestellt werden kann. </w:t>
        </w:r>
      </w:ins>
    </w:p>
    <w:p w14:paraId="176D8A3E" w14:textId="77777777" w:rsidR="000E4886" w:rsidRDefault="000E4886" w:rsidP="000F0D60">
      <w:pPr>
        <w:pStyle w:val="Flietext"/>
        <w:ind w:left="2832" w:hanging="2832"/>
        <w:jc w:val="both"/>
        <w:rPr>
          <w:ins w:id="190" w:author="Janosch Wagner" w:date="2017-06-29T18:57:00Z"/>
        </w:rPr>
      </w:pPr>
    </w:p>
    <w:p w14:paraId="385FD122" w14:textId="55790BE7" w:rsidR="00EB36C2" w:rsidRPr="0074047F" w:rsidRDefault="00722DE1" w:rsidP="000F0D60">
      <w:pPr>
        <w:pStyle w:val="Flietext"/>
        <w:ind w:left="2832" w:hanging="2832"/>
        <w:jc w:val="both"/>
        <w:rPr>
          <w:rFonts w:eastAsia="Times New Roman" w:cs="Times New Roman"/>
          <w:color w:val="auto"/>
          <w:lang w:eastAsia="de-DE"/>
        </w:rPr>
      </w:pPr>
      <w:r>
        <w:t>TRuDI_038_KANN</w:t>
      </w:r>
      <w:bookmarkEnd w:id="179"/>
      <w:r w:rsidR="00EB36C2" w:rsidRPr="0074047F">
        <w:rPr>
          <w:rFonts w:eastAsia="Times New Roman" w:cs="Times New Roman"/>
          <w:color w:val="auto"/>
          <w:lang w:eastAsia="de-DE"/>
        </w:rPr>
        <w:tab/>
        <w:t xml:space="preserve">Die Prüfung der Signatur kann durch TRuDI ausgeführt werden, wenn die Signatur durch den herstellerspezifischen Adapter übergeben wird und </w:t>
      </w:r>
      <w:del w:id="191" w:author="Janosch Wagner" w:date="2017-06-29T18:56:00Z">
        <w:r w:rsidR="00EB36C2" w:rsidRPr="0074047F" w:rsidDel="0018040A">
          <w:rPr>
            <w:rFonts w:eastAsia="Times New Roman" w:cs="Times New Roman"/>
            <w:color w:val="auto"/>
            <w:lang w:eastAsia="de-DE"/>
          </w:rPr>
          <w:delText xml:space="preserve">der Letztverbraucher </w:delText>
        </w:r>
      </w:del>
      <w:r w:rsidR="00EB36C2" w:rsidRPr="0074047F">
        <w:rPr>
          <w:rFonts w:eastAsia="Times New Roman" w:cs="Times New Roman"/>
          <w:color w:val="auto"/>
          <w:lang w:eastAsia="de-DE"/>
        </w:rPr>
        <w:t>ein ensprechendes Zertifikat</w:t>
      </w:r>
      <w:ins w:id="192" w:author="Janosch Wagner" w:date="2017-06-29T18:56:00Z">
        <w:r w:rsidR="0018040A">
          <w:rPr>
            <w:rFonts w:eastAsia="Times New Roman" w:cs="Times New Roman"/>
            <w:color w:val="auto"/>
            <w:lang w:eastAsia="de-DE"/>
          </w:rPr>
          <w:t xml:space="preserve"> einschließlich der entsprechenden Zertifikatskette</w:t>
        </w:r>
      </w:ins>
      <w:r w:rsidR="00EB36C2" w:rsidRPr="0074047F">
        <w:rPr>
          <w:rFonts w:eastAsia="Times New Roman" w:cs="Times New Roman"/>
          <w:color w:val="auto"/>
          <w:lang w:eastAsia="de-DE"/>
        </w:rPr>
        <w:t xml:space="preserve"> </w:t>
      </w:r>
      <w:del w:id="193" w:author="Janosch Wagner" w:date="2017-06-29T18:56:00Z">
        <w:r w:rsidR="00EB36C2" w:rsidRPr="0074047F" w:rsidDel="0018040A">
          <w:rPr>
            <w:rFonts w:eastAsia="Times New Roman" w:cs="Times New Roman"/>
            <w:color w:val="auto"/>
            <w:lang w:eastAsia="de-DE"/>
          </w:rPr>
          <w:delText>importiert hat</w:delText>
        </w:r>
      </w:del>
      <w:ins w:id="194" w:author="Janosch Wagner" w:date="2017-06-29T18:56:00Z">
        <w:r w:rsidR="0018040A">
          <w:rPr>
            <w:rFonts w:eastAsia="Times New Roman" w:cs="Times New Roman"/>
            <w:color w:val="auto"/>
            <w:lang w:eastAsia="de-DE"/>
          </w:rPr>
          <w:t>in TRuDI vorliegt</w:t>
        </w:r>
      </w:ins>
      <w:r w:rsidR="00EB36C2" w:rsidRPr="0074047F">
        <w:rPr>
          <w:rFonts w:eastAsia="Times New Roman" w:cs="Times New Roman"/>
          <w:color w:val="auto"/>
          <w:lang w:eastAsia="de-DE"/>
        </w:rPr>
        <w:t>.</w:t>
      </w:r>
    </w:p>
    <w:p w14:paraId="4EE6E03D" w14:textId="77777777" w:rsidR="00EB36C2" w:rsidRPr="0074047F" w:rsidRDefault="00EB36C2" w:rsidP="000F0D60">
      <w:pPr>
        <w:pStyle w:val="Flietext"/>
        <w:ind w:left="2832" w:hanging="2832"/>
        <w:jc w:val="both"/>
        <w:rPr>
          <w:rFonts w:eastAsia="Times New Roman" w:cs="Times New Roman"/>
          <w:color w:val="auto"/>
          <w:lang w:eastAsia="de-DE"/>
        </w:rPr>
      </w:pPr>
    </w:p>
    <w:p w14:paraId="0A356AAA" w14:textId="77777777" w:rsidR="00EB36C2" w:rsidRPr="0074047F" w:rsidRDefault="00722DE1" w:rsidP="000F0D60">
      <w:pPr>
        <w:pStyle w:val="Flietext"/>
        <w:ind w:left="2832" w:hanging="2832"/>
        <w:jc w:val="both"/>
        <w:rPr>
          <w:rFonts w:eastAsia="Times New Roman" w:cs="Times New Roman"/>
          <w:color w:val="auto"/>
          <w:lang w:eastAsia="de-DE"/>
        </w:rPr>
      </w:pPr>
      <w:bookmarkStart w:id="195" w:name="TRuDI_039_KANN"/>
      <w:r>
        <w:t>TRuDI_039_KANN</w:t>
      </w:r>
      <w:bookmarkEnd w:id="195"/>
      <w:r w:rsidR="00EB36C2" w:rsidRPr="0074047F">
        <w:rPr>
          <w:rFonts w:eastAsia="Times New Roman" w:cs="Times New Roman"/>
          <w:color w:val="auto"/>
          <w:lang w:eastAsia="de-DE"/>
        </w:rPr>
        <w:tab/>
        <w:t xml:space="preserve">Das Ergebnis der Signatur Prüfung muss dem Letztverbraucher dargestellt werden. </w:t>
      </w:r>
    </w:p>
    <w:p w14:paraId="3E49C1D1" w14:textId="77777777" w:rsidR="00EB36C2" w:rsidRPr="0074047F" w:rsidRDefault="00EB36C2" w:rsidP="000F0D60">
      <w:pPr>
        <w:pStyle w:val="Flietext"/>
        <w:ind w:left="2832" w:hanging="2832"/>
        <w:jc w:val="both"/>
        <w:rPr>
          <w:rFonts w:eastAsia="Times New Roman" w:cs="Times New Roman"/>
          <w:color w:val="auto"/>
          <w:lang w:eastAsia="de-DE"/>
        </w:rPr>
      </w:pPr>
    </w:p>
    <w:p w14:paraId="2E9D4266" w14:textId="77777777" w:rsidR="00EB36C2" w:rsidRDefault="00722DE1" w:rsidP="000F0D60">
      <w:pPr>
        <w:pStyle w:val="Flietext"/>
        <w:ind w:left="2832" w:hanging="2832"/>
        <w:jc w:val="both"/>
        <w:rPr>
          <w:rFonts w:eastAsia="Times New Roman" w:cs="Times New Roman"/>
          <w:color w:val="auto"/>
          <w:lang w:eastAsia="de-DE"/>
        </w:rPr>
      </w:pPr>
      <w:bookmarkStart w:id="196" w:name="TRuDI_040_KANN"/>
      <w:r>
        <w:t>TRuDI_040_KANN</w:t>
      </w:r>
      <w:bookmarkEnd w:id="196"/>
      <w:r w:rsidR="00EB36C2" w:rsidRPr="0074047F">
        <w:rPr>
          <w:rFonts w:eastAsia="Times New Roman" w:cs="Times New Roman"/>
          <w:color w:val="auto"/>
          <w:lang w:eastAsia="de-DE"/>
        </w:rPr>
        <w:tab/>
        <w:t xml:space="preserve">Die Prüfung der Signatur schließt die Prüfung der Zertifikatskette des Signaturzertifikats mit ein. </w:t>
      </w:r>
    </w:p>
    <w:p w14:paraId="620903DE" w14:textId="77777777" w:rsidR="0074047F" w:rsidRDefault="0074047F" w:rsidP="000F0D60">
      <w:pPr>
        <w:pStyle w:val="Flietext"/>
        <w:ind w:left="2832" w:hanging="2832"/>
        <w:jc w:val="both"/>
        <w:rPr>
          <w:rFonts w:eastAsia="Times New Roman" w:cs="Times New Roman"/>
          <w:color w:val="auto"/>
          <w:lang w:eastAsia="de-DE"/>
        </w:rPr>
      </w:pPr>
    </w:p>
    <w:p w14:paraId="0EE63A10" w14:textId="596F9A36" w:rsidR="0074047F" w:rsidRDefault="00722DE1" w:rsidP="000F0D60">
      <w:pPr>
        <w:pStyle w:val="Flietext"/>
        <w:ind w:left="2832" w:hanging="2832"/>
        <w:jc w:val="both"/>
        <w:rPr>
          <w:rFonts w:eastAsia="Times New Roman" w:cs="Times New Roman"/>
          <w:color w:val="auto"/>
          <w:lang w:eastAsia="de-DE"/>
        </w:rPr>
      </w:pPr>
      <w:bookmarkStart w:id="197" w:name="TRuDI_041_KANN"/>
      <w:r>
        <w:t>TRuDI_041_KANN</w:t>
      </w:r>
      <w:bookmarkEnd w:id="197"/>
      <w:r w:rsidR="0074047F" w:rsidRPr="0074047F">
        <w:rPr>
          <w:rFonts w:eastAsia="Times New Roman" w:cs="Times New Roman"/>
          <w:color w:val="auto"/>
          <w:lang w:eastAsia="de-DE"/>
        </w:rPr>
        <w:tab/>
      </w:r>
      <w:r w:rsidR="0074047F">
        <w:rPr>
          <w:rFonts w:eastAsia="Times New Roman" w:cs="Times New Roman"/>
          <w:color w:val="auto"/>
          <w:lang w:eastAsia="de-DE"/>
        </w:rPr>
        <w:t>TRuDI kann eine Schnittstelle bereitstellen, die dem Letztverbraucher die Eingabe von einem oder mehreren öffentlichen Schlüsseln ermöglicht, die zur Signaturprüfung verwendet werden. In diesem Fall entf</w:t>
      </w:r>
      <w:ins w:id="198" w:author="gex" w:date="2017-06-30T10:17:00Z">
        <w:r w:rsidR="00561EEB">
          <w:rPr>
            <w:rFonts w:eastAsia="Times New Roman" w:cs="Times New Roman"/>
            <w:color w:val="auto"/>
            <w:lang w:eastAsia="de-DE"/>
          </w:rPr>
          <w:t>allen</w:t>
        </w:r>
      </w:ins>
      <w:del w:id="199" w:author="gex" w:date="2017-06-30T10:17:00Z">
        <w:r w:rsidR="0074047F" w:rsidDel="00561EEB">
          <w:rPr>
            <w:rFonts w:eastAsia="Times New Roman" w:cs="Times New Roman"/>
            <w:color w:val="auto"/>
            <w:lang w:eastAsia="de-DE"/>
          </w:rPr>
          <w:delText>ällt</w:delText>
        </w:r>
      </w:del>
      <w:r w:rsidR="0074047F">
        <w:rPr>
          <w:rFonts w:eastAsia="Times New Roman" w:cs="Times New Roman"/>
          <w:color w:val="auto"/>
          <w:lang w:eastAsia="de-DE"/>
        </w:rPr>
        <w:t xml:space="preserve"> die Notwendigkeit eines Zertifikat-Imports</w:t>
      </w:r>
      <w:ins w:id="200" w:author="Janosch Wagner" w:date="2017-06-29T18:46:00Z">
        <w:r w:rsidR="009627D6">
          <w:rPr>
            <w:rFonts w:eastAsia="Times New Roman" w:cs="Times New Roman"/>
            <w:color w:val="auto"/>
            <w:lang w:eastAsia="de-DE"/>
          </w:rPr>
          <w:t xml:space="preserve"> und die Prüfung der Zertifikatskette</w:t>
        </w:r>
      </w:ins>
      <w:r w:rsidR="0074047F">
        <w:rPr>
          <w:rFonts w:eastAsia="Times New Roman" w:cs="Times New Roman"/>
          <w:color w:val="auto"/>
          <w:lang w:eastAsia="de-DE"/>
        </w:rPr>
        <w:t xml:space="preserve">. </w:t>
      </w:r>
    </w:p>
    <w:p w14:paraId="314E2632" w14:textId="77777777" w:rsidR="00EB36C2" w:rsidRPr="00462118" w:rsidRDefault="00EB36C2" w:rsidP="00E222B4">
      <w:pPr>
        <w:pStyle w:val="Flietext"/>
        <w:rPr>
          <w:lang w:eastAsia="de-DE"/>
        </w:rPr>
      </w:pPr>
    </w:p>
    <w:p w14:paraId="1E1C105A" w14:textId="77777777" w:rsidR="00A75B2A" w:rsidRPr="00462118" w:rsidRDefault="00F43066" w:rsidP="00A75B2A">
      <w:pPr>
        <w:pStyle w:val="berschrift1"/>
        <w:rPr>
          <w:lang w:val="de-DE"/>
        </w:rPr>
      </w:pPr>
      <w:bookmarkStart w:id="201" w:name="_Ref486276127"/>
      <w:bookmarkStart w:id="202" w:name="_Toc486449037"/>
      <w:r w:rsidRPr="00462118">
        <w:rPr>
          <w:lang w:val="de-DE"/>
        </w:rPr>
        <w:t>Schnittstelleninformationen</w:t>
      </w:r>
      <w:bookmarkEnd w:id="201"/>
      <w:bookmarkEnd w:id="202"/>
    </w:p>
    <w:p w14:paraId="35AC0B69" w14:textId="77777777" w:rsidR="00A75B2A" w:rsidRPr="00462118" w:rsidRDefault="00A75B2A" w:rsidP="00257E10">
      <w:pPr>
        <w:spacing w:before="0"/>
        <w:rPr>
          <w:lang w:val="de-DE"/>
        </w:rPr>
      </w:pPr>
    </w:p>
    <w:p w14:paraId="243E9642" w14:textId="77777777" w:rsidR="00F43066" w:rsidRPr="00462118" w:rsidRDefault="00AD603E" w:rsidP="00F43066">
      <w:pPr>
        <w:spacing w:before="0"/>
        <w:rPr>
          <w:sz w:val="22"/>
          <w:szCs w:val="22"/>
          <w:lang w:val="de-DE"/>
        </w:rPr>
      </w:pPr>
      <w:r w:rsidRPr="00462118">
        <w:rPr>
          <w:sz w:val="22"/>
          <w:szCs w:val="22"/>
          <w:lang w:val="de-DE"/>
        </w:rPr>
        <w:t xml:space="preserve">Das Kapitel </w:t>
      </w:r>
      <w:r w:rsidRPr="00462118">
        <w:rPr>
          <w:sz w:val="22"/>
          <w:szCs w:val="22"/>
          <w:lang w:val="de-DE"/>
        </w:rPr>
        <w:fldChar w:fldCharType="begin"/>
      </w:r>
      <w:r w:rsidRPr="00462118">
        <w:rPr>
          <w:sz w:val="22"/>
          <w:szCs w:val="22"/>
          <w:lang w:val="de-DE"/>
        </w:rPr>
        <w:instrText xml:space="preserve"> REF _Ref486276127 \h </w:instrText>
      </w:r>
      <w:r w:rsidR="00864958" w:rsidRPr="00462118">
        <w:rPr>
          <w:sz w:val="22"/>
          <w:szCs w:val="22"/>
          <w:lang w:val="de-DE"/>
        </w:rPr>
        <w:instrText xml:space="preserve"> \* MERGEFORMAT </w:instrText>
      </w:r>
      <w:r w:rsidRPr="00462118">
        <w:rPr>
          <w:sz w:val="22"/>
          <w:szCs w:val="22"/>
          <w:lang w:val="de-DE"/>
        </w:rPr>
      </w:r>
      <w:r w:rsidRPr="00462118">
        <w:rPr>
          <w:sz w:val="22"/>
          <w:szCs w:val="22"/>
          <w:lang w:val="de-DE"/>
        </w:rPr>
        <w:fldChar w:fldCharType="separate"/>
      </w:r>
      <w:r w:rsidRPr="00462118">
        <w:rPr>
          <w:sz w:val="22"/>
          <w:szCs w:val="22"/>
          <w:lang w:val="de-DE"/>
        </w:rPr>
        <w:t>Schnittstelleninformationen</w:t>
      </w:r>
      <w:r w:rsidRPr="00462118">
        <w:rPr>
          <w:sz w:val="22"/>
          <w:szCs w:val="22"/>
          <w:lang w:val="de-DE"/>
        </w:rPr>
        <w:fldChar w:fldCharType="end"/>
      </w:r>
      <w:r w:rsidR="00F43066" w:rsidRPr="00462118">
        <w:rPr>
          <w:sz w:val="22"/>
          <w:szCs w:val="22"/>
          <w:lang w:val="de-DE"/>
        </w:rPr>
        <w:t xml:space="preserve"> </w:t>
      </w:r>
      <w:r w:rsidRPr="00462118">
        <w:rPr>
          <w:sz w:val="22"/>
          <w:szCs w:val="22"/>
          <w:lang w:val="de-DE"/>
        </w:rPr>
        <w:t>beschreibt die einheitliche</w:t>
      </w:r>
      <w:r w:rsidR="00F43066" w:rsidRPr="00462118">
        <w:rPr>
          <w:sz w:val="22"/>
          <w:szCs w:val="22"/>
          <w:lang w:val="de-DE"/>
        </w:rPr>
        <w:t xml:space="preserve"> Schnittstelle zur Kommunikation mit dem SMGw eines jeweiligen Herstellers. </w:t>
      </w:r>
    </w:p>
    <w:p w14:paraId="10173706" w14:textId="77777777" w:rsidR="00AD603E" w:rsidRPr="00462118" w:rsidRDefault="00864958" w:rsidP="00864958">
      <w:pPr>
        <w:tabs>
          <w:tab w:val="left" w:pos="2076"/>
        </w:tabs>
        <w:spacing w:before="0"/>
        <w:rPr>
          <w:sz w:val="22"/>
          <w:szCs w:val="22"/>
          <w:lang w:val="de-DE"/>
        </w:rPr>
      </w:pPr>
      <w:r w:rsidRPr="00462118">
        <w:rPr>
          <w:sz w:val="22"/>
          <w:szCs w:val="22"/>
          <w:lang w:val="de-DE"/>
        </w:rPr>
        <w:tab/>
      </w:r>
    </w:p>
    <w:p w14:paraId="65A69ADF" w14:textId="77777777" w:rsidR="00A75B2A" w:rsidRDefault="00AD603E" w:rsidP="00AD603E">
      <w:pPr>
        <w:spacing w:before="0"/>
        <w:rPr>
          <w:sz w:val="22"/>
          <w:szCs w:val="22"/>
          <w:lang w:val="de-DE"/>
        </w:rPr>
      </w:pPr>
      <w:r w:rsidRPr="00462118">
        <w:rPr>
          <w:sz w:val="22"/>
          <w:szCs w:val="22"/>
          <w:lang w:val="de-DE"/>
        </w:rPr>
        <w:t>Darüber hinaus</w:t>
      </w:r>
      <w:del w:id="203" w:author="gex" w:date="2017-06-30T10:18:00Z">
        <w:r w:rsidRPr="00462118" w:rsidDel="00561EEB">
          <w:rPr>
            <w:sz w:val="22"/>
            <w:szCs w:val="22"/>
            <w:lang w:val="de-DE"/>
          </w:rPr>
          <w:delText xml:space="preserve"> </w:delText>
        </w:r>
      </w:del>
      <w:r w:rsidRPr="00462118">
        <w:rPr>
          <w:sz w:val="22"/>
          <w:szCs w:val="22"/>
          <w:lang w:val="de-DE"/>
        </w:rPr>
        <w:t xml:space="preserve"> definiert das vorliegende Kapitel</w:t>
      </w:r>
      <w:r w:rsidR="00F43066" w:rsidRPr="00462118">
        <w:rPr>
          <w:sz w:val="22"/>
          <w:szCs w:val="22"/>
          <w:lang w:val="de-DE"/>
        </w:rPr>
        <w:t xml:space="preserve"> d</w:t>
      </w:r>
      <w:r w:rsidR="007D6144">
        <w:rPr>
          <w:sz w:val="22"/>
          <w:szCs w:val="22"/>
          <w:lang w:val="de-DE"/>
        </w:rPr>
        <w:t>ie</w:t>
      </w:r>
      <w:r w:rsidR="00F43066" w:rsidRPr="00462118">
        <w:rPr>
          <w:sz w:val="22"/>
          <w:szCs w:val="22"/>
          <w:lang w:val="de-DE"/>
        </w:rPr>
        <w:t xml:space="preserve"> Schnittstelle zum jeweiligen Lieferan</w:t>
      </w:r>
      <w:r w:rsidRPr="00462118">
        <w:rPr>
          <w:sz w:val="22"/>
          <w:szCs w:val="22"/>
          <w:lang w:val="de-DE"/>
        </w:rPr>
        <w:t>ten</w:t>
      </w:r>
      <w:r w:rsidR="007D6144">
        <w:rPr>
          <w:sz w:val="22"/>
          <w:szCs w:val="22"/>
          <w:lang w:val="de-DE"/>
        </w:rPr>
        <w:t>,</w:t>
      </w:r>
      <w:r w:rsidRPr="00462118">
        <w:rPr>
          <w:sz w:val="22"/>
          <w:szCs w:val="22"/>
          <w:lang w:val="de-DE"/>
        </w:rPr>
        <w:t xml:space="preserve"> um die k</w:t>
      </w:r>
      <w:r w:rsidR="00F43066" w:rsidRPr="00462118">
        <w:rPr>
          <w:sz w:val="22"/>
          <w:szCs w:val="22"/>
          <w:lang w:val="de-DE"/>
        </w:rPr>
        <w:t>undenspezifischen Vertragsdaten zum Abgleich der Messdaten mit der entsprechenden Rech</w:t>
      </w:r>
      <w:r w:rsidRPr="00462118">
        <w:rPr>
          <w:sz w:val="22"/>
          <w:szCs w:val="22"/>
          <w:lang w:val="de-DE"/>
        </w:rPr>
        <w:t>nung abzurufen</w:t>
      </w:r>
      <w:r w:rsidR="00F43066" w:rsidRPr="00462118">
        <w:rPr>
          <w:sz w:val="22"/>
          <w:szCs w:val="22"/>
          <w:lang w:val="de-DE"/>
        </w:rPr>
        <w:t>.</w:t>
      </w:r>
    </w:p>
    <w:p w14:paraId="439057F8" w14:textId="77777777" w:rsidR="00F43066" w:rsidRPr="00462118" w:rsidRDefault="00F43066" w:rsidP="00F43066">
      <w:pPr>
        <w:spacing w:before="0"/>
        <w:rPr>
          <w:lang w:val="de-DE"/>
        </w:rPr>
      </w:pPr>
    </w:p>
    <w:p w14:paraId="138BA1B5" w14:textId="77777777" w:rsidR="009C1AAA" w:rsidRPr="00462118" w:rsidRDefault="009C1AAA" w:rsidP="00B96353">
      <w:pPr>
        <w:pStyle w:val="berschrift2"/>
      </w:pPr>
      <w:bookmarkStart w:id="204" w:name="_Ref485063512"/>
      <w:bookmarkStart w:id="205" w:name="_Toc486449038"/>
      <w:r w:rsidRPr="00462118">
        <w:t>IF_Adapter_TRuDI</w:t>
      </w:r>
      <w:bookmarkEnd w:id="204"/>
      <w:bookmarkEnd w:id="205"/>
    </w:p>
    <w:p w14:paraId="6EC763B5" w14:textId="77777777" w:rsidR="00067E13" w:rsidRPr="00462118" w:rsidRDefault="00067E13" w:rsidP="00257E10">
      <w:pPr>
        <w:spacing w:before="0"/>
        <w:rPr>
          <w:lang w:val="de-DE"/>
        </w:rPr>
      </w:pPr>
    </w:p>
    <w:p w14:paraId="7249177A" w14:textId="77777777" w:rsidR="00F43066" w:rsidRPr="000F0D60" w:rsidRDefault="00F43066" w:rsidP="00F43066">
      <w:pPr>
        <w:spacing w:before="0"/>
        <w:rPr>
          <w:sz w:val="22"/>
          <w:szCs w:val="22"/>
          <w:lang w:val="de-DE"/>
        </w:rPr>
      </w:pPr>
      <w:r w:rsidRPr="000F0D60">
        <w:rPr>
          <w:sz w:val="22"/>
          <w:szCs w:val="22"/>
          <w:lang w:val="de-DE"/>
        </w:rPr>
        <w:t>Der Auftragnehmer (DZG) beschreibt IF_Adapter_TRuDI auf der Basis der AR2418-6.</w:t>
      </w:r>
    </w:p>
    <w:p w14:paraId="7916A5EB" w14:textId="77777777" w:rsidR="00F43066" w:rsidRPr="000F0D60" w:rsidRDefault="00F43066" w:rsidP="00F43066">
      <w:pPr>
        <w:spacing w:before="0"/>
        <w:rPr>
          <w:sz w:val="22"/>
          <w:szCs w:val="22"/>
          <w:lang w:val="de-DE"/>
        </w:rPr>
      </w:pPr>
      <w:r w:rsidRPr="000F0D60">
        <w:rPr>
          <w:sz w:val="22"/>
          <w:szCs w:val="22"/>
          <w:lang w:val="de-DE"/>
        </w:rPr>
        <w:t>Ziel der Umsetzung ist eine einheitliche herstellerunabhängige Schnittstelle zur Anbindung der Herstellerabhängigen Letztverbraucherlösung.</w:t>
      </w:r>
    </w:p>
    <w:p w14:paraId="74E81949" w14:textId="77777777" w:rsidR="00F43066" w:rsidRPr="000F0D60" w:rsidRDefault="00F43066" w:rsidP="00F43066">
      <w:pPr>
        <w:spacing w:before="0"/>
        <w:rPr>
          <w:sz w:val="22"/>
          <w:szCs w:val="22"/>
          <w:lang w:val="de-DE"/>
        </w:rPr>
      </w:pPr>
      <w:r w:rsidRPr="000F0D60">
        <w:rPr>
          <w:sz w:val="22"/>
          <w:szCs w:val="22"/>
          <w:lang w:val="de-DE"/>
        </w:rPr>
        <w:t>Die AR2418-6 verweist zusätzlich auf die „Green Button Spezifikation“.</w:t>
      </w:r>
    </w:p>
    <w:p w14:paraId="071EFB89" w14:textId="77777777" w:rsidR="00F43066" w:rsidRPr="000F0D60" w:rsidRDefault="00F43066" w:rsidP="00F43066">
      <w:pPr>
        <w:spacing w:before="0"/>
        <w:rPr>
          <w:sz w:val="22"/>
          <w:szCs w:val="22"/>
          <w:lang w:val="de-DE"/>
        </w:rPr>
      </w:pPr>
    </w:p>
    <w:p w14:paraId="4AA46D8B" w14:textId="77777777" w:rsidR="007D6144" w:rsidRPr="000F0D60" w:rsidRDefault="001F1AB9" w:rsidP="00C10AE0">
      <w:pPr>
        <w:spacing w:before="0"/>
        <w:ind w:left="2835" w:hanging="2835"/>
        <w:rPr>
          <w:sz w:val="22"/>
          <w:szCs w:val="22"/>
          <w:lang w:val="de-DE"/>
        </w:rPr>
      </w:pPr>
      <w:bookmarkStart w:id="206" w:name="TRuDI_042_MUSS"/>
      <w:r w:rsidRPr="000F0D60">
        <w:rPr>
          <w:sz w:val="22"/>
          <w:szCs w:val="22"/>
          <w:lang w:val="de-DE"/>
        </w:rPr>
        <w:t>TRuDI_0</w:t>
      </w:r>
      <w:r w:rsidRPr="00EB2369">
        <w:rPr>
          <w:sz w:val="22"/>
          <w:szCs w:val="22"/>
          <w:lang w:val="de-DE"/>
        </w:rPr>
        <w:t>42</w:t>
      </w:r>
      <w:r w:rsidRPr="000F0D60">
        <w:rPr>
          <w:sz w:val="22"/>
          <w:szCs w:val="22"/>
          <w:lang w:val="de-DE"/>
        </w:rPr>
        <w:t>_</w:t>
      </w:r>
      <w:r w:rsidRPr="00EB2369">
        <w:rPr>
          <w:sz w:val="22"/>
          <w:szCs w:val="22"/>
          <w:lang w:val="de-DE"/>
        </w:rPr>
        <w:t>MUSS</w:t>
      </w:r>
      <w:bookmarkEnd w:id="206"/>
      <w:r w:rsidR="00C10AE0" w:rsidRPr="000F0D60">
        <w:rPr>
          <w:sz w:val="22"/>
          <w:szCs w:val="22"/>
          <w:lang w:val="de-DE"/>
        </w:rPr>
        <w:tab/>
      </w:r>
      <w:r w:rsidR="007D6144" w:rsidRPr="000F0D60">
        <w:rPr>
          <w:sz w:val="22"/>
          <w:szCs w:val="22"/>
          <w:lang w:val="de-DE"/>
        </w:rPr>
        <w:t xml:space="preserve">Die Schnittstelle IF_Adapter_TRuDI muss </w:t>
      </w:r>
      <w:r w:rsidR="00C10AE0" w:rsidRPr="000F0D60">
        <w:rPr>
          <w:sz w:val="22"/>
          <w:szCs w:val="22"/>
          <w:lang w:val="de-DE"/>
        </w:rPr>
        <w:t xml:space="preserve">AR_2418-6.xsd in der Version 1.0 vom 14.06.2017 </w:t>
      </w:r>
      <w:r w:rsidR="00A257E5" w:rsidRPr="000F0D60">
        <w:rPr>
          <w:sz w:val="22"/>
          <w:szCs w:val="22"/>
          <w:lang w:val="de-DE"/>
        </w:rPr>
        <w:t xml:space="preserve">entsprechen. </w:t>
      </w:r>
    </w:p>
    <w:p w14:paraId="210B3EDF" w14:textId="77777777" w:rsidR="00A257E5" w:rsidRPr="000F0D60" w:rsidRDefault="00A257E5" w:rsidP="00C10AE0">
      <w:pPr>
        <w:spacing w:before="0"/>
        <w:ind w:left="2835" w:hanging="2835"/>
        <w:rPr>
          <w:sz w:val="22"/>
          <w:szCs w:val="22"/>
          <w:lang w:val="de-DE"/>
        </w:rPr>
      </w:pPr>
    </w:p>
    <w:p w14:paraId="4777AE87" w14:textId="77777777" w:rsidR="00A257E5" w:rsidRPr="000F0D60" w:rsidRDefault="001F1AB9" w:rsidP="00A257E5">
      <w:pPr>
        <w:spacing w:before="0"/>
        <w:ind w:left="2835" w:hanging="2835"/>
        <w:rPr>
          <w:sz w:val="22"/>
          <w:szCs w:val="22"/>
          <w:lang w:val="de-DE"/>
        </w:rPr>
      </w:pPr>
      <w:bookmarkStart w:id="207" w:name="TRuDI_043_MUSS"/>
      <w:r w:rsidRPr="000F0D60">
        <w:rPr>
          <w:sz w:val="22"/>
          <w:szCs w:val="22"/>
          <w:lang w:val="de-DE"/>
        </w:rPr>
        <w:t>TRuDI_0</w:t>
      </w:r>
      <w:r w:rsidRPr="00F423B3">
        <w:rPr>
          <w:sz w:val="22"/>
          <w:szCs w:val="22"/>
          <w:lang w:val="de-DE"/>
        </w:rPr>
        <w:t>43</w:t>
      </w:r>
      <w:r w:rsidRPr="000F0D60">
        <w:rPr>
          <w:sz w:val="22"/>
          <w:szCs w:val="22"/>
          <w:lang w:val="de-DE"/>
        </w:rPr>
        <w:t>_</w:t>
      </w:r>
      <w:r w:rsidRPr="00F423B3">
        <w:rPr>
          <w:sz w:val="22"/>
          <w:szCs w:val="22"/>
          <w:lang w:val="de-DE"/>
        </w:rPr>
        <w:t>MUSS</w:t>
      </w:r>
      <w:bookmarkEnd w:id="207"/>
      <w:r w:rsidR="00A257E5" w:rsidRPr="000F0D60">
        <w:rPr>
          <w:sz w:val="22"/>
          <w:szCs w:val="22"/>
          <w:lang w:val="de-DE"/>
        </w:rPr>
        <w:tab/>
        <w:t xml:space="preserve">Die Schnittstelle IF_Adapter_TRuDI muss der VDE AR_2418-6 Version 1.0 entsprechen, die derzeit noch in redaktioneller Bearbeitung ist. Die relevanten Auszüge für die Schnittstelle sind jedoch abgeschlossen, können für die Implementierung verwendet werden und sind in diesem Dokument in Kapitel </w:t>
      </w:r>
      <w:r w:rsidR="00A257E5" w:rsidRPr="000F0D60">
        <w:rPr>
          <w:sz w:val="22"/>
          <w:szCs w:val="22"/>
          <w:lang w:val="de-DE"/>
        </w:rPr>
        <w:fldChar w:fldCharType="begin"/>
      </w:r>
      <w:r w:rsidR="00A257E5" w:rsidRPr="000F0D60">
        <w:rPr>
          <w:sz w:val="22"/>
          <w:szCs w:val="22"/>
          <w:lang w:val="de-DE"/>
        </w:rPr>
        <w:instrText xml:space="preserve"> REF _Ref486440544 \r \h </w:instrText>
      </w:r>
      <w:r w:rsidRPr="000F0D60">
        <w:rPr>
          <w:sz w:val="22"/>
          <w:szCs w:val="22"/>
          <w:lang w:val="de-DE"/>
        </w:rPr>
        <w:instrText xml:space="preserve"> \* MERGEFORMAT </w:instrText>
      </w:r>
      <w:r w:rsidR="00A257E5" w:rsidRPr="000F0D60">
        <w:rPr>
          <w:sz w:val="22"/>
          <w:szCs w:val="22"/>
          <w:lang w:val="de-DE"/>
        </w:rPr>
      </w:r>
      <w:r w:rsidR="00A257E5" w:rsidRPr="000F0D60">
        <w:rPr>
          <w:sz w:val="22"/>
          <w:szCs w:val="22"/>
          <w:lang w:val="de-DE"/>
        </w:rPr>
        <w:fldChar w:fldCharType="separate"/>
      </w:r>
      <w:r w:rsidR="00A257E5" w:rsidRPr="000F0D60">
        <w:rPr>
          <w:sz w:val="22"/>
          <w:szCs w:val="22"/>
          <w:lang w:val="de-DE"/>
        </w:rPr>
        <w:t>7</w:t>
      </w:r>
      <w:r w:rsidR="00A257E5" w:rsidRPr="000F0D60">
        <w:rPr>
          <w:sz w:val="22"/>
          <w:szCs w:val="22"/>
          <w:lang w:val="de-DE"/>
        </w:rPr>
        <w:fldChar w:fldCharType="end"/>
      </w:r>
      <w:r w:rsidR="00A257E5" w:rsidRPr="000F0D60">
        <w:rPr>
          <w:sz w:val="22"/>
          <w:szCs w:val="22"/>
          <w:lang w:val="de-DE"/>
        </w:rPr>
        <w:t xml:space="preserve"> eingefügt.  </w:t>
      </w:r>
    </w:p>
    <w:p w14:paraId="556F4FC0" w14:textId="77777777" w:rsidR="00A257E5" w:rsidRPr="000F0D60" w:rsidRDefault="00A257E5" w:rsidP="00C10AE0">
      <w:pPr>
        <w:spacing w:before="0"/>
        <w:ind w:left="2835" w:hanging="2835"/>
        <w:rPr>
          <w:sz w:val="22"/>
          <w:szCs w:val="22"/>
          <w:lang w:val="de-DE"/>
        </w:rPr>
      </w:pPr>
    </w:p>
    <w:p w14:paraId="2A53695E" w14:textId="77777777" w:rsidR="00067E13" w:rsidRPr="000F0D60" w:rsidRDefault="001F1AB9" w:rsidP="00C10AE0">
      <w:pPr>
        <w:spacing w:before="0"/>
        <w:ind w:left="2835" w:hanging="2835"/>
        <w:rPr>
          <w:sz w:val="22"/>
          <w:szCs w:val="22"/>
          <w:lang w:val="de-DE"/>
        </w:rPr>
      </w:pPr>
      <w:bookmarkStart w:id="208" w:name="TRuDI_044_MUSS"/>
      <w:r w:rsidRPr="000F0D60">
        <w:rPr>
          <w:sz w:val="22"/>
          <w:szCs w:val="22"/>
          <w:lang w:val="de-DE"/>
        </w:rPr>
        <w:t>TRuDI_0</w:t>
      </w:r>
      <w:r w:rsidRPr="00EB2369">
        <w:rPr>
          <w:sz w:val="22"/>
          <w:szCs w:val="22"/>
          <w:lang w:val="de-DE"/>
        </w:rPr>
        <w:t>44</w:t>
      </w:r>
      <w:r w:rsidRPr="000F0D60">
        <w:rPr>
          <w:sz w:val="22"/>
          <w:szCs w:val="22"/>
          <w:lang w:val="de-DE"/>
        </w:rPr>
        <w:t>_</w:t>
      </w:r>
      <w:r w:rsidRPr="00EB2369">
        <w:rPr>
          <w:sz w:val="22"/>
          <w:szCs w:val="22"/>
          <w:lang w:val="de-DE"/>
        </w:rPr>
        <w:t>MUSS</w:t>
      </w:r>
      <w:bookmarkEnd w:id="208"/>
      <w:r w:rsidR="00C10AE0" w:rsidRPr="000F0D60">
        <w:rPr>
          <w:sz w:val="22"/>
          <w:szCs w:val="22"/>
          <w:lang w:val="de-DE"/>
        </w:rPr>
        <w:tab/>
      </w:r>
      <w:r w:rsidR="00A257E5" w:rsidRPr="000F0D60">
        <w:rPr>
          <w:sz w:val="22"/>
          <w:szCs w:val="22"/>
          <w:lang w:val="de-DE"/>
        </w:rPr>
        <w:t xml:space="preserve">Die TRuDI Software muss die </w:t>
      </w:r>
      <w:r w:rsidR="00067E13" w:rsidRPr="000F0D60">
        <w:rPr>
          <w:sz w:val="22"/>
          <w:szCs w:val="22"/>
          <w:lang w:val="de-DE"/>
        </w:rPr>
        <w:t>Beispiel XML</w:t>
      </w:r>
      <w:r w:rsidR="00A257E5" w:rsidRPr="000F0D60">
        <w:rPr>
          <w:sz w:val="22"/>
          <w:szCs w:val="22"/>
          <w:lang w:val="de-DE"/>
        </w:rPr>
        <w:t xml:space="preserve"> Dateien</w:t>
      </w:r>
      <w:r w:rsidR="00067E13" w:rsidRPr="000F0D60">
        <w:rPr>
          <w:sz w:val="22"/>
          <w:szCs w:val="22"/>
          <w:lang w:val="de-DE"/>
        </w:rPr>
        <w:t xml:space="preserve"> </w:t>
      </w:r>
      <w:r w:rsidR="00A257E5" w:rsidRPr="000F0D60">
        <w:rPr>
          <w:sz w:val="22"/>
          <w:szCs w:val="22"/>
          <w:lang w:val="de-DE"/>
        </w:rPr>
        <w:t xml:space="preserve">IF_Adapter_TRuDI_DatenTAF2.xml und IF_Adapter_TRuDI_DatenTAF7.xml verarbeiten können, die diesem Dokument beigefügt sind. </w:t>
      </w:r>
    </w:p>
    <w:p w14:paraId="5CFE1536" w14:textId="77777777" w:rsidR="00067E13" w:rsidRPr="000F0D60" w:rsidRDefault="00067E13" w:rsidP="00F43066">
      <w:pPr>
        <w:spacing w:before="0"/>
        <w:rPr>
          <w:sz w:val="22"/>
          <w:szCs w:val="22"/>
          <w:lang w:val="de-DE"/>
        </w:rPr>
      </w:pPr>
    </w:p>
    <w:p w14:paraId="1A809F32" w14:textId="77777777" w:rsidR="00F43066" w:rsidRPr="000F0D60" w:rsidRDefault="00A257E5" w:rsidP="00F43066">
      <w:pPr>
        <w:spacing w:before="0"/>
        <w:rPr>
          <w:sz w:val="22"/>
          <w:szCs w:val="22"/>
          <w:lang w:val="de-DE"/>
        </w:rPr>
      </w:pPr>
      <w:r w:rsidRPr="000F0D60">
        <w:rPr>
          <w:sz w:val="22"/>
          <w:szCs w:val="22"/>
          <w:lang w:val="de-DE"/>
        </w:rPr>
        <w:t xml:space="preserve">Die Informationen, die über IF_Adapter TRuDI zugeliefert werden entsprechen den FNN Vorgaben und enthalten beispielsweise Tarifregister, Fehlerregister oder Zählerstände. </w:t>
      </w:r>
    </w:p>
    <w:p w14:paraId="53680E31" w14:textId="77777777" w:rsidR="00F43066" w:rsidRPr="000F0D60" w:rsidRDefault="00F43066" w:rsidP="00F43066">
      <w:pPr>
        <w:spacing w:before="0"/>
        <w:rPr>
          <w:sz w:val="22"/>
          <w:szCs w:val="22"/>
          <w:lang w:val="de-DE"/>
        </w:rPr>
      </w:pPr>
    </w:p>
    <w:p w14:paraId="59F53D26" w14:textId="77777777" w:rsidR="00F43066" w:rsidRPr="000F0D60" w:rsidRDefault="00F43066" w:rsidP="00F43066">
      <w:pPr>
        <w:spacing w:before="0"/>
        <w:rPr>
          <w:sz w:val="22"/>
          <w:szCs w:val="22"/>
          <w:lang w:val="de-DE"/>
        </w:rPr>
      </w:pPr>
      <w:r w:rsidRPr="000F0D60">
        <w:rPr>
          <w:sz w:val="22"/>
          <w:szCs w:val="22"/>
          <w:lang w:val="de-DE"/>
        </w:rPr>
        <w:t xml:space="preserve">Übergabedaten beim Aufruf des Adapters </w:t>
      </w:r>
      <w:commentRangeStart w:id="209"/>
      <w:commentRangeStart w:id="210"/>
      <w:r w:rsidRPr="000F0D60">
        <w:rPr>
          <w:sz w:val="22"/>
          <w:szCs w:val="22"/>
          <w:lang w:val="de-DE"/>
        </w:rPr>
        <w:t>durch</w:t>
      </w:r>
      <w:commentRangeEnd w:id="209"/>
      <w:r w:rsidR="00190695">
        <w:rPr>
          <w:rStyle w:val="Kommentarzeichen"/>
          <w:lang w:val="de-DE"/>
        </w:rPr>
        <w:commentReference w:id="209"/>
      </w:r>
      <w:r w:rsidRPr="000F0D60">
        <w:rPr>
          <w:sz w:val="22"/>
          <w:szCs w:val="22"/>
          <w:lang w:val="de-DE"/>
        </w:rPr>
        <w:t xml:space="preserve"> </w:t>
      </w:r>
      <w:commentRangeEnd w:id="210"/>
      <w:r w:rsidR="00125E5F">
        <w:rPr>
          <w:rStyle w:val="Kommentarzeichen"/>
          <w:lang w:val="de-DE"/>
        </w:rPr>
        <w:commentReference w:id="210"/>
      </w:r>
      <w:r w:rsidRPr="000F0D60">
        <w:rPr>
          <w:sz w:val="22"/>
          <w:szCs w:val="22"/>
          <w:lang w:val="de-DE"/>
        </w:rPr>
        <w:t>TRuDI sind somit:</w:t>
      </w:r>
    </w:p>
    <w:p w14:paraId="3037C25B" w14:textId="77777777" w:rsidR="00A257E5" w:rsidRPr="000F0D60" w:rsidRDefault="00A257E5" w:rsidP="00F43066">
      <w:pPr>
        <w:spacing w:before="0"/>
        <w:rPr>
          <w:sz w:val="22"/>
          <w:szCs w:val="22"/>
          <w:lang w:val="de-DE"/>
        </w:rPr>
      </w:pPr>
    </w:p>
    <w:p w14:paraId="6627F7F2" w14:textId="77777777" w:rsidR="00F43066" w:rsidRPr="00EB2369" w:rsidRDefault="001F1AB9" w:rsidP="00A90AB6">
      <w:pPr>
        <w:spacing w:before="0"/>
        <w:ind w:left="2835" w:hanging="2835"/>
        <w:rPr>
          <w:sz w:val="22"/>
          <w:szCs w:val="22"/>
          <w:lang w:val="de-DE"/>
        </w:rPr>
      </w:pPr>
      <w:bookmarkStart w:id="211" w:name="TRuDI_045_MUSS"/>
      <w:r w:rsidRPr="000F0D60">
        <w:rPr>
          <w:sz w:val="22"/>
          <w:szCs w:val="22"/>
          <w:lang w:val="de-DE"/>
        </w:rPr>
        <w:t>TRuDI_0</w:t>
      </w:r>
      <w:r w:rsidRPr="00EB2369">
        <w:rPr>
          <w:sz w:val="22"/>
          <w:szCs w:val="22"/>
          <w:lang w:val="de-DE"/>
        </w:rPr>
        <w:t>45</w:t>
      </w:r>
      <w:r w:rsidRPr="000F0D60">
        <w:rPr>
          <w:sz w:val="22"/>
          <w:szCs w:val="22"/>
          <w:lang w:val="de-DE"/>
        </w:rPr>
        <w:t>_</w:t>
      </w:r>
      <w:r w:rsidRPr="00EB2369">
        <w:rPr>
          <w:sz w:val="22"/>
          <w:szCs w:val="22"/>
          <w:lang w:val="de-DE"/>
        </w:rPr>
        <w:t>MUSS</w:t>
      </w:r>
      <w:bookmarkEnd w:id="211"/>
      <w:r w:rsidR="00A90AB6" w:rsidRPr="000F0D60">
        <w:rPr>
          <w:sz w:val="22"/>
          <w:szCs w:val="22"/>
          <w:lang w:val="de-DE"/>
        </w:rPr>
        <w:tab/>
      </w:r>
      <w:r w:rsidR="00F43066" w:rsidRPr="00EB2369">
        <w:rPr>
          <w:sz w:val="22"/>
          <w:szCs w:val="22"/>
          <w:lang w:val="de-DE"/>
        </w:rPr>
        <w:t>HAN-Zugangsparameter (IP-Adresse / Port)</w:t>
      </w:r>
    </w:p>
    <w:p w14:paraId="265FE56B" w14:textId="77777777" w:rsidR="00A257E5" w:rsidRPr="00EB2369" w:rsidRDefault="00A257E5" w:rsidP="00A90AB6">
      <w:pPr>
        <w:spacing w:before="0"/>
        <w:ind w:left="2835" w:hanging="2835"/>
        <w:rPr>
          <w:sz w:val="22"/>
          <w:szCs w:val="22"/>
          <w:lang w:val="de-DE"/>
        </w:rPr>
      </w:pPr>
    </w:p>
    <w:p w14:paraId="47F0FFEE" w14:textId="77777777" w:rsidR="00F43066" w:rsidRPr="00EB2369" w:rsidRDefault="001F1AB9" w:rsidP="00A90AB6">
      <w:pPr>
        <w:spacing w:before="0"/>
        <w:ind w:left="2835" w:hanging="2835"/>
        <w:rPr>
          <w:sz w:val="22"/>
          <w:szCs w:val="22"/>
          <w:lang w:val="de-DE"/>
        </w:rPr>
      </w:pPr>
      <w:bookmarkStart w:id="212" w:name="TRuDI_046_MUSS"/>
      <w:r w:rsidRPr="000F0D60">
        <w:rPr>
          <w:sz w:val="22"/>
          <w:szCs w:val="22"/>
          <w:lang w:val="de-DE"/>
        </w:rPr>
        <w:t>TRuDI_0</w:t>
      </w:r>
      <w:r w:rsidRPr="00EB2369">
        <w:rPr>
          <w:sz w:val="22"/>
          <w:szCs w:val="22"/>
          <w:lang w:val="de-DE"/>
        </w:rPr>
        <w:t>46</w:t>
      </w:r>
      <w:r w:rsidRPr="000F0D60">
        <w:rPr>
          <w:sz w:val="22"/>
          <w:szCs w:val="22"/>
          <w:lang w:val="de-DE"/>
        </w:rPr>
        <w:t>_</w:t>
      </w:r>
      <w:r w:rsidRPr="00EB2369">
        <w:rPr>
          <w:sz w:val="22"/>
          <w:szCs w:val="22"/>
          <w:lang w:val="de-DE"/>
        </w:rPr>
        <w:t>MUSS</w:t>
      </w:r>
      <w:bookmarkEnd w:id="212"/>
      <w:r w:rsidR="00A90AB6" w:rsidRPr="00EB2369">
        <w:rPr>
          <w:sz w:val="22"/>
          <w:szCs w:val="22"/>
          <w:lang w:val="de-DE"/>
        </w:rPr>
        <w:tab/>
      </w:r>
      <w:r w:rsidR="00F43066" w:rsidRPr="00EB2369">
        <w:rPr>
          <w:sz w:val="22"/>
          <w:szCs w:val="22"/>
          <w:lang w:val="de-DE"/>
        </w:rPr>
        <w:t>Zugangsdaten des Letztverbrauchers (es sind beide Zugangsmöglichkeiten wie Benutzername und Passwort bzw Zertifikat zu unterstützen)</w:t>
      </w:r>
    </w:p>
    <w:p w14:paraId="039720EF" w14:textId="77777777" w:rsidR="00A257E5" w:rsidRPr="00EB2369" w:rsidRDefault="00A257E5" w:rsidP="00A90AB6">
      <w:pPr>
        <w:spacing w:before="0"/>
        <w:ind w:left="2835" w:hanging="2835"/>
        <w:rPr>
          <w:sz w:val="22"/>
          <w:szCs w:val="22"/>
          <w:lang w:val="de-DE"/>
        </w:rPr>
      </w:pPr>
    </w:p>
    <w:p w14:paraId="57D731A3" w14:textId="77777777" w:rsidR="00F43066" w:rsidRPr="00EB2369" w:rsidRDefault="001F1AB9" w:rsidP="00A90AB6">
      <w:pPr>
        <w:spacing w:before="0"/>
        <w:ind w:left="2835" w:hanging="2835"/>
        <w:rPr>
          <w:sz w:val="22"/>
          <w:szCs w:val="22"/>
          <w:lang w:val="de-DE"/>
        </w:rPr>
      </w:pPr>
      <w:bookmarkStart w:id="213" w:name="TRuDI_047_KANN"/>
      <w:r w:rsidRPr="000F0D60">
        <w:rPr>
          <w:sz w:val="22"/>
          <w:szCs w:val="22"/>
          <w:lang w:val="de-DE"/>
        </w:rPr>
        <w:t>TRuDI_0</w:t>
      </w:r>
      <w:r w:rsidRPr="00EB2369">
        <w:rPr>
          <w:sz w:val="22"/>
          <w:szCs w:val="22"/>
          <w:lang w:val="de-DE"/>
        </w:rPr>
        <w:t>47</w:t>
      </w:r>
      <w:r w:rsidRPr="000F0D60">
        <w:rPr>
          <w:sz w:val="22"/>
          <w:szCs w:val="22"/>
          <w:lang w:val="de-DE"/>
        </w:rPr>
        <w:t>_</w:t>
      </w:r>
      <w:r w:rsidRPr="00EB2369">
        <w:rPr>
          <w:sz w:val="22"/>
          <w:szCs w:val="22"/>
          <w:lang w:val="de-DE"/>
        </w:rPr>
        <w:t>KANN</w:t>
      </w:r>
      <w:bookmarkEnd w:id="213"/>
      <w:r w:rsidR="00A90AB6" w:rsidRPr="00EB2369">
        <w:rPr>
          <w:sz w:val="22"/>
          <w:szCs w:val="22"/>
          <w:lang w:val="de-DE"/>
        </w:rPr>
        <w:tab/>
        <w:t>Gateway ID</w:t>
      </w:r>
    </w:p>
    <w:p w14:paraId="7598189F" w14:textId="77777777" w:rsidR="00A257E5" w:rsidRPr="00EB2369" w:rsidRDefault="00A257E5" w:rsidP="00A90AB6">
      <w:pPr>
        <w:spacing w:before="0"/>
        <w:ind w:left="2835" w:hanging="2835"/>
        <w:rPr>
          <w:sz w:val="22"/>
          <w:szCs w:val="22"/>
          <w:lang w:val="de-DE"/>
        </w:rPr>
      </w:pPr>
    </w:p>
    <w:p w14:paraId="66F586DE" w14:textId="77777777" w:rsidR="00F43066" w:rsidRPr="00EB2369" w:rsidRDefault="001F1AB9" w:rsidP="00A90AB6">
      <w:pPr>
        <w:spacing w:before="0"/>
        <w:ind w:left="2835" w:hanging="2835"/>
        <w:rPr>
          <w:sz w:val="22"/>
          <w:szCs w:val="22"/>
          <w:lang w:val="de-DE"/>
        </w:rPr>
      </w:pPr>
      <w:bookmarkStart w:id="214" w:name="TRuDI_048_MUSS"/>
      <w:r w:rsidRPr="000F0D60">
        <w:rPr>
          <w:sz w:val="22"/>
          <w:szCs w:val="22"/>
          <w:lang w:val="de-DE"/>
        </w:rPr>
        <w:t>TRuDI_0</w:t>
      </w:r>
      <w:r w:rsidRPr="00EB2369">
        <w:rPr>
          <w:sz w:val="22"/>
          <w:szCs w:val="22"/>
          <w:lang w:val="de-DE"/>
        </w:rPr>
        <w:t>48</w:t>
      </w:r>
      <w:r w:rsidRPr="000F0D60">
        <w:rPr>
          <w:sz w:val="22"/>
          <w:szCs w:val="22"/>
          <w:lang w:val="de-DE"/>
        </w:rPr>
        <w:t>_</w:t>
      </w:r>
      <w:r w:rsidRPr="00EB2369">
        <w:rPr>
          <w:sz w:val="22"/>
          <w:szCs w:val="22"/>
          <w:lang w:val="de-DE"/>
        </w:rPr>
        <w:t>MUSS</w:t>
      </w:r>
      <w:bookmarkEnd w:id="214"/>
      <w:r w:rsidR="00A90AB6" w:rsidRPr="00EB2369">
        <w:rPr>
          <w:sz w:val="22"/>
          <w:szCs w:val="22"/>
          <w:lang w:val="de-DE"/>
        </w:rPr>
        <w:tab/>
      </w:r>
      <w:r w:rsidR="00F43066" w:rsidRPr="00EB2369">
        <w:rPr>
          <w:sz w:val="22"/>
          <w:szCs w:val="22"/>
          <w:lang w:val="de-DE"/>
        </w:rPr>
        <w:t>Zeitraum bzw. Abrechnungsperiode</w:t>
      </w:r>
    </w:p>
    <w:p w14:paraId="7443DD45" w14:textId="77777777" w:rsidR="00A257E5" w:rsidRPr="00EB2369" w:rsidRDefault="00A257E5" w:rsidP="00A90AB6">
      <w:pPr>
        <w:spacing w:before="0"/>
        <w:ind w:left="2835" w:hanging="2835"/>
        <w:rPr>
          <w:sz w:val="22"/>
          <w:szCs w:val="22"/>
          <w:lang w:val="de-DE"/>
        </w:rPr>
      </w:pPr>
    </w:p>
    <w:p w14:paraId="6A8C8C1C" w14:textId="77777777" w:rsidR="00F43066" w:rsidRPr="00EB2369" w:rsidRDefault="001F1AB9" w:rsidP="00A90AB6">
      <w:pPr>
        <w:spacing w:before="0"/>
        <w:ind w:left="2835" w:hanging="2835"/>
        <w:rPr>
          <w:sz w:val="22"/>
          <w:szCs w:val="22"/>
          <w:lang w:val="de-DE"/>
        </w:rPr>
      </w:pPr>
      <w:bookmarkStart w:id="215" w:name="TRuDI_049_MUSS"/>
      <w:r w:rsidRPr="000F0D60">
        <w:rPr>
          <w:sz w:val="22"/>
          <w:szCs w:val="22"/>
          <w:lang w:val="de-DE"/>
        </w:rPr>
        <w:t>TRuDI_0</w:t>
      </w:r>
      <w:r w:rsidRPr="00EB2369">
        <w:rPr>
          <w:sz w:val="22"/>
          <w:szCs w:val="22"/>
          <w:lang w:val="de-DE"/>
        </w:rPr>
        <w:t>49</w:t>
      </w:r>
      <w:r w:rsidRPr="000F0D60">
        <w:rPr>
          <w:sz w:val="22"/>
          <w:szCs w:val="22"/>
          <w:lang w:val="de-DE"/>
        </w:rPr>
        <w:t>_</w:t>
      </w:r>
      <w:r w:rsidRPr="00EB2369">
        <w:rPr>
          <w:sz w:val="22"/>
          <w:szCs w:val="22"/>
          <w:lang w:val="de-DE"/>
        </w:rPr>
        <w:t>MUSS</w:t>
      </w:r>
      <w:bookmarkEnd w:id="215"/>
      <w:r w:rsidR="00A90AB6" w:rsidRPr="00EB2369">
        <w:rPr>
          <w:sz w:val="22"/>
          <w:szCs w:val="22"/>
          <w:lang w:val="de-DE"/>
        </w:rPr>
        <w:tab/>
      </w:r>
      <w:r w:rsidR="00F43066" w:rsidRPr="00EB2369">
        <w:rPr>
          <w:sz w:val="22"/>
          <w:szCs w:val="22"/>
          <w:lang w:val="de-DE"/>
        </w:rPr>
        <w:t>tafID</w:t>
      </w:r>
    </w:p>
    <w:p w14:paraId="2CE80BAE" w14:textId="77777777" w:rsidR="00F43066" w:rsidRPr="000F0D60" w:rsidRDefault="00F43066" w:rsidP="00F43066">
      <w:pPr>
        <w:spacing w:before="0"/>
        <w:rPr>
          <w:sz w:val="22"/>
          <w:szCs w:val="22"/>
          <w:lang w:val="de-DE"/>
        </w:rPr>
      </w:pPr>
    </w:p>
    <w:p w14:paraId="5D14CF33" w14:textId="77777777" w:rsidR="00A257E5" w:rsidRPr="000F0D60" w:rsidRDefault="00A257E5" w:rsidP="00F43066">
      <w:pPr>
        <w:spacing w:before="0"/>
        <w:rPr>
          <w:sz w:val="22"/>
          <w:szCs w:val="22"/>
          <w:lang w:val="de-DE"/>
        </w:rPr>
      </w:pPr>
      <w:r w:rsidRPr="000F0D60">
        <w:rPr>
          <w:sz w:val="22"/>
          <w:szCs w:val="22"/>
          <w:lang w:val="de-DE"/>
        </w:rPr>
        <w:t>Die TRuDI Software muss weiterhin folgende funktionalen Merkmale an der Schnittstelle IF_Adapter_TRuDI umsetzen:</w:t>
      </w:r>
    </w:p>
    <w:p w14:paraId="025DD230" w14:textId="77777777" w:rsidR="00A257E5" w:rsidRPr="000F0D60" w:rsidRDefault="00A257E5" w:rsidP="00F43066">
      <w:pPr>
        <w:spacing w:before="0"/>
        <w:rPr>
          <w:sz w:val="22"/>
          <w:szCs w:val="22"/>
          <w:lang w:val="de-DE"/>
        </w:rPr>
      </w:pPr>
    </w:p>
    <w:p w14:paraId="64553C2C" w14:textId="77777777" w:rsidR="00F43066" w:rsidRPr="00EB2369" w:rsidRDefault="001F1AB9" w:rsidP="00A90AB6">
      <w:pPr>
        <w:spacing w:before="0"/>
        <w:ind w:left="2835" w:hanging="2835"/>
        <w:rPr>
          <w:sz w:val="22"/>
          <w:szCs w:val="22"/>
          <w:lang w:val="de-DE"/>
        </w:rPr>
      </w:pPr>
      <w:bookmarkStart w:id="216" w:name="TRuDI_050_MUSS"/>
      <w:r w:rsidRPr="000F0D60">
        <w:rPr>
          <w:sz w:val="22"/>
          <w:szCs w:val="22"/>
          <w:lang w:val="de-DE"/>
        </w:rPr>
        <w:t>TRuDI_0</w:t>
      </w:r>
      <w:r w:rsidRPr="00EB2369">
        <w:rPr>
          <w:sz w:val="22"/>
          <w:szCs w:val="22"/>
          <w:lang w:val="de-DE"/>
        </w:rPr>
        <w:t>50</w:t>
      </w:r>
      <w:r w:rsidRPr="000F0D60">
        <w:rPr>
          <w:sz w:val="22"/>
          <w:szCs w:val="22"/>
          <w:lang w:val="de-DE"/>
        </w:rPr>
        <w:t>_</w:t>
      </w:r>
      <w:r w:rsidRPr="00EB2369">
        <w:rPr>
          <w:sz w:val="22"/>
          <w:szCs w:val="22"/>
          <w:lang w:val="de-DE"/>
        </w:rPr>
        <w:t>MUSS</w:t>
      </w:r>
      <w:bookmarkEnd w:id="216"/>
      <w:r w:rsidR="00A90AB6" w:rsidRPr="00EB2369">
        <w:rPr>
          <w:sz w:val="22"/>
          <w:szCs w:val="22"/>
          <w:lang w:val="de-DE"/>
        </w:rPr>
        <w:tab/>
      </w:r>
      <w:r w:rsidR="00F43066" w:rsidRPr="00EB2369">
        <w:rPr>
          <w:sz w:val="22"/>
          <w:szCs w:val="22"/>
          <w:lang w:val="de-DE"/>
        </w:rPr>
        <w:t>Herstellerspezifische Eigenschaften sind mittels eines zusätzlichen Datenfeldes zu übertragen.</w:t>
      </w:r>
    </w:p>
    <w:p w14:paraId="34F261CB" w14:textId="77777777" w:rsidR="00A257E5" w:rsidRPr="00EB2369" w:rsidRDefault="00A257E5" w:rsidP="00A90AB6">
      <w:pPr>
        <w:spacing w:before="0"/>
        <w:ind w:left="2835" w:hanging="2835"/>
        <w:rPr>
          <w:sz w:val="22"/>
          <w:szCs w:val="22"/>
          <w:lang w:val="de-DE"/>
        </w:rPr>
      </w:pPr>
    </w:p>
    <w:p w14:paraId="519E7240" w14:textId="77777777" w:rsidR="00F43066" w:rsidRPr="00EB2369" w:rsidRDefault="001F1AB9" w:rsidP="00A90AB6">
      <w:pPr>
        <w:spacing w:before="0"/>
        <w:ind w:left="2835" w:hanging="2835"/>
        <w:rPr>
          <w:sz w:val="22"/>
          <w:szCs w:val="22"/>
          <w:lang w:val="de-DE"/>
        </w:rPr>
      </w:pPr>
      <w:bookmarkStart w:id="217" w:name="TRuDI_051_MUSS"/>
      <w:r w:rsidRPr="000F0D60">
        <w:rPr>
          <w:sz w:val="22"/>
          <w:szCs w:val="22"/>
          <w:lang w:val="de-DE"/>
        </w:rPr>
        <w:t>TRuDI_0</w:t>
      </w:r>
      <w:r w:rsidRPr="00EB2369">
        <w:rPr>
          <w:sz w:val="22"/>
          <w:szCs w:val="22"/>
          <w:lang w:val="de-DE"/>
        </w:rPr>
        <w:t>51</w:t>
      </w:r>
      <w:r w:rsidRPr="000F0D60">
        <w:rPr>
          <w:sz w:val="22"/>
          <w:szCs w:val="22"/>
          <w:lang w:val="de-DE"/>
        </w:rPr>
        <w:t>_</w:t>
      </w:r>
      <w:r w:rsidRPr="00EB2369">
        <w:rPr>
          <w:sz w:val="22"/>
          <w:szCs w:val="22"/>
          <w:lang w:val="de-DE"/>
        </w:rPr>
        <w:t>MUSS</w:t>
      </w:r>
      <w:bookmarkEnd w:id="217"/>
      <w:r w:rsidR="00A90AB6" w:rsidRPr="00EB2369">
        <w:rPr>
          <w:sz w:val="22"/>
          <w:szCs w:val="22"/>
          <w:lang w:val="de-DE"/>
        </w:rPr>
        <w:tab/>
      </w:r>
      <w:r w:rsidR="00F43066" w:rsidRPr="00EB2369">
        <w:rPr>
          <w:sz w:val="22"/>
          <w:szCs w:val="22"/>
          <w:lang w:val="de-DE"/>
        </w:rPr>
        <w:t xml:space="preserve">TRuDI </w:t>
      </w:r>
      <w:r w:rsidR="00A257E5" w:rsidRPr="00EB2369">
        <w:rPr>
          <w:sz w:val="22"/>
          <w:szCs w:val="22"/>
          <w:lang w:val="de-DE"/>
        </w:rPr>
        <w:t>muss</w:t>
      </w:r>
      <w:r w:rsidR="00F43066" w:rsidRPr="00EB2369">
        <w:rPr>
          <w:sz w:val="22"/>
          <w:szCs w:val="22"/>
          <w:lang w:val="de-DE"/>
        </w:rPr>
        <w:t xml:space="preserve"> die Zugangsdaten zum SMGw</w:t>
      </w:r>
      <w:r w:rsidR="00A257E5" w:rsidRPr="00EB2369">
        <w:rPr>
          <w:sz w:val="22"/>
          <w:szCs w:val="22"/>
          <w:lang w:val="de-DE"/>
        </w:rPr>
        <w:t xml:space="preserve"> übergeben</w:t>
      </w:r>
      <w:r w:rsidR="00F43066" w:rsidRPr="00EB2369">
        <w:rPr>
          <w:sz w:val="22"/>
          <w:szCs w:val="22"/>
          <w:lang w:val="de-DE"/>
        </w:rPr>
        <w:t>, der Herstelleradapter organisiert die Verbindung und Auslesung des SMGw.</w:t>
      </w:r>
    </w:p>
    <w:p w14:paraId="4691E25B" w14:textId="77777777" w:rsidR="00A257E5" w:rsidRPr="00EB2369" w:rsidRDefault="00A257E5" w:rsidP="00A90AB6">
      <w:pPr>
        <w:spacing w:before="0"/>
        <w:ind w:left="2835" w:hanging="2835"/>
        <w:rPr>
          <w:sz w:val="22"/>
          <w:szCs w:val="22"/>
          <w:lang w:val="de-DE"/>
        </w:rPr>
      </w:pPr>
    </w:p>
    <w:p w14:paraId="65A5A67B" w14:textId="77777777" w:rsidR="00EB36C2" w:rsidRPr="00EB2369" w:rsidRDefault="001F1AB9" w:rsidP="00A90AB6">
      <w:pPr>
        <w:spacing w:before="0"/>
        <w:ind w:left="2835" w:hanging="2835"/>
        <w:rPr>
          <w:sz w:val="22"/>
          <w:szCs w:val="22"/>
          <w:lang w:val="de-DE"/>
        </w:rPr>
      </w:pPr>
      <w:bookmarkStart w:id="218" w:name="TRuDI_052_MUSS"/>
      <w:r w:rsidRPr="000F0D60">
        <w:rPr>
          <w:sz w:val="22"/>
          <w:szCs w:val="22"/>
          <w:lang w:val="de-DE"/>
        </w:rPr>
        <w:t>TRuDI_0</w:t>
      </w:r>
      <w:r w:rsidRPr="00EB2369">
        <w:rPr>
          <w:sz w:val="22"/>
          <w:szCs w:val="22"/>
          <w:lang w:val="de-DE"/>
        </w:rPr>
        <w:t>52</w:t>
      </w:r>
      <w:r w:rsidRPr="000F0D60">
        <w:rPr>
          <w:sz w:val="22"/>
          <w:szCs w:val="22"/>
          <w:lang w:val="de-DE"/>
        </w:rPr>
        <w:t>_</w:t>
      </w:r>
      <w:r w:rsidRPr="00EB2369">
        <w:rPr>
          <w:sz w:val="22"/>
          <w:szCs w:val="22"/>
          <w:lang w:val="de-DE"/>
        </w:rPr>
        <w:t>MUSS</w:t>
      </w:r>
      <w:bookmarkEnd w:id="218"/>
      <w:r w:rsidR="00A90AB6" w:rsidRPr="00EB2369">
        <w:rPr>
          <w:sz w:val="22"/>
          <w:szCs w:val="22"/>
          <w:lang w:val="de-DE"/>
        </w:rPr>
        <w:tab/>
      </w:r>
      <w:r w:rsidR="00EB36C2" w:rsidRPr="00EB2369">
        <w:rPr>
          <w:sz w:val="22"/>
          <w:szCs w:val="22"/>
          <w:lang w:val="de-DE"/>
        </w:rPr>
        <w:t>TruDI bietet eine Möglichkeit, die Daten aus der Schnittstelle IF_Adapter_TRuDI in Richtung der TRuDI unverändert als xml-Datei nach AR2418-6 zu exportieren.</w:t>
      </w:r>
    </w:p>
    <w:p w14:paraId="1EF0AC54" w14:textId="77777777" w:rsidR="00F43066" w:rsidRPr="000F0D60" w:rsidRDefault="00F43066" w:rsidP="00F43066">
      <w:pPr>
        <w:spacing w:before="0"/>
        <w:rPr>
          <w:sz w:val="22"/>
          <w:szCs w:val="22"/>
          <w:lang w:val="de-DE"/>
        </w:rPr>
      </w:pPr>
    </w:p>
    <w:p w14:paraId="120FDEB9" w14:textId="77777777" w:rsidR="00DB1625" w:rsidRPr="00EB2369" w:rsidRDefault="001F1AB9" w:rsidP="00A90AB6">
      <w:pPr>
        <w:spacing w:before="0"/>
        <w:ind w:left="2835" w:hanging="2835"/>
        <w:rPr>
          <w:sz w:val="22"/>
          <w:szCs w:val="22"/>
          <w:lang w:val="de-DE"/>
        </w:rPr>
      </w:pPr>
      <w:bookmarkStart w:id="219" w:name="TRuDI_053_MUSS"/>
      <w:r w:rsidRPr="000F0D60">
        <w:rPr>
          <w:sz w:val="22"/>
          <w:szCs w:val="22"/>
          <w:lang w:val="de-DE"/>
        </w:rPr>
        <w:t>TRuDI_0</w:t>
      </w:r>
      <w:r w:rsidRPr="00EB2369">
        <w:rPr>
          <w:sz w:val="22"/>
          <w:szCs w:val="22"/>
          <w:lang w:val="de-DE"/>
        </w:rPr>
        <w:t>53</w:t>
      </w:r>
      <w:r w:rsidRPr="000F0D60">
        <w:rPr>
          <w:sz w:val="22"/>
          <w:szCs w:val="22"/>
          <w:lang w:val="de-DE"/>
        </w:rPr>
        <w:t>_</w:t>
      </w:r>
      <w:r w:rsidRPr="00EB2369">
        <w:rPr>
          <w:sz w:val="22"/>
          <w:szCs w:val="22"/>
          <w:lang w:val="de-DE"/>
        </w:rPr>
        <w:t>MUSS</w:t>
      </w:r>
      <w:bookmarkEnd w:id="219"/>
      <w:r w:rsidR="00A90AB6" w:rsidRPr="00EB2369">
        <w:rPr>
          <w:sz w:val="22"/>
          <w:szCs w:val="22"/>
          <w:lang w:val="de-DE"/>
        </w:rPr>
        <w:tab/>
      </w:r>
      <w:r w:rsidR="00F43066" w:rsidRPr="00EB2369">
        <w:rPr>
          <w:sz w:val="22"/>
          <w:szCs w:val="22"/>
          <w:lang w:val="de-DE"/>
        </w:rPr>
        <w:t>Der Auftragnehmer (DZG) muss eine Spezifikation der unterlagerten Schichten</w:t>
      </w:r>
      <w:r w:rsidR="00FB26EE" w:rsidRPr="00EB2369">
        <w:rPr>
          <w:sz w:val="22"/>
          <w:szCs w:val="22"/>
          <w:lang w:val="de-DE"/>
        </w:rPr>
        <w:t xml:space="preserve"> (Transportschicht)</w:t>
      </w:r>
      <w:r w:rsidR="00F43066" w:rsidRPr="00EB2369">
        <w:rPr>
          <w:sz w:val="22"/>
          <w:szCs w:val="22"/>
          <w:lang w:val="de-DE"/>
        </w:rPr>
        <w:t xml:space="preserve"> der Schnittstelle IF_Adapter_TRuDI bereitstellen, die sich am Stand der Technik orientiert.</w:t>
      </w:r>
    </w:p>
    <w:p w14:paraId="05E00846" w14:textId="77777777" w:rsidR="00720930" w:rsidRPr="00EB2369" w:rsidRDefault="00720930" w:rsidP="00A90AB6">
      <w:pPr>
        <w:spacing w:before="0"/>
        <w:ind w:left="2835" w:hanging="2835"/>
        <w:rPr>
          <w:sz w:val="22"/>
          <w:szCs w:val="22"/>
          <w:lang w:val="de-DE"/>
        </w:rPr>
      </w:pPr>
    </w:p>
    <w:p w14:paraId="7EAA0738" w14:textId="77777777" w:rsidR="00720930" w:rsidRPr="00EB2369" w:rsidRDefault="001F1AB9" w:rsidP="00A90AB6">
      <w:pPr>
        <w:spacing w:before="0"/>
        <w:ind w:left="2835" w:hanging="2835"/>
        <w:rPr>
          <w:sz w:val="22"/>
          <w:szCs w:val="22"/>
          <w:lang w:val="de-DE"/>
        </w:rPr>
      </w:pPr>
      <w:bookmarkStart w:id="220" w:name="TRuDI_054_MUSS"/>
      <w:r w:rsidRPr="000F0D60">
        <w:rPr>
          <w:sz w:val="22"/>
          <w:szCs w:val="22"/>
          <w:lang w:val="de-DE"/>
        </w:rPr>
        <w:t>TRuDI_0</w:t>
      </w:r>
      <w:r w:rsidRPr="00EB2369">
        <w:rPr>
          <w:sz w:val="22"/>
          <w:szCs w:val="22"/>
          <w:lang w:val="de-DE"/>
        </w:rPr>
        <w:t>54</w:t>
      </w:r>
      <w:r w:rsidRPr="000F0D60">
        <w:rPr>
          <w:sz w:val="22"/>
          <w:szCs w:val="22"/>
          <w:lang w:val="de-DE"/>
        </w:rPr>
        <w:t>_</w:t>
      </w:r>
      <w:r w:rsidRPr="00EB2369">
        <w:rPr>
          <w:sz w:val="22"/>
          <w:szCs w:val="22"/>
          <w:lang w:val="de-DE"/>
        </w:rPr>
        <w:t>MUSS</w:t>
      </w:r>
      <w:bookmarkEnd w:id="220"/>
      <w:r w:rsidR="00A90AB6" w:rsidRPr="00EB2369">
        <w:rPr>
          <w:sz w:val="22"/>
          <w:szCs w:val="22"/>
          <w:lang w:val="de-DE"/>
        </w:rPr>
        <w:tab/>
      </w:r>
      <w:r w:rsidR="00720930" w:rsidRPr="00EB2369">
        <w:rPr>
          <w:sz w:val="22"/>
          <w:szCs w:val="22"/>
          <w:lang w:val="de-DE"/>
        </w:rPr>
        <w:t>Vom Adapter werden bei der Abfrage eines Zeitbereichs die Werte von einschließlich des Startzeitpunkts bis einschließlich des Endpunkts wiedergegeben.</w:t>
      </w:r>
    </w:p>
    <w:p w14:paraId="5BE3EC79" w14:textId="77777777" w:rsidR="009C1AAA" w:rsidRPr="00462118" w:rsidRDefault="009C1AAA" w:rsidP="00257E10">
      <w:pPr>
        <w:spacing w:before="0"/>
        <w:rPr>
          <w:lang w:val="de-DE"/>
        </w:rPr>
      </w:pPr>
    </w:p>
    <w:p w14:paraId="51F3C4FC" w14:textId="77777777" w:rsidR="009C1AAA" w:rsidRPr="00462118" w:rsidRDefault="009C1AAA" w:rsidP="00B96353">
      <w:pPr>
        <w:pStyle w:val="berschrift2"/>
      </w:pPr>
      <w:bookmarkStart w:id="221" w:name="_Ref485063531"/>
      <w:bookmarkStart w:id="222" w:name="_Toc486449039"/>
      <w:r w:rsidRPr="00462118">
        <w:t>IF_Lieferant_TRuDI</w:t>
      </w:r>
      <w:bookmarkEnd w:id="221"/>
      <w:bookmarkEnd w:id="222"/>
    </w:p>
    <w:p w14:paraId="0FD8C806" w14:textId="77777777" w:rsidR="009C1AAA" w:rsidRPr="00462118" w:rsidRDefault="009C1AAA" w:rsidP="00257E10">
      <w:pPr>
        <w:spacing w:before="0"/>
        <w:rPr>
          <w:lang w:val="de-DE"/>
        </w:rPr>
      </w:pPr>
    </w:p>
    <w:p w14:paraId="0A7E44CE" w14:textId="77777777" w:rsidR="00F43066" w:rsidRPr="000F0D60" w:rsidRDefault="00F43066" w:rsidP="00F43066">
      <w:pPr>
        <w:spacing w:before="0"/>
        <w:rPr>
          <w:sz w:val="22"/>
          <w:szCs w:val="22"/>
          <w:lang w:val="de-DE"/>
        </w:rPr>
      </w:pPr>
      <w:r w:rsidRPr="000F0D60">
        <w:rPr>
          <w:sz w:val="22"/>
          <w:szCs w:val="22"/>
          <w:lang w:val="de-DE"/>
        </w:rPr>
        <w:t>Der Auftragnehmer (DZG) beschreibt IF_Lieferant_T</w:t>
      </w:r>
      <w:r w:rsidR="00A32249" w:rsidRPr="000F0D60">
        <w:rPr>
          <w:sz w:val="22"/>
          <w:szCs w:val="22"/>
          <w:lang w:val="de-DE"/>
        </w:rPr>
        <w:t xml:space="preserve">RuDI auf der Basis der AR2418-6, welche auf die  „Green Button Spezifikation“ verweist. </w:t>
      </w:r>
    </w:p>
    <w:p w14:paraId="29225646" w14:textId="77777777" w:rsidR="00B02620" w:rsidRPr="000F0D60" w:rsidRDefault="00B02620" w:rsidP="00F43066">
      <w:pPr>
        <w:spacing w:before="0"/>
        <w:rPr>
          <w:sz w:val="22"/>
          <w:szCs w:val="22"/>
          <w:lang w:val="de-DE"/>
        </w:rPr>
      </w:pPr>
    </w:p>
    <w:p w14:paraId="25548131" w14:textId="77777777" w:rsidR="00F43066" w:rsidRPr="000F0D60" w:rsidRDefault="00F43066" w:rsidP="00F43066">
      <w:pPr>
        <w:spacing w:before="0"/>
        <w:rPr>
          <w:sz w:val="22"/>
          <w:szCs w:val="22"/>
          <w:lang w:val="de-DE"/>
        </w:rPr>
      </w:pPr>
      <w:r w:rsidRPr="000F0D60">
        <w:rPr>
          <w:sz w:val="22"/>
          <w:szCs w:val="22"/>
          <w:lang w:val="de-DE"/>
        </w:rPr>
        <w:t xml:space="preserve">Ziel der Umsetzung ist eine einheitliche </w:t>
      </w:r>
      <w:r w:rsidR="00A32249" w:rsidRPr="000F0D60">
        <w:rPr>
          <w:sz w:val="22"/>
          <w:szCs w:val="22"/>
          <w:lang w:val="de-DE"/>
        </w:rPr>
        <w:t>lieferantenunabhängige</w:t>
      </w:r>
      <w:r w:rsidRPr="000F0D60">
        <w:rPr>
          <w:sz w:val="22"/>
          <w:szCs w:val="22"/>
          <w:lang w:val="de-DE"/>
        </w:rPr>
        <w:t xml:space="preserve"> Schnittstelle zur Darstellung der Messergebnisse auf der Grundlage des Kundenvertrages.</w:t>
      </w:r>
      <w:r w:rsidR="00A32249" w:rsidRPr="000F0D60">
        <w:rPr>
          <w:sz w:val="22"/>
          <w:szCs w:val="22"/>
          <w:lang w:val="de-DE"/>
        </w:rPr>
        <w:t xml:space="preserve"> Die vom Lieferanten über diese Schnittstelle übergebene Tarifinformation wird in Form eines ausgerollten Kalenders übergeben. </w:t>
      </w:r>
    </w:p>
    <w:p w14:paraId="35ECEC66" w14:textId="77777777" w:rsidR="00B02620" w:rsidRPr="000F0D60" w:rsidRDefault="00B02620" w:rsidP="00B02620">
      <w:pPr>
        <w:spacing w:before="0"/>
        <w:rPr>
          <w:sz w:val="22"/>
          <w:szCs w:val="22"/>
          <w:lang w:val="de-DE"/>
        </w:rPr>
      </w:pPr>
    </w:p>
    <w:p w14:paraId="5D35D65A" w14:textId="77777777" w:rsidR="00A32249" w:rsidRPr="000F0D60" w:rsidRDefault="001F1AB9" w:rsidP="00A32249">
      <w:pPr>
        <w:spacing w:before="0"/>
        <w:ind w:left="2835" w:hanging="2835"/>
        <w:rPr>
          <w:sz w:val="22"/>
          <w:szCs w:val="22"/>
          <w:lang w:val="de-DE"/>
        </w:rPr>
      </w:pPr>
      <w:bookmarkStart w:id="223" w:name="TRuDI_055_MUSS"/>
      <w:r w:rsidRPr="000F0D60">
        <w:rPr>
          <w:sz w:val="22"/>
          <w:szCs w:val="22"/>
          <w:lang w:val="de-DE"/>
        </w:rPr>
        <w:t>TRuDI_0</w:t>
      </w:r>
      <w:r w:rsidRPr="00EB2369">
        <w:rPr>
          <w:sz w:val="22"/>
          <w:szCs w:val="22"/>
          <w:lang w:val="de-DE"/>
        </w:rPr>
        <w:t>55</w:t>
      </w:r>
      <w:r w:rsidRPr="000F0D60">
        <w:rPr>
          <w:sz w:val="22"/>
          <w:szCs w:val="22"/>
          <w:lang w:val="de-DE"/>
        </w:rPr>
        <w:t>_</w:t>
      </w:r>
      <w:r w:rsidRPr="00EB2369">
        <w:rPr>
          <w:sz w:val="22"/>
          <w:szCs w:val="22"/>
          <w:lang w:val="de-DE"/>
        </w:rPr>
        <w:t>MUSS</w:t>
      </w:r>
      <w:bookmarkEnd w:id="223"/>
      <w:r w:rsidR="00A32249" w:rsidRPr="000F0D60">
        <w:rPr>
          <w:sz w:val="22"/>
          <w:szCs w:val="22"/>
          <w:lang w:val="de-DE"/>
        </w:rPr>
        <w:tab/>
        <w:t xml:space="preserve">Die Schnittstelle IF_Lieferant_TRuDI muss AR_2418-6.xsd in der Version 1.0 vom 14.06.2017 entsprechen. </w:t>
      </w:r>
    </w:p>
    <w:p w14:paraId="756D179A" w14:textId="77777777" w:rsidR="00A32249" w:rsidRPr="000F0D60" w:rsidRDefault="00A32249" w:rsidP="00A32249">
      <w:pPr>
        <w:spacing w:before="0"/>
        <w:ind w:left="2835" w:hanging="2835"/>
        <w:rPr>
          <w:sz w:val="22"/>
          <w:szCs w:val="22"/>
          <w:lang w:val="de-DE"/>
        </w:rPr>
      </w:pPr>
    </w:p>
    <w:p w14:paraId="752F7823" w14:textId="77777777" w:rsidR="00A32249" w:rsidRPr="000F0D60" w:rsidRDefault="001F1AB9" w:rsidP="00A32249">
      <w:pPr>
        <w:spacing w:before="0"/>
        <w:ind w:left="2835" w:hanging="2835"/>
        <w:rPr>
          <w:sz w:val="22"/>
          <w:szCs w:val="22"/>
          <w:lang w:val="de-DE"/>
        </w:rPr>
      </w:pPr>
      <w:bookmarkStart w:id="224" w:name="TRuDI_056_MUSS"/>
      <w:r w:rsidRPr="000F0D60">
        <w:rPr>
          <w:sz w:val="22"/>
          <w:szCs w:val="22"/>
          <w:lang w:val="de-DE"/>
        </w:rPr>
        <w:t>TRuDI_0</w:t>
      </w:r>
      <w:r w:rsidRPr="00F423B3">
        <w:rPr>
          <w:sz w:val="22"/>
          <w:szCs w:val="22"/>
          <w:lang w:val="de-DE"/>
        </w:rPr>
        <w:t>56</w:t>
      </w:r>
      <w:r w:rsidRPr="000F0D60">
        <w:rPr>
          <w:sz w:val="22"/>
          <w:szCs w:val="22"/>
          <w:lang w:val="de-DE"/>
        </w:rPr>
        <w:t>_</w:t>
      </w:r>
      <w:r w:rsidRPr="00F423B3">
        <w:rPr>
          <w:sz w:val="22"/>
          <w:szCs w:val="22"/>
          <w:lang w:val="de-DE"/>
        </w:rPr>
        <w:t>MUSS</w:t>
      </w:r>
      <w:bookmarkEnd w:id="224"/>
      <w:r w:rsidR="00A32249" w:rsidRPr="000F0D60">
        <w:rPr>
          <w:sz w:val="22"/>
          <w:szCs w:val="22"/>
          <w:lang w:val="de-DE"/>
        </w:rPr>
        <w:tab/>
        <w:t xml:space="preserve">Die Schnittstelle IF_Lieferant_TRuDI muss der VDE AR_2418-6 Version 1.0 entsprechen, die derzeit noch in redaktioneller Bearbeitung ist. Die relevanten Auszüge für die Schnittstelle sind jedoch abgeschlossen, können für die Implementierung verwendet werden und sind in diesem Dokument in Kapitel </w:t>
      </w:r>
      <w:r w:rsidR="00A32249" w:rsidRPr="000F0D60">
        <w:rPr>
          <w:sz w:val="22"/>
          <w:szCs w:val="22"/>
          <w:lang w:val="de-DE"/>
        </w:rPr>
        <w:fldChar w:fldCharType="begin"/>
      </w:r>
      <w:r w:rsidR="00A32249" w:rsidRPr="000F0D60">
        <w:rPr>
          <w:sz w:val="22"/>
          <w:szCs w:val="22"/>
          <w:lang w:val="de-DE"/>
        </w:rPr>
        <w:instrText xml:space="preserve"> REF _Ref486440544 \r \h </w:instrText>
      </w:r>
      <w:r w:rsidRPr="000F0D60">
        <w:rPr>
          <w:sz w:val="22"/>
          <w:szCs w:val="22"/>
          <w:lang w:val="de-DE"/>
        </w:rPr>
        <w:instrText xml:space="preserve"> \* MERGEFORMAT </w:instrText>
      </w:r>
      <w:r w:rsidR="00A32249" w:rsidRPr="000F0D60">
        <w:rPr>
          <w:sz w:val="22"/>
          <w:szCs w:val="22"/>
          <w:lang w:val="de-DE"/>
        </w:rPr>
      </w:r>
      <w:r w:rsidR="00A32249" w:rsidRPr="000F0D60">
        <w:rPr>
          <w:sz w:val="22"/>
          <w:szCs w:val="22"/>
          <w:lang w:val="de-DE"/>
        </w:rPr>
        <w:fldChar w:fldCharType="separate"/>
      </w:r>
      <w:r w:rsidR="00A32249" w:rsidRPr="000F0D60">
        <w:rPr>
          <w:sz w:val="22"/>
          <w:szCs w:val="22"/>
          <w:lang w:val="de-DE"/>
        </w:rPr>
        <w:t>7</w:t>
      </w:r>
      <w:r w:rsidR="00A32249" w:rsidRPr="000F0D60">
        <w:rPr>
          <w:sz w:val="22"/>
          <w:szCs w:val="22"/>
          <w:lang w:val="de-DE"/>
        </w:rPr>
        <w:fldChar w:fldCharType="end"/>
      </w:r>
      <w:r w:rsidR="00A32249" w:rsidRPr="000F0D60">
        <w:rPr>
          <w:sz w:val="22"/>
          <w:szCs w:val="22"/>
          <w:lang w:val="de-DE"/>
        </w:rPr>
        <w:t xml:space="preserve"> eingefügt.  </w:t>
      </w:r>
    </w:p>
    <w:p w14:paraId="3920C708" w14:textId="77777777" w:rsidR="00A32249" w:rsidRPr="000F0D60" w:rsidRDefault="00A32249" w:rsidP="00A32249">
      <w:pPr>
        <w:spacing w:before="0"/>
        <w:ind w:left="2835" w:hanging="2835"/>
        <w:rPr>
          <w:sz w:val="22"/>
          <w:szCs w:val="22"/>
          <w:lang w:val="de-DE"/>
        </w:rPr>
      </w:pPr>
    </w:p>
    <w:p w14:paraId="39806289" w14:textId="77777777" w:rsidR="00A32249" w:rsidRPr="000F0D60" w:rsidRDefault="001F1AB9" w:rsidP="00A32249">
      <w:pPr>
        <w:spacing w:before="0"/>
        <w:ind w:left="2835" w:hanging="2835"/>
        <w:rPr>
          <w:sz w:val="22"/>
          <w:szCs w:val="22"/>
          <w:lang w:val="de-DE"/>
        </w:rPr>
      </w:pPr>
      <w:bookmarkStart w:id="225" w:name="TRuDI_057_MUSS"/>
      <w:r w:rsidRPr="000F0D60">
        <w:rPr>
          <w:sz w:val="22"/>
          <w:szCs w:val="22"/>
          <w:lang w:val="de-DE"/>
        </w:rPr>
        <w:t>TRuDI_0</w:t>
      </w:r>
      <w:r w:rsidRPr="00EB2369">
        <w:rPr>
          <w:sz w:val="22"/>
          <w:szCs w:val="22"/>
          <w:lang w:val="de-DE"/>
        </w:rPr>
        <w:t>57</w:t>
      </w:r>
      <w:r w:rsidRPr="000F0D60">
        <w:rPr>
          <w:sz w:val="22"/>
          <w:szCs w:val="22"/>
          <w:lang w:val="de-DE"/>
        </w:rPr>
        <w:t>_</w:t>
      </w:r>
      <w:r w:rsidRPr="00EB2369">
        <w:rPr>
          <w:sz w:val="22"/>
          <w:szCs w:val="22"/>
          <w:lang w:val="de-DE"/>
        </w:rPr>
        <w:t>MUSS</w:t>
      </w:r>
      <w:bookmarkEnd w:id="225"/>
      <w:r w:rsidR="00A32249" w:rsidRPr="000F0D60">
        <w:rPr>
          <w:sz w:val="22"/>
          <w:szCs w:val="22"/>
          <w:lang w:val="de-DE"/>
        </w:rPr>
        <w:tab/>
        <w:t xml:space="preserve">Die TRuDI Software muss die Beispiel XML Dateien IF_Lieferant_TRuDI_example.xml verarbeiten können. </w:t>
      </w:r>
    </w:p>
    <w:p w14:paraId="0D50F970" w14:textId="77777777" w:rsidR="00A32249" w:rsidRPr="000F0D60" w:rsidRDefault="00A32249" w:rsidP="00B02620">
      <w:pPr>
        <w:spacing w:before="0"/>
        <w:rPr>
          <w:sz w:val="22"/>
          <w:szCs w:val="22"/>
          <w:lang w:val="de-DE"/>
        </w:rPr>
      </w:pPr>
    </w:p>
    <w:p w14:paraId="767E0517" w14:textId="77777777" w:rsidR="00F43066" w:rsidRPr="000F0D60" w:rsidRDefault="00F43066" w:rsidP="00F43066">
      <w:pPr>
        <w:spacing w:before="0"/>
        <w:rPr>
          <w:sz w:val="22"/>
          <w:szCs w:val="22"/>
          <w:lang w:val="de-DE"/>
        </w:rPr>
      </w:pPr>
    </w:p>
    <w:p w14:paraId="5B964787" w14:textId="77777777" w:rsidR="00A32249" w:rsidRPr="000F0D60" w:rsidRDefault="00A90AB6" w:rsidP="00F43066">
      <w:pPr>
        <w:spacing w:before="0"/>
        <w:rPr>
          <w:sz w:val="22"/>
          <w:szCs w:val="22"/>
          <w:lang w:val="de-DE"/>
        </w:rPr>
      </w:pPr>
      <w:r w:rsidRPr="000F0D60">
        <w:rPr>
          <w:sz w:val="22"/>
          <w:szCs w:val="22"/>
          <w:lang w:val="de-DE"/>
        </w:rPr>
        <w:t>Diese Laste</w:t>
      </w:r>
      <w:r w:rsidR="00A32249" w:rsidRPr="000F0D60">
        <w:rPr>
          <w:sz w:val="22"/>
          <w:szCs w:val="22"/>
          <w:lang w:val="de-DE"/>
        </w:rPr>
        <w:t>n</w:t>
      </w:r>
      <w:r w:rsidRPr="000F0D60">
        <w:rPr>
          <w:sz w:val="22"/>
          <w:szCs w:val="22"/>
          <w:lang w:val="de-DE"/>
        </w:rPr>
        <w:t>heft</w:t>
      </w:r>
      <w:r w:rsidR="00A32249" w:rsidRPr="000F0D60">
        <w:rPr>
          <w:sz w:val="22"/>
          <w:szCs w:val="22"/>
          <w:lang w:val="de-DE"/>
        </w:rPr>
        <w:t xml:space="preserve"> V</w:t>
      </w:r>
      <w:r w:rsidRPr="000F0D60">
        <w:rPr>
          <w:sz w:val="22"/>
          <w:szCs w:val="22"/>
          <w:lang w:val="de-DE"/>
        </w:rPr>
        <w:t xml:space="preserve">ersion beschreibt </w:t>
      </w:r>
      <w:r w:rsidR="00A32249" w:rsidRPr="000F0D60">
        <w:rPr>
          <w:sz w:val="22"/>
          <w:szCs w:val="22"/>
          <w:lang w:val="de-DE"/>
        </w:rPr>
        <w:t xml:space="preserve">zwei mögliche Optionen zum Import des ausgerollten Kalenders. </w:t>
      </w:r>
    </w:p>
    <w:p w14:paraId="2F42EFC5" w14:textId="77777777" w:rsidR="00A32249" w:rsidRPr="000F0D60" w:rsidRDefault="00A32249" w:rsidP="00F43066">
      <w:pPr>
        <w:spacing w:before="0"/>
        <w:rPr>
          <w:sz w:val="22"/>
          <w:szCs w:val="22"/>
          <w:lang w:val="de-DE"/>
        </w:rPr>
      </w:pPr>
    </w:p>
    <w:p w14:paraId="35F5175B" w14:textId="77777777" w:rsidR="00A90AB6" w:rsidRPr="000F0D60" w:rsidRDefault="00A32249" w:rsidP="00F43066">
      <w:pPr>
        <w:spacing w:before="0"/>
        <w:rPr>
          <w:sz w:val="22"/>
          <w:szCs w:val="22"/>
          <w:lang w:val="de-DE"/>
        </w:rPr>
      </w:pPr>
      <w:r w:rsidRPr="000F0D60">
        <w:rPr>
          <w:sz w:val="22"/>
          <w:szCs w:val="22"/>
          <w:lang w:val="de-DE"/>
        </w:rPr>
        <w:t xml:space="preserve">Eine </w:t>
      </w:r>
      <w:r w:rsidR="00A90AB6" w:rsidRPr="000F0D60">
        <w:rPr>
          <w:sz w:val="22"/>
          <w:szCs w:val="22"/>
          <w:lang w:val="de-DE"/>
        </w:rPr>
        <w:t xml:space="preserve">Lösung umfasst das manuelle </w:t>
      </w:r>
      <w:r w:rsidRPr="000F0D60">
        <w:rPr>
          <w:sz w:val="22"/>
          <w:szCs w:val="22"/>
          <w:lang w:val="de-DE"/>
        </w:rPr>
        <w:t>H</w:t>
      </w:r>
      <w:r w:rsidR="00A90AB6" w:rsidRPr="000F0D60">
        <w:rPr>
          <w:sz w:val="22"/>
          <w:szCs w:val="22"/>
          <w:lang w:val="de-DE"/>
        </w:rPr>
        <w:t>erunterladen de</w:t>
      </w:r>
      <w:r w:rsidRPr="000F0D60">
        <w:rPr>
          <w:sz w:val="22"/>
          <w:szCs w:val="22"/>
          <w:lang w:val="de-DE"/>
        </w:rPr>
        <w:t>s ausgerollten Kalenders durch den Letztverbraucher.</w:t>
      </w:r>
      <w:r w:rsidR="00A90AB6" w:rsidRPr="000F0D60">
        <w:rPr>
          <w:sz w:val="22"/>
          <w:szCs w:val="22"/>
          <w:lang w:val="de-DE"/>
        </w:rPr>
        <w:t xml:space="preserve"> D</w:t>
      </w:r>
      <w:r w:rsidRPr="000F0D60">
        <w:rPr>
          <w:sz w:val="22"/>
          <w:szCs w:val="22"/>
          <w:lang w:val="de-DE"/>
        </w:rPr>
        <w:t>er ausgerollte Kalender</w:t>
      </w:r>
      <w:r w:rsidR="00A90AB6" w:rsidRPr="000F0D60">
        <w:rPr>
          <w:sz w:val="22"/>
          <w:szCs w:val="22"/>
          <w:lang w:val="de-DE"/>
        </w:rPr>
        <w:t xml:space="preserve"> beinhaltet alle Informationen, </w:t>
      </w:r>
      <w:r w:rsidRPr="000F0D60">
        <w:rPr>
          <w:sz w:val="22"/>
          <w:szCs w:val="22"/>
          <w:lang w:val="de-DE"/>
        </w:rPr>
        <w:t>die der Letztverbraucher zur Prüfung seiner Rechnung benötigt (</w:t>
      </w:r>
      <w:r w:rsidR="000F0D60" w:rsidRPr="000F0D60">
        <w:rPr>
          <w:sz w:val="22"/>
          <w:szCs w:val="22"/>
          <w:lang w:val="de-DE"/>
        </w:rPr>
        <w:sym w:font="Wingdings" w:char="F0E0"/>
      </w:r>
      <w:r w:rsidR="000F0D60" w:rsidRPr="000F0D60">
        <w:rPr>
          <w:sz w:val="22"/>
          <w:szCs w:val="22"/>
          <w:lang w:val="de-DE"/>
        </w:rPr>
        <w:fldChar w:fldCharType="begin"/>
      </w:r>
      <w:r w:rsidR="000F0D60" w:rsidRPr="000F0D60">
        <w:rPr>
          <w:sz w:val="22"/>
          <w:szCs w:val="22"/>
          <w:lang w:val="de-DE"/>
        </w:rPr>
        <w:instrText xml:space="preserve"> REF TRuDI_032_MUSS \h  \* MERGEFORMAT </w:instrText>
      </w:r>
      <w:r w:rsidR="000F0D60" w:rsidRPr="000F0D60">
        <w:rPr>
          <w:sz w:val="22"/>
          <w:szCs w:val="22"/>
          <w:lang w:val="de-DE"/>
        </w:rPr>
      </w:r>
      <w:r w:rsidR="000F0D60" w:rsidRPr="000F0D60">
        <w:rPr>
          <w:sz w:val="22"/>
          <w:szCs w:val="22"/>
          <w:lang w:val="de-DE"/>
        </w:rPr>
        <w:fldChar w:fldCharType="separate"/>
      </w:r>
      <w:r w:rsidR="000F0D60" w:rsidRPr="00F423B3">
        <w:rPr>
          <w:sz w:val="22"/>
          <w:szCs w:val="22"/>
          <w:lang w:val="de-DE"/>
        </w:rPr>
        <w:t>TRuDI_032_MUSS</w:t>
      </w:r>
      <w:r w:rsidR="000F0D60" w:rsidRPr="000F0D60">
        <w:rPr>
          <w:sz w:val="22"/>
          <w:szCs w:val="22"/>
          <w:lang w:val="de-DE"/>
        </w:rPr>
        <w:fldChar w:fldCharType="end"/>
      </w:r>
      <w:r w:rsidRPr="000F0D60">
        <w:rPr>
          <w:sz w:val="22"/>
          <w:szCs w:val="22"/>
          <w:lang w:val="de-DE"/>
        </w:rPr>
        <w:t>)</w:t>
      </w:r>
      <w:r w:rsidR="000F0D60" w:rsidRPr="000F0D60">
        <w:rPr>
          <w:sz w:val="22"/>
          <w:szCs w:val="22"/>
          <w:lang w:val="de-DE"/>
        </w:rPr>
        <w:t>.</w:t>
      </w:r>
    </w:p>
    <w:p w14:paraId="168DE025" w14:textId="77777777" w:rsidR="00A32249" w:rsidRPr="000F0D60" w:rsidRDefault="00A32249" w:rsidP="00F43066">
      <w:pPr>
        <w:spacing w:before="0"/>
        <w:rPr>
          <w:sz w:val="22"/>
          <w:szCs w:val="22"/>
          <w:lang w:val="de-DE"/>
        </w:rPr>
      </w:pPr>
    </w:p>
    <w:p w14:paraId="5BDC9600" w14:textId="77777777" w:rsidR="00AF4286" w:rsidRPr="000F0D60" w:rsidRDefault="00A32249" w:rsidP="00F43066">
      <w:pPr>
        <w:spacing w:before="0"/>
        <w:rPr>
          <w:sz w:val="22"/>
          <w:szCs w:val="22"/>
          <w:lang w:val="de-DE"/>
        </w:rPr>
      </w:pPr>
      <w:r w:rsidRPr="000F0D60">
        <w:rPr>
          <w:sz w:val="22"/>
          <w:szCs w:val="22"/>
          <w:lang w:val="de-DE"/>
        </w:rPr>
        <w:t>Eine zweite Lösung stellt die Übernahme der D</w:t>
      </w:r>
      <w:r w:rsidR="00AF4286" w:rsidRPr="000F0D60">
        <w:rPr>
          <w:sz w:val="22"/>
          <w:szCs w:val="22"/>
          <w:lang w:val="de-DE"/>
        </w:rPr>
        <w:t>aten mittels WEB-Service</w:t>
      </w:r>
      <w:r w:rsidRPr="000F0D60">
        <w:rPr>
          <w:sz w:val="22"/>
          <w:szCs w:val="22"/>
          <w:lang w:val="de-DE"/>
        </w:rPr>
        <w:t xml:space="preserve"> dar (</w:t>
      </w:r>
      <w:r w:rsidR="000F0D60" w:rsidRPr="000F0D60">
        <w:rPr>
          <w:sz w:val="22"/>
          <w:szCs w:val="22"/>
          <w:lang w:val="de-DE"/>
        </w:rPr>
        <w:sym w:font="Wingdings" w:char="F0E0"/>
      </w:r>
      <w:r w:rsidR="000F0D60" w:rsidRPr="000F0D60">
        <w:rPr>
          <w:sz w:val="22"/>
          <w:szCs w:val="22"/>
          <w:lang w:val="de-DE"/>
        </w:rPr>
        <w:t xml:space="preserve"> </w:t>
      </w:r>
      <w:r w:rsidR="000F0D60" w:rsidRPr="000F0D60">
        <w:rPr>
          <w:sz w:val="22"/>
          <w:szCs w:val="22"/>
          <w:lang w:val="de-DE"/>
        </w:rPr>
        <w:fldChar w:fldCharType="begin"/>
      </w:r>
      <w:r w:rsidR="000F0D60" w:rsidRPr="000F0D60">
        <w:rPr>
          <w:sz w:val="22"/>
          <w:szCs w:val="22"/>
          <w:lang w:val="de-DE"/>
        </w:rPr>
        <w:instrText xml:space="preserve"> REF TRuDI_031_MUSS \h  \* MERGEFORMAT </w:instrText>
      </w:r>
      <w:r w:rsidR="000F0D60" w:rsidRPr="000F0D60">
        <w:rPr>
          <w:sz w:val="22"/>
          <w:szCs w:val="22"/>
          <w:lang w:val="de-DE"/>
        </w:rPr>
      </w:r>
      <w:r w:rsidR="000F0D60" w:rsidRPr="000F0D60">
        <w:rPr>
          <w:sz w:val="22"/>
          <w:szCs w:val="22"/>
          <w:lang w:val="de-DE"/>
        </w:rPr>
        <w:fldChar w:fldCharType="separate"/>
      </w:r>
      <w:r w:rsidR="000F0D60" w:rsidRPr="00F423B3">
        <w:rPr>
          <w:sz w:val="22"/>
          <w:szCs w:val="22"/>
          <w:lang w:val="de-DE"/>
        </w:rPr>
        <w:t>TRuDI_031_MUSS</w:t>
      </w:r>
      <w:r w:rsidR="000F0D60" w:rsidRPr="000F0D60">
        <w:rPr>
          <w:sz w:val="22"/>
          <w:szCs w:val="22"/>
          <w:lang w:val="de-DE"/>
        </w:rPr>
        <w:fldChar w:fldCharType="end"/>
      </w:r>
      <w:r w:rsidRPr="000F0D60">
        <w:rPr>
          <w:sz w:val="22"/>
          <w:szCs w:val="22"/>
          <w:lang w:val="de-DE"/>
        </w:rPr>
        <w:t>)</w:t>
      </w:r>
      <w:r w:rsidR="000F0D60" w:rsidRPr="000F0D60">
        <w:rPr>
          <w:sz w:val="22"/>
          <w:szCs w:val="22"/>
          <w:lang w:val="de-DE"/>
        </w:rPr>
        <w:t>.</w:t>
      </w:r>
    </w:p>
    <w:p w14:paraId="38735E6F" w14:textId="77777777" w:rsidR="00A90AB6" w:rsidRPr="000F0D60" w:rsidRDefault="00A90AB6" w:rsidP="00F43066">
      <w:pPr>
        <w:spacing w:before="0"/>
        <w:rPr>
          <w:sz w:val="22"/>
          <w:szCs w:val="22"/>
          <w:lang w:val="de-DE"/>
        </w:rPr>
      </w:pPr>
    </w:p>
    <w:p w14:paraId="3CFA9966" w14:textId="77777777" w:rsidR="00F43066" w:rsidRPr="000F0D60" w:rsidRDefault="00A32249" w:rsidP="00F43066">
      <w:pPr>
        <w:spacing w:before="0"/>
        <w:rPr>
          <w:sz w:val="22"/>
          <w:szCs w:val="22"/>
          <w:lang w:val="de-DE"/>
        </w:rPr>
      </w:pPr>
      <w:r w:rsidRPr="000F0D60">
        <w:rPr>
          <w:sz w:val="22"/>
          <w:szCs w:val="22"/>
          <w:lang w:val="de-DE"/>
        </w:rPr>
        <w:t>Übergabedatum</w:t>
      </w:r>
      <w:r w:rsidR="00F43066" w:rsidRPr="000F0D60">
        <w:rPr>
          <w:sz w:val="22"/>
          <w:szCs w:val="22"/>
          <w:lang w:val="de-DE"/>
        </w:rPr>
        <w:t xml:space="preserve"> beim Abruf</w:t>
      </w:r>
      <w:r w:rsidRPr="000F0D60">
        <w:rPr>
          <w:sz w:val="22"/>
          <w:szCs w:val="22"/>
          <w:lang w:val="de-DE"/>
        </w:rPr>
        <w:t xml:space="preserve"> des ausgerollten Kalenders</w:t>
      </w:r>
      <w:r w:rsidR="00F43066" w:rsidRPr="000F0D60">
        <w:rPr>
          <w:sz w:val="22"/>
          <w:szCs w:val="22"/>
          <w:lang w:val="de-DE"/>
        </w:rPr>
        <w:t xml:space="preserve"> durch </w:t>
      </w:r>
      <w:r w:rsidR="00AF4286" w:rsidRPr="000F0D60">
        <w:rPr>
          <w:sz w:val="22"/>
          <w:szCs w:val="22"/>
          <w:lang w:val="de-DE"/>
        </w:rPr>
        <w:t>den Letztverbraucher</w:t>
      </w:r>
      <w:r w:rsidR="00F43066" w:rsidRPr="000F0D60">
        <w:rPr>
          <w:sz w:val="22"/>
          <w:szCs w:val="22"/>
          <w:lang w:val="de-DE"/>
        </w:rPr>
        <w:t xml:space="preserve"> </w:t>
      </w:r>
      <w:r w:rsidR="00AF4286" w:rsidRPr="000F0D60">
        <w:rPr>
          <w:sz w:val="22"/>
          <w:szCs w:val="22"/>
          <w:lang w:val="de-DE"/>
        </w:rPr>
        <w:t>ist</w:t>
      </w:r>
      <w:r w:rsidR="00F43066" w:rsidRPr="000F0D60">
        <w:rPr>
          <w:sz w:val="22"/>
          <w:szCs w:val="22"/>
          <w:lang w:val="de-DE"/>
        </w:rPr>
        <w:t xml:space="preserve"> somit:</w:t>
      </w:r>
    </w:p>
    <w:p w14:paraId="74DBA60F" w14:textId="77777777" w:rsidR="00A32249" w:rsidRPr="000F0D60" w:rsidRDefault="00A32249" w:rsidP="00F43066">
      <w:pPr>
        <w:spacing w:before="0"/>
        <w:rPr>
          <w:sz w:val="22"/>
          <w:szCs w:val="22"/>
          <w:lang w:val="de-DE"/>
        </w:rPr>
      </w:pPr>
    </w:p>
    <w:p w14:paraId="297E7CA5" w14:textId="77777777" w:rsidR="00A32249" w:rsidRPr="00F423B3" w:rsidRDefault="001F1AB9" w:rsidP="00A90AB6">
      <w:pPr>
        <w:spacing w:before="0"/>
        <w:ind w:left="2835" w:hanging="2835"/>
        <w:rPr>
          <w:sz w:val="22"/>
          <w:szCs w:val="22"/>
          <w:lang w:val="de-DE"/>
        </w:rPr>
      </w:pPr>
      <w:bookmarkStart w:id="226" w:name="TRuDI_058_MUSS"/>
      <w:r w:rsidRPr="000F0D60">
        <w:rPr>
          <w:sz w:val="22"/>
          <w:szCs w:val="22"/>
          <w:lang w:val="de-DE"/>
        </w:rPr>
        <w:t>TRuDI_0</w:t>
      </w:r>
      <w:r w:rsidRPr="00F423B3">
        <w:rPr>
          <w:sz w:val="22"/>
          <w:szCs w:val="22"/>
          <w:lang w:val="de-DE"/>
        </w:rPr>
        <w:t>58</w:t>
      </w:r>
      <w:r w:rsidRPr="000F0D60">
        <w:rPr>
          <w:sz w:val="22"/>
          <w:szCs w:val="22"/>
          <w:lang w:val="de-DE"/>
        </w:rPr>
        <w:t>_</w:t>
      </w:r>
      <w:r w:rsidRPr="00F423B3">
        <w:rPr>
          <w:sz w:val="22"/>
          <w:szCs w:val="22"/>
          <w:lang w:val="de-DE"/>
        </w:rPr>
        <w:t>MUSS</w:t>
      </w:r>
      <w:bookmarkEnd w:id="226"/>
      <w:r w:rsidR="00A90AB6" w:rsidRPr="00F423B3">
        <w:rPr>
          <w:sz w:val="22"/>
          <w:szCs w:val="22"/>
          <w:lang w:val="de-DE"/>
        </w:rPr>
        <w:tab/>
      </w:r>
      <w:r w:rsidR="00A32249" w:rsidRPr="00F423B3">
        <w:rPr>
          <w:sz w:val="22"/>
          <w:szCs w:val="22"/>
          <w:lang w:val="de-DE"/>
        </w:rPr>
        <w:t>Zum Abruf eines ausgerollten Kalenders über eine vom Kunden eingegebene URI muss TRuDI eine Authentifiz</w:t>
      </w:r>
      <w:r w:rsidR="00FB26EE" w:rsidRPr="00F423B3">
        <w:rPr>
          <w:sz w:val="22"/>
          <w:szCs w:val="22"/>
          <w:lang w:val="de-DE"/>
        </w:rPr>
        <w:t xml:space="preserve">ierung über Username / Passwort unterstützen. </w:t>
      </w:r>
    </w:p>
    <w:p w14:paraId="74808EB2" w14:textId="77777777" w:rsidR="00F43066" w:rsidRPr="000F0D60" w:rsidRDefault="00F43066" w:rsidP="00F43066">
      <w:pPr>
        <w:spacing w:before="0"/>
        <w:rPr>
          <w:sz w:val="22"/>
          <w:szCs w:val="22"/>
          <w:lang w:val="de-DE"/>
        </w:rPr>
      </w:pPr>
    </w:p>
    <w:p w14:paraId="02EF2AD2" w14:textId="4139420C" w:rsidR="00FB26EE" w:rsidRPr="00F423B3" w:rsidRDefault="00F43066" w:rsidP="00FB26EE">
      <w:pPr>
        <w:spacing w:before="0"/>
        <w:rPr>
          <w:sz w:val="22"/>
          <w:szCs w:val="22"/>
          <w:lang w:val="de-DE"/>
        </w:rPr>
      </w:pPr>
      <w:r w:rsidRPr="000F0D60">
        <w:rPr>
          <w:sz w:val="22"/>
          <w:szCs w:val="22"/>
          <w:lang w:val="de-DE"/>
        </w:rPr>
        <w:t>Als Antwort erhält TRuDI</w:t>
      </w:r>
      <w:r w:rsidR="00AF4286" w:rsidRPr="000F0D60">
        <w:rPr>
          <w:sz w:val="22"/>
          <w:szCs w:val="22"/>
          <w:lang w:val="de-DE"/>
        </w:rPr>
        <w:t xml:space="preserve"> </w:t>
      </w:r>
      <w:r w:rsidR="00FB26EE" w:rsidRPr="000F0D60">
        <w:rPr>
          <w:sz w:val="22"/>
          <w:szCs w:val="22"/>
          <w:lang w:val="de-DE"/>
        </w:rPr>
        <w:t>den ausgerollte</w:t>
      </w:r>
      <w:r w:rsidR="00CA2851">
        <w:rPr>
          <w:sz w:val="22"/>
          <w:szCs w:val="22"/>
          <w:lang w:val="de-DE"/>
        </w:rPr>
        <w:t>n</w:t>
      </w:r>
      <w:r w:rsidR="00FB26EE" w:rsidRPr="000F0D60">
        <w:rPr>
          <w:sz w:val="22"/>
          <w:szCs w:val="22"/>
          <w:lang w:val="de-DE"/>
        </w:rPr>
        <w:t xml:space="preserve"> Kalender als </w:t>
      </w:r>
      <w:r w:rsidR="00FB26EE" w:rsidRPr="00F423B3">
        <w:rPr>
          <w:sz w:val="22"/>
          <w:szCs w:val="22"/>
          <w:lang w:val="de-DE"/>
        </w:rPr>
        <w:t>xml – Datei.</w:t>
      </w:r>
    </w:p>
    <w:p w14:paraId="2C4A59FC" w14:textId="77777777" w:rsidR="00FB26EE" w:rsidRPr="00F423B3" w:rsidRDefault="00FB26EE" w:rsidP="00FB26EE">
      <w:pPr>
        <w:spacing w:before="0"/>
        <w:rPr>
          <w:sz w:val="22"/>
          <w:szCs w:val="22"/>
          <w:highlight w:val="green"/>
          <w:lang w:val="de-DE"/>
        </w:rPr>
      </w:pPr>
    </w:p>
    <w:p w14:paraId="3B6AEC05" w14:textId="77777777" w:rsidR="00FB26EE" w:rsidRPr="00EB2369" w:rsidRDefault="001F1AB9" w:rsidP="00FB26EE">
      <w:pPr>
        <w:spacing w:before="0"/>
        <w:ind w:left="2832" w:hanging="2832"/>
        <w:rPr>
          <w:sz w:val="22"/>
          <w:szCs w:val="22"/>
          <w:lang w:val="de-DE"/>
        </w:rPr>
      </w:pPr>
      <w:bookmarkStart w:id="227" w:name="TRuDI_059_MUSS"/>
      <w:r w:rsidRPr="000F0D60">
        <w:rPr>
          <w:sz w:val="22"/>
          <w:szCs w:val="22"/>
          <w:lang w:val="de-DE"/>
        </w:rPr>
        <w:t>TRuDI_0</w:t>
      </w:r>
      <w:r w:rsidRPr="00EB2369">
        <w:rPr>
          <w:sz w:val="22"/>
          <w:szCs w:val="22"/>
          <w:lang w:val="de-DE"/>
        </w:rPr>
        <w:t>59</w:t>
      </w:r>
      <w:r w:rsidRPr="000F0D60">
        <w:rPr>
          <w:sz w:val="22"/>
          <w:szCs w:val="22"/>
          <w:lang w:val="de-DE"/>
        </w:rPr>
        <w:t>_</w:t>
      </w:r>
      <w:r w:rsidRPr="00EB2369">
        <w:rPr>
          <w:sz w:val="22"/>
          <w:szCs w:val="22"/>
          <w:lang w:val="de-DE"/>
        </w:rPr>
        <w:t>MUSS</w:t>
      </w:r>
      <w:bookmarkEnd w:id="227"/>
      <w:r w:rsidR="00FB26EE" w:rsidRPr="00EB2369">
        <w:rPr>
          <w:sz w:val="22"/>
          <w:szCs w:val="22"/>
          <w:lang w:val="de-DE"/>
        </w:rPr>
        <w:tab/>
        <w:t>TRuDI muss in der Lage sein den ausgerollten Kalender e</w:t>
      </w:r>
      <w:r w:rsidR="00AF4286" w:rsidRPr="00EB2369">
        <w:rPr>
          <w:sz w:val="22"/>
          <w:szCs w:val="22"/>
          <w:lang w:val="de-DE"/>
        </w:rPr>
        <w:t>in</w:t>
      </w:r>
      <w:r w:rsidR="00FB26EE" w:rsidRPr="00EB2369">
        <w:rPr>
          <w:sz w:val="22"/>
          <w:szCs w:val="22"/>
          <w:lang w:val="de-DE"/>
        </w:rPr>
        <w:t>zulesen und zu verarbeiten.</w:t>
      </w:r>
    </w:p>
    <w:p w14:paraId="0FED53A3" w14:textId="77777777" w:rsidR="00F43066" w:rsidRPr="00EB2369" w:rsidRDefault="00FB26EE" w:rsidP="00FB26EE">
      <w:pPr>
        <w:spacing w:before="0"/>
        <w:rPr>
          <w:sz w:val="22"/>
          <w:szCs w:val="22"/>
          <w:highlight w:val="green"/>
          <w:lang w:val="de-DE"/>
        </w:rPr>
      </w:pPr>
      <w:r w:rsidRPr="00EB2369">
        <w:rPr>
          <w:sz w:val="22"/>
          <w:szCs w:val="22"/>
          <w:highlight w:val="green"/>
          <w:lang w:val="de-DE"/>
        </w:rPr>
        <w:t xml:space="preserve"> </w:t>
      </w:r>
    </w:p>
    <w:p w14:paraId="1EAE4332" w14:textId="77777777" w:rsidR="00FB26EE" w:rsidRPr="000F0D60" w:rsidRDefault="00FB26EE" w:rsidP="00FB26EE">
      <w:pPr>
        <w:spacing w:before="0"/>
        <w:rPr>
          <w:sz w:val="22"/>
          <w:szCs w:val="22"/>
          <w:lang w:val="de-DE"/>
        </w:rPr>
      </w:pPr>
      <w:r w:rsidRPr="000F0D60">
        <w:rPr>
          <w:sz w:val="22"/>
          <w:szCs w:val="22"/>
          <w:lang w:val="de-DE"/>
        </w:rPr>
        <w:t>Die TRuDI Software muss weiterhin folgende funktionalen Merkmale an der Schnittstelle IF_Lieferant_TRuDI umsetzen:</w:t>
      </w:r>
    </w:p>
    <w:p w14:paraId="1E54AABC" w14:textId="77777777" w:rsidR="00FB26EE" w:rsidRPr="00EB2369" w:rsidRDefault="00FB26EE" w:rsidP="007F6CA5">
      <w:pPr>
        <w:spacing w:before="0"/>
        <w:ind w:left="2835" w:hanging="2835"/>
        <w:rPr>
          <w:sz w:val="22"/>
          <w:szCs w:val="22"/>
          <w:highlight w:val="green"/>
          <w:lang w:val="de-DE"/>
        </w:rPr>
      </w:pPr>
    </w:p>
    <w:p w14:paraId="3126B268" w14:textId="77777777" w:rsidR="00F43066" w:rsidRPr="00EB2369" w:rsidRDefault="001F1AB9" w:rsidP="007F6CA5">
      <w:pPr>
        <w:spacing w:before="0"/>
        <w:ind w:left="2835" w:hanging="2835"/>
        <w:rPr>
          <w:sz w:val="22"/>
          <w:szCs w:val="22"/>
          <w:lang w:val="de-DE"/>
        </w:rPr>
      </w:pPr>
      <w:bookmarkStart w:id="228" w:name="TRuDI_060_MUSS"/>
      <w:r w:rsidRPr="000F0D60">
        <w:rPr>
          <w:sz w:val="22"/>
          <w:szCs w:val="22"/>
          <w:lang w:val="de-DE"/>
        </w:rPr>
        <w:t>TRuDI_0</w:t>
      </w:r>
      <w:r w:rsidRPr="00EB2369">
        <w:rPr>
          <w:sz w:val="22"/>
          <w:szCs w:val="22"/>
          <w:lang w:val="de-DE"/>
        </w:rPr>
        <w:t>60</w:t>
      </w:r>
      <w:r w:rsidRPr="000F0D60">
        <w:rPr>
          <w:sz w:val="22"/>
          <w:szCs w:val="22"/>
          <w:lang w:val="de-DE"/>
        </w:rPr>
        <w:t>_</w:t>
      </w:r>
      <w:r w:rsidRPr="00EB2369">
        <w:rPr>
          <w:sz w:val="22"/>
          <w:szCs w:val="22"/>
          <w:lang w:val="de-DE"/>
        </w:rPr>
        <w:t>MUSS</w:t>
      </w:r>
      <w:bookmarkEnd w:id="228"/>
      <w:r w:rsidR="007F6CA5" w:rsidRPr="00EB2369">
        <w:rPr>
          <w:sz w:val="22"/>
          <w:szCs w:val="22"/>
          <w:lang w:val="de-DE"/>
        </w:rPr>
        <w:tab/>
      </w:r>
      <w:r w:rsidR="00F43066" w:rsidRPr="00EB2369">
        <w:rPr>
          <w:sz w:val="22"/>
          <w:szCs w:val="22"/>
          <w:lang w:val="de-DE"/>
        </w:rPr>
        <w:t>Wenn im dayProfile nachgelagerte Zeitgrößen nicht angegeben werden (second, hundreds) sind diese gleich ‚0‘ zu setzen.</w:t>
      </w:r>
    </w:p>
    <w:p w14:paraId="34971DE4" w14:textId="77777777" w:rsidR="00FB26EE" w:rsidRPr="00EB2369" w:rsidRDefault="00FB26EE" w:rsidP="007F6CA5">
      <w:pPr>
        <w:spacing w:before="0"/>
        <w:ind w:left="2835" w:hanging="2835"/>
        <w:rPr>
          <w:sz w:val="22"/>
          <w:szCs w:val="22"/>
          <w:highlight w:val="green"/>
          <w:lang w:val="de-DE"/>
        </w:rPr>
      </w:pPr>
    </w:p>
    <w:p w14:paraId="24629310" w14:textId="3C52B6FF" w:rsidR="00F43066" w:rsidRPr="00EB2369" w:rsidRDefault="001F1AB9" w:rsidP="007F6CA5">
      <w:pPr>
        <w:spacing w:before="0"/>
        <w:ind w:left="2835" w:hanging="2835"/>
        <w:rPr>
          <w:lang w:val="de-DE"/>
        </w:rPr>
      </w:pPr>
      <w:bookmarkStart w:id="229" w:name="TRuDI_061_MUSS"/>
      <w:r w:rsidRPr="000F0D60">
        <w:rPr>
          <w:sz w:val="22"/>
          <w:szCs w:val="22"/>
          <w:lang w:val="de-DE"/>
        </w:rPr>
        <w:t>TRuDI_0</w:t>
      </w:r>
      <w:r w:rsidRPr="00EB2369">
        <w:rPr>
          <w:sz w:val="22"/>
          <w:szCs w:val="22"/>
          <w:lang w:val="de-DE"/>
        </w:rPr>
        <w:t>61</w:t>
      </w:r>
      <w:r w:rsidRPr="000F0D60">
        <w:rPr>
          <w:sz w:val="22"/>
          <w:szCs w:val="22"/>
          <w:lang w:val="de-DE"/>
        </w:rPr>
        <w:t>_</w:t>
      </w:r>
      <w:r w:rsidRPr="00EB2369">
        <w:rPr>
          <w:sz w:val="22"/>
          <w:szCs w:val="22"/>
          <w:lang w:val="de-DE"/>
        </w:rPr>
        <w:t>MUSS</w:t>
      </w:r>
      <w:bookmarkEnd w:id="229"/>
      <w:r w:rsidR="007F6CA5" w:rsidRPr="00EB2369">
        <w:rPr>
          <w:sz w:val="22"/>
          <w:szCs w:val="22"/>
          <w:lang w:val="de-DE"/>
        </w:rPr>
        <w:tab/>
      </w:r>
      <w:r w:rsidR="00F43066" w:rsidRPr="00EB2369">
        <w:rPr>
          <w:sz w:val="22"/>
          <w:szCs w:val="22"/>
          <w:lang w:val="de-DE"/>
        </w:rPr>
        <w:t>Zur Identifikation der zu tarifierenden Messwerte wird (nach Zulieferung der Datei für IF_Lieferant_TRuDI) die UsagePointId</w:t>
      </w:r>
      <w:ins w:id="230" w:author="Janosch Wagner" w:date="2017-07-04T09:28:00Z">
        <w:r w:rsidR="00C6412F">
          <w:rPr>
            <w:sz w:val="22"/>
            <w:szCs w:val="22"/>
            <w:lang w:val="de-DE"/>
          </w:rPr>
          <w:t xml:space="preserve"> (siehe </w:t>
        </w:r>
      </w:ins>
      <w:ins w:id="231" w:author="Janosch Wagner" w:date="2017-07-04T09:29:00Z">
        <w:r w:rsidR="00C6412F">
          <w:rPr>
            <w:sz w:val="22"/>
            <w:szCs w:val="22"/>
            <w:lang w:val="de-DE"/>
          </w:rPr>
          <w:t xml:space="preserve">Kapitel </w:t>
        </w:r>
      </w:ins>
      <w:ins w:id="232" w:author="Janosch Wagner" w:date="2017-07-04T09:28:00Z">
        <w:r w:rsidR="00C6412F">
          <w:rPr>
            <w:sz w:val="22"/>
            <w:szCs w:val="22"/>
            <w:lang w:val="de-DE"/>
          </w:rPr>
          <w:fldChar w:fldCharType="begin"/>
        </w:r>
        <w:r w:rsidR="00C6412F">
          <w:rPr>
            <w:sz w:val="22"/>
            <w:szCs w:val="22"/>
            <w:lang w:val="de-DE"/>
          </w:rPr>
          <w:instrText xml:space="preserve"> REF _Ref486923867 \r \h </w:instrText>
        </w:r>
      </w:ins>
      <w:r w:rsidR="00C6412F">
        <w:rPr>
          <w:sz w:val="22"/>
          <w:szCs w:val="22"/>
          <w:lang w:val="de-DE"/>
        </w:rPr>
      </w:r>
      <w:r w:rsidR="00C6412F">
        <w:rPr>
          <w:sz w:val="22"/>
          <w:szCs w:val="22"/>
          <w:lang w:val="de-DE"/>
        </w:rPr>
        <w:fldChar w:fldCharType="separate"/>
      </w:r>
      <w:ins w:id="233" w:author="Janosch Wagner" w:date="2017-07-04T09:28:00Z">
        <w:r w:rsidR="00C6412F">
          <w:rPr>
            <w:sz w:val="22"/>
            <w:szCs w:val="22"/>
            <w:lang w:val="de-DE"/>
          </w:rPr>
          <w:t>7.1</w:t>
        </w:r>
        <w:r w:rsidR="00C6412F">
          <w:rPr>
            <w:sz w:val="22"/>
            <w:szCs w:val="22"/>
            <w:lang w:val="de-DE"/>
          </w:rPr>
          <w:fldChar w:fldCharType="end"/>
        </w:r>
      </w:ins>
      <w:ins w:id="234" w:author="Janosch Wagner" w:date="2017-07-04T09:29:00Z">
        <w:r w:rsidR="00C6412F">
          <w:rPr>
            <w:sz w:val="22"/>
            <w:szCs w:val="22"/>
            <w:lang w:val="de-DE"/>
          </w:rPr>
          <w:t>)</w:t>
        </w:r>
      </w:ins>
      <w:r w:rsidR="00F43066" w:rsidRPr="00EB2369">
        <w:rPr>
          <w:sz w:val="22"/>
          <w:szCs w:val="22"/>
          <w:lang w:val="de-DE"/>
        </w:rPr>
        <w:t xml:space="preserve"> und die tafID verwendet.</w:t>
      </w:r>
    </w:p>
    <w:p w14:paraId="74B0A17B" w14:textId="77777777" w:rsidR="00F43066" w:rsidRPr="00462118" w:rsidRDefault="00F43066" w:rsidP="00F43066">
      <w:pPr>
        <w:spacing w:before="0"/>
        <w:rPr>
          <w:lang w:val="de-DE"/>
        </w:rPr>
      </w:pPr>
    </w:p>
    <w:p w14:paraId="372FCF44" w14:textId="77777777" w:rsidR="00A75B2A" w:rsidRPr="00462118" w:rsidRDefault="00A75B2A" w:rsidP="00A75B2A">
      <w:pPr>
        <w:pStyle w:val="berschrift1"/>
        <w:rPr>
          <w:lang w:val="de-DE"/>
        </w:rPr>
      </w:pPr>
      <w:bookmarkStart w:id="235" w:name="_Toc486449040"/>
      <w:r w:rsidRPr="00462118">
        <w:rPr>
          <w:lang w:val="de-DE"/>
        </w:rPr>
        <w:t>Produktcharakteristiken</w:t>
      </w:r>
      <w:bookmarkEnd w:id="235"/>
    </w:p>
    <w:p w14:paraId="402F269D" w14:textId="77777777" w:rsidR="00A75B2A" w:rsidRPr="00462118" w:rsidRDefault="00A75B2A" w:rsidP="00A75B2A">
      <w:pPr>
        <w:pStyle w:val="Flietext"/>
        <w:rPr>
          <w:lang w:eastAsia="de-DE"/>
        </w:rPr>
      </w:pPr>
    </w:p>
    <w:p w14:paraId="6BE936BD" w14:textId="77777777" w:rsidR="00A75B2A" w:rsidRPr="00462118" w:rsidRDefault="00A75B2A" w:rsidP="00B96353">
      <w:pPr>
        <w:pStyle w:val="berschrift2"/>
      </w:pPr>
      <w:bookmarkStart w:id="236" w:name="_Toc486449041"/>
      <w:r w:rsidRPr="00462118">
        <w:t>Systemumgebung</w:t>
      </w:r>
      <w:bookmarkEnd w:id="236"/>
    </w:p>
    <w:p w14:paraId="6CE5EB77" w14:textId="297BF00C" w:rsidR="00B45A06" w:rsidRPr="00462118" w:rsidDel="00561EEB" w:rsidRDefault="00B45A06" w:rsidP="00A75B2A">
      <w:pPr>
        <w:pStyle w:val="Flietext"/>
        <w:rPr>
          <w:del w:id="237" w:author="gex" w:date="2017-06-30T10:20:00Z"/>
          <w:lang w:eastAsia="de-DE"/>
        </w:rPr>
      </w:pPr>
    </w:p>
    <w:p w14:paraId="4B872958" w14:textId="77777777" w:rsidR="00A75B2A" w:rsidRPr="00462118" w:rsidRDefault="00A75B2A" w:rsidP="00A75B2A">
      <w:pPr>
        <w:pStyle w:val="Flietext"/>
        <w:rPr>
          <w:lang w:eastAsia="de-DE"/>
        </w:rPr>
      </w:pPr>
    </w:p>
    <w:p w14:paraId="1B49EB37" w14:textId="77777777" w:rsidR="00A75B2A" w:rsidRPr="00462118" w:rsidRDefault="00A75B2A" w:rsidP="00A75B2A">
      <w:pPr>
        <w:pStyle w:val="berschrift3"/>
        <w:rPr>
          <w:lang w:val="de-DE"/>
        </w:rPr>
      </w:pPr>
      <w:bookmarkStart w:id="238" w:name="_Toc486449042"/>
      <w:r w:rsidRPr="00462118">
        <w:rPr>
          <w:lang w:val="de-DE"/>
        </w:rPr>
        <w:t>Software</w:t>
      </w:r>
      <w:bookmarkEnd w:id="238"/>
    </w:p>
    <w:p w14:paraId="7DD15313" w14:textId="77777777" w:rsidR="00A37DD5" w:rsidRPr="00462118" w:rsidRDefault="00A37DD5" w:rsidP="00E96DD8">
      <w:pPr>
        <w:rPr>
          <w:lang w:val="de-DE"/>
        </w:rPr>
      </w:pPr>
    </w:p>
    <w:p w14:paraId="626D05A6" w14:textId="77777777" w:rsidR="00A37DD5" w:rsidRPr="00462118" w:rsidRDefault="00A37DD5" w:rsidP="00A37DD5">
      <w:pPr>
        <w:pStyle w:val="berschrift4"/>
        <w:rPr>
          <w:lang w:val="de-DE"/>
        </w:rPr>
      </w:pPr>
      <w:bookmarkStart w:id="239" w:name="_Toc486449043"/>
      <w:r w:rsidRPr="00462118">
        <w:rPr>
          <w:lang w:val="de-DE"/>
        </w:rPr>
        <w:t>Plattform</w:t>
      </w:r>
      <w:bookmarkEnd w:id="239"/>
    </w:p>
    <w:p w14:paraId="0B7E93FD" w14:textId="77777777" w:rsidR="001174D9" w:rsidRPr="00462118" w:rsidRDefault="001174D9" w:rsidP="001174D9">
      <w:pPr>
        <w:pStyle w:val="Flietext"/>
        <w:rPr>
          <w:lang w:eastAsia="de-DE"/>
        </w:rPr>
      </w:pPr>
    </w:p>
    <w:p w14:paraId="12000CDB" w14:textId="77777777" w:rsidR="005D1923" w:rsidRPr="00462118" w:rsidRDefault="00AA78B4" w:rsidP="00374302">
      <w:pPr>
        <w:pStyle w:val="Flietext"/>
        <w:jc w:val="both"/>
        <w:rPr>
          <w:lang w:eastAsia="de-DE"/>
        </w:rPr>
      </w:pPr>
      <w:r w:rsidRPr="00462118">
        <w:rPr>
          <w:lang w:eastAsia="de-DE"/>
        </w:rPr>
        <w:t xml:space="preserve">Die TRuDI Software </w:t>
      </w:r>
      <w:r w:rsidR="00220EDF" w:rsidRPr="00462118">
        <w:rPr>
          <w:lang w:eastAsia="de-DE"/>
        </w:rPr>
        <w:t xml:space="preserve">ist </w:t>
      </w:r>
      <w:r w:rsidR="00224756" w:rsidRPr="00462118">
        <w:rPr>
          <w:lang w:eastAsia="de-DE"/>
        </w:rPr>
        <w:t xml:space="preserve">zum Einsatz auf Letztverbraucherhardware vorgesehen. </w:t>
      </w:r>
      <w:r w:rsidR="005D1923" w:rsidRPr="00462118">
        <w:rPr>
          <w:lang w:eastAsia="de-DE"/>
        </w:rPr>
        <w:t xml:space="preserve">Als Zielsystem ist die Hardware des Letztverbrauchers (minimal Anforderungen siehe Abschnitt </w:t>
      </w:r>
      <w:r w:rsidR="00861EA7">
        <w:rPr>
          <w:lang w:eastAsia="de-DE"/>
        </w:rPr>
        <w:fldChar w:fldCharType="begin"/>
      </w:r>
      <w:r w:rsidR="00861EA7">
        <w:rPr>
          <w:lang w:eastAsia="de-DE"/>
        </w:rPr>
        <w:instrText xml:space="preserve"> REF _Ref486338585 \w \h </w:instrText>
      </w:r>
      <w:r w:rsidR="00861EA7">
        <w:rPr>
          <w:lang w:eastAsia="de-DE"/>
        </w:rPr>
      </w:r>
      <w:r w:rsidR="00861EA7">
        <w:rPr>
          <w:lang w:eastAsia="de-DE"/>
        </w:rPr>
        <w:fldChar w:fldCharType="separate"/>
      </w:r>
      <w:r w:rsidR="00861EA7">
        <w:rPr>
          <w:lang w:eastAsia="de-DE"/>
        </w:rPr>
        <w:t>5.1.2</w:t>
      </w:r>
      <w:r w:rsidR="00861EA7">
        <w:rPr>
          <w:lang w:eastAsia="de-DE"/>
        </w:rPr>
        <w:fldChar w:fldCharType="end"/>
      </w:r>
      <w:r w:rsidR="005D1923" w:rsidRPr="00462118">
        <w:rPr>
          <w:lang w:eastAsia="de-DE"/>
        </w:rPr>
        <w:t xml:space="preserve">) vorzusehen. </w:t>
      </w:r>
    </w:p>
    <w:p w14:paraId="26F9ED06" w14:textId="77777777" w:rsidR="008B132B" w:rsidRPr="00462118" w:rsidRDefault="008B132B" w:rsidP="001174D9">
      <w:pPr>
        <w:pStyle w:val="Flietext"/>
        <w:rPr>
          <w:lang w:eastAsia="de-DE"/>
        </w:rPr>
      </w:pPr>
    </w:p>
    <w:p w14:paraId="5D06D33F" w14:textId="77777777" w:rsidR="005D1923" w:rsidRPr="00462118" w:rsidRDefault="005D1923" w:rsidP="001174D9">
      <w:pPr>
        <w:pStyle w:val="Flietext"/>
        <w:rPr>
          <w:lang w:eastAsia="de-DE"/>
        </w:rPr>
      </w:pPr>
    </w:p>
    <w:p w14:paraId="69E31072" w14:textId="77777777" w:rsidR="001174D9" w:rsidRPr="00462118" w:rsidRDefault="001F1AB9" w:rsidP="00374302">
      <w:pPr>
        <w:pStyle w:val="Flietext"/>
        <w:tabs>
          <w:tab w:val="left" w:pos="2835"/>
        </w:tabs>
        <w:ind w:left="2835" w:hanging="2835"/>
        <w:jc w:val="both"/>
        <w:rPr>
          <w:lang w:eastAsia="de-DE"/>
        </w:rPr>
      </w:pPr>
      <w:bookmarkStart w:id="240" w:name="TRuDI_062_MUSS"/>
      <w:r>
        <w:t>TRuDI_062_MUSS</w:t>
      </w:r>
      <w:bookmarkEnd w:id="240"/>
      <w:r w:rsidR="001174D9" w:rsidRPr="00462118">
        <w:rPr>
          <w:lang w:eastAsia="de-DE"/>
        </w:rPr>
        <w:tab/>
        <w:t xml:space="preserve">Die TRuDI </w:t>
      </w:r>
      <w:r w:rsidR="005D1923" w:rsidRPr="00462118">
        <w:rPr>
          <w:lang w:eastAsia="de-DE"/>
        </w:rPr>
        <w:t>Software ist grundsätzlich plattformunabhängig zu gestallten.</w:t>
      </w:r>
      <w:r w:rsidR="00AA78B4" w:rsidRPr="00462118">
        <w:rPr>
          <w:lang w:eastAsia="de-DE"/>
        </w:rPr>
        <w:t xml:space="preserve"> Dabei sind die Varianten installationsbasierte Software und Livesystem vorzusehen.</w:t>
      </w:r>
    </w:p>
    <w:p w14:paraId="46FAC938" w14:textId="77777777" w:rsidR="005D1923" w:rsidRPr="00462118" w:rsidRDefault="005D1923" w:rsidP="001174D9">
      <w:pPr>
        <w:pStyle w:val="Flietext"/>
        <w:tabs>
          <w:tab w:val="left" w:pos="2835"/>
        </w:tabs>
        <w:ind w:left="2835" w:hanging="2835"/>
        <w:rPr>
          <w:lang w:eastAsia="de-DE"/>
        </w:rPr>
      </w:pPr>
    </w:p>
    <w:p w14:paraId="1E064116" w14:textId="77777777" w:rsidR="00AA78B4" w:rsidRPr="00462118" w:rsidRDefault="001F1AB9" w:rsidP="00374302">
      <w:pPr>
        <w:pStyle w:val="Flietext"/>
        <w:tabs>
          <w:tab w:val="left" w:pos="2835"/>
        </w:tabs>
        <w:ind w:left="2835" w:hanging="2835"/>
        <w:jc w:val="both"/>
        <w:rPr>
          <w:lang w:eastAsia="de-DE"/>
        </w:rPr>
      </w:pPr>
      <w:bookmarkStart w:id="241" w:name="TRuDI_063_MUSS"/>
      <w:r>
        <w:t>TRuDI_063_MUSS</w:t>
      </w:r>
      <w:bookmarkEnd w:id="241"/>
      <w:r w:rsidR="00AA78B4" w:rsidRPr="00462118">
        <w:rPr>
          <w:lang w:eastAsia="de-DE"/>
        </w:rPr>
        <w:tab/>
        <w:t>Als installationsbasierte Variante ist Microsoft Windows 7 als Minimalsystem vorzusehen.</w:t>
      </w:r>
    </w:p>
    <w:p w14:paraId="70FBB75D" w14:textId="77777777" w:rsidR="00AA78B4" w:rsidRPr="00462118" w:rsidRDefault="00AA78B4" w:rsidP="001174D9">
      <w:pPr>
        <w:pStyle w:val="Flietext"/>
        <w:tabs>
          <w:tab w:val="left" w:pos="2835"/>
        </w:tabs>
        <w:ind w:left="2835" w:hanging="2835"/>
        <w:rPr>
          <w:lang w:eastAsia="de-DE"/>
        </w:rPr>
      </w:pPr>
    </w:p>
    <w:p w14:paraId="03B66AD7" w14:textId="77777777" w:rsidR="00AA78B4" w:rsidRPr="00462118" w:rsidRDefault="001F1AB9" w:rsidP="00374302">
      <w:pPr>
        <w:pStyle w:val="Flietext"/>
        <w:tabs>
          <w:tab w:val="left" w:pos="2835"/>
        </w:tabs>
        <w:jc w:val="both"/>
        <w:rPr>
          <w:lang w:eastAsia="de-DE"/>
        </w:rPr>
      </w:pPr>
      <w:bookmarkStart w:id="242" w:name="TRuDI_064_MUSS"/>
      <w:r>
        <w:t>TRuDI_064_MUSS</w:t>
      </w:r>
      <w:bookmarkEnd w:id="242"/>
      <w:r w:rsidR="00AA78B4" w:rsidRPr="00462118">
        <w:rPr>
          <w:lang w:eastAsia="de-DE"/>
        </w:rPr>
        <w:tab/>
        <w:t>Als Livevariante ist das System Heise Meterix vorzusehen.</w:t>
      </w:r>
    </w:p>
    <w:p w14:paraId="082D7DEB" w14:textId="77777777" w:rsidR="00A37DD5" w:rsidRPr="00462118" w:rsidRDefault="00A37DD5" w:rsidP="001174D9">
      <w:pPr>
        <w:pStyle w:val="Flietext"/>
        <w:tabs>
          <w:tab w:val="left" w:pos="2835"/>
        </w:tabs>
        <w:ind w:left="2835" w:hanging="2835"/>
        <w:rPr>
          <w:lang w:eastAsia="de-DE"/>
        </w:rPr>
      </w:pPr>
    </w:p>
    <w:p w14:paraId="5444629B" w14:textId="77777777" w:rsidR="00A37DD5" w:rsidRPr="00462118" w:rsidRDefault="00A37DD5" w:rsidP="00A37DD5">
      <w:pPr>
        <w:pStyle w:val="berschrift4"/>
        <w:rPr>
          <w:lang w:val="de-DE"/>
        </w:rPr>
      </w:pPr>
      <w:bookmarkStart w:id="243" w:name="_Toc486449044"/>
      <w:r w:rsidRPr="00462118">
        <w:rPr>
          <w:lang w:val="de-DE"/>
        </w:rPr>
        <w:t>Komponenten</w:t>
      </w:r>
      <w:bookmarkEnd w:id="243"/>
    </w:p>
    <w:p w14:paraId="5E87C406" w14:textId="77777777" w:rsidR="00A37DD5" w:rsidRPr="00462118" w:rsidRDefault="00A37DD5" w:rsidP="00A37DD5">
      <w:pPr>
        <w:pStyle w:val="Flietext"/>
        <w:rPr>
          <w:lang w:eastAsia="de-DE"/>
        </w:rPr>
      </w:pPr>
    </w:p>
    <w:p w14:paraId="197813B7" w14:textId="77777777" w:rsidR="00A37DD5" w:rsidRPr="00462118" w:rsidRDefault="00A37DD5" w:rsidP="00374302">
      <w:pPr>
        <w:pStyle w:val="Flietext"/>
        <w:jc w:val="both"/>
        <w:rPr>
          <w:lang w:eastAsia="de-DE"/>
        </w:rPr>
      </w:pPr>
      <w:r w:rsidRPr="00462118">
        <w:rPr>
          <w:lang w:eastAsia="de-DE"/>
        </w:rPr>
        <w:t>Die Gatewayhersteller liefern ihren herstellerspezifischen Adapter als eigentsändige Komponente. Der L</w:t>
      </w:r>
      <w:r w:rsidR="00D45E0F">
        <w:rPr>
          <w:lang w:eastAsia="de-DE"/>
        </w:rPr>
        <w:t>ieferant bestimmt, welche Software Version bereitgestellt wird.</w:t>
      </w:r>
      <w:r w:rsidR="00D308C1">
        <w:rPr>
          <w:lang w:eastAsia="de-DE"/>
        </w:rPr>
        <w:t xml:space="preserve"> Er erhält dieses Software Version als fertig kompiliertes Paket zusammen mit der Information, welche Adapter enthalten sind.</w:t>
      </w:r>
    </w:p>
    <w:p w14:paraId="2E991EC9" w14:textId="77777777" w:rsidR="00082FF9" w:rsidRPr="00462118" w:rsidRDefault="00082FF9" w:rsidP="00A37DD5">
      <w:pPr>
        <w:pStyle w:val="Flietext"/>
        <w:rPr>
          <w:lang w:eastAsia="de-DE"/>
        </w:rPr>
      </w:pPr>
    </w:p>
    <w:p w14:paraId="433ECD8D" w14:textId="77777777" w:rsidR="00082FF9" w:rsidRDefault="001F1AB9" w:rsidP="00374302">
      <w:pPr>
        <w:pStyle w:val="Flietext"/>
        <w:ind w:left="2835" w:hanging="2835"/>
        <w:jc w:val="both"/>
        <w:rPr>
          <w:lang w:eastAsia="de-DE"/>
        </w:rPr>
      </w:pPr>
      <w:bookmarkStart w:id="244" w:name="TRuDI_065_MUSS"/>
      <w:r>
        <w:t>TRuDI_065_MUSS</w:t>
      </w:r>
      <w:bookmarkEnd w:id="244"/>
      <w:r w:rsidR="00462118">
        <w:rPr>
          <w:lang w:eastAsia="de-DE"/>
        </w:rPr>
        <w:tab/>
      </w:r>
      <w:r w:rsidR="00082FF9" w:rsidRPr="00462118">
        <w:rPr>
          <w:lang w:eastAsia="de-DE"/>
        </w:rPr>
        <w:t xml:space="preserve">Es ist </w:t>
      </w:r>
      <w:r w:rsidR="00082FF9" w:rsidRPr="000F0D60">
        <w:rPr>
          <w:lang w:eastAsia="de-DE"/>
        </w:rPr>
        <w:t>immer genau ein Adapt</w:t>
      </w:r>
      <w:r w:rsidR="000F0D60" w:rsidRPr="000F0D60">
        <w:rPr>
          <w:lang w:eastAsia="de-DE"/>
        </w:rPr>
        <w:t>er aktiv im System zu verwenden</w:t>
      </w:r>
      <w:r w:rsidR="00D45E0F" w:rsidRPr="000F0D60">
        <w:rPr>
          <w:lang w:eastAsia="de-DE"/>
        </w:rPr>
        <w:t xml:space="preserve"> (</w:t>
      </w:r>
      <w:r w:rsidR="000F0D60" w:rsidRPr="000F0D60">
        <w:rPr>
          <w:lang w:eastAsia="de-DE"/>
        </w:rPr>
        <w:sym w:font="Wingdings" w:char="F0E0"/>
      </w:r>
      <w:r w:rsidR="000F0D60" w:rsidRPr="000F0D60">
        <w:rPr>
          <w:lang w:eastAsia="de-DE"/>
        </w:rPr>
        <w:t xml:space="preserve"> </w:t>
      </w:r>
      <w:r w:rsidR="000F0D60" w:rsidRPr="000F0D60">
        <w:rPr>
          <w:lang w:eastAsia="de-DE"/>
        </w:rPr>
        <w:fldChar w:fldCharType="begin"/>
      </w:r>
      <w:r w:rsidR="000F0D60" w:rsidRPr="000F0D60">
        <w:rPr>
          <w:lang w:eastAsia="de-DE"/>
        </w:rPr>
        <w:instrText xml:space="preserve"> REF TRuDI_001_MUSS \h </w:instrText>
      </w:r>
      <w:r w:rsidR="000F0D60">
        <w:rPr>
          <w:lang w:eastAsia="de-DE"/>
        </w:rPr>
        <w:instrText xml:space="preserve"> \* MERGEFORMAT </w:instrText>
      </w:r>
      <w:r w:rsidR="000F0D60" w:rsidRPr="000F0D60">
        <w:rPr>
          <w:lang w:eastAsia="de-DE"/>
        </w:rPr>
      </w:r>
      <w:r w:rsidR="000F0D60" w:rsidRPr="000F0D60">
        <w:rPr>
          <w:lang w:eastAsia="de-DE"/>
        </w:rPr>
        <w:fldChar w:fldCharType="separate"/>
      </w:r>
      <w:r w:rsidR="000F0D60" w:rsidRPr="000F0D60">
        <w:t>TRuDI_001_MUSS</w:t>
      </w:r>
      <w:r w:rsidR="000F0D60" w:rsidRPr="000F0D60">
        <w:rPr>
          <w:lang w:eastAsia="de-DE"/>
        </w:rPr>
        <w:fldChar w:fldCharType="end"/>
      </w:r>
      <w:r w:rsidR="00D45E0F" w:rsidRPr="000F0D60">
        <w:rPr>
          <w:lang w:eastAsia="de-DE"/>
        </w:rPr>
        <w:t>)</w:t>
      </w:r>
      <w:r w:rsidR="000F0D60" w:rsidRPr="000F0D60">
        <w:rPr>
          <w:lang w:eastAsia="de-DE"/>
        </w:rPr>
        <w:t>.</w:t>
      </w:r>
    </w:p>
    <w:p w14:paraId="5B606D77" w14:textId="77777777" w:rsidR="00D45E0F" w:rsidRDefault="00D45E0F" w:rsidP="00462118">
      <w:pPr>
        <w:pStyle w:val="Flietext"/>
        <w:ind w:left="2835" w:hanging="2835"/>
        <w:rPr>
          <w:lang w:eastAsia="de-DE"/>
        </w:rPr>
      </w:pPr>
    </w:p>
    <w:p w14:paraId="1D5466DE" w14:textId="77777777" w:rsidR="00D45E0F" w:rsidRDefault="00D45E0F" w:rsidP="00374302">
      <w:pPr>
        <w:pStyle w:val="Flietext"/>
        <w:jc w:val="both"/>
        <w:rPr>
          <w:lang w:eastAsia="de-DE"/>
        </w:rPr>
      </w:pPr>
      <w:r>
        <w:rPr>
          <w:lang w:eastAsia="de-DE"/>
        </w:rPr>
        <w:t>Die Integration neuer Adapter, etc. ist in der Zukunft abschließend zu klären.</w:t>
      </w:r>
    </w:p>
    <w:p w14:paraId="49FB170F" w14:textId="77777777" w:rsidR="00D45E0F" w:rsidRDefault="00D45E0F" w:rsidP="00D45E0F">
      <w:pPr>
        <w:pStyle w:val="Flietext"/>
        <w:rPr>
          <w:lang w:eastAsia="de-DE"/>
        </w:rPr>
      </w:pPr>
      <w:r>
        <w:rPr>
          <w:lang w:eastAsia="de-DE"/>
        </w:rPr>
        <w:t xml:space="preserve"> </w:t>
      </w:r>
    </w:p>
    <w:p w14:paraId="40B06E12" w14:textId="77777777" w:rsidR="00D45E0F" w:rsidRDefault="00D45E0F" w:rsidP="00374302">
      <w:pPr>
        <w:pStyle w:val="Flietext"/>
        <w:jc w:val="both"/>
        <w:rPr>
          <w:lang w:eastAsia="de-DE"/>
        </w:rPr>
      </w:pPr>
      <w:r>
        <w:rPr>
          <w:lang w:eastAsia="de-DE"/>
        </w:rPr>
        <w:t xml:space="preserve">Das Verfügbarmachen der Hilfsmittel zur Rechnungskontrolle ist Pflicht des Messwertverwenders / Lieferanten (MessEG § 33 (3)). Mit TRuDI sorgt die Initiative BundesDisplay für ein als Rechnungsprüfungshilfsmittel geignetes Software-Produkt, wenn die Daten entsprechend dem in </w:t>
      </w:r>
      <w:r>
        <w:rPr>
          <w:lang w:eastAsia="de-DE"/>
        </w:rPr>
        <w:fldChar w:fldCharType="begin"/>
      </w:r>
      <w:r>
        <w:rPr>
          <w:lang w:eastAsia="de-DE"/>
        </w:rPr>
        <w:instrText xml:space="preserve"> REF _Ref486273080 \h  \* MERGEFORMAT </w:instrText>
      </w:r>
      <w:r>
        <w:rPr>
          <w:lang w:eastAsia="de-DE"/>
        </w:rPr>
      </w:r>
      <w:r>
        <w:rPr>
          <w:lang w:eastAsia="de-DE"/>
        </w:rPr>
        <w:fldChar w:fldCharType="separate"/>
      </w:r>
      <w:r w:rsidRPr="00462118">
        <w:rPr>
          <w:lang w:eastAsia="de-DE"/>
        </w:rPr>
        <w:t>Abbidung 1</w:t>
      </w:r>
      <w:r>
        <w:rPr>
          <w:lang w:eastAsia="de-DE"/>
        </w:rPr>
        <w:fldChar w:fldCharType="end"/>
      </w:r>
      <w:r>
        <w:rPr>
          <w:lang w:eastAsia="de-DE"/>
        </w:rPr>
        <w:t xml:space="preserve"> dargestellten Konzept übermittelt werden.</w:t>
      </w:r>
    </w:p>
    <w:p w14:paraId="4B7B774A" w14:textId="77777777" w:rsidR="00E96DD8" w:rsidRPr="00462118" w:rsidRDefault="00E96DD8" w:rsidP="00A37DD5">
      <w:pPr>
        <w:pStyle w:val="Flietext"/>
        <w:rPr>
          <w:lang w:eastAsia="de-DE"/>
        </w:rPr>
      </w:pPr>
    </w:p>
    <w:p w14:paraId="5A9C280D" w14:textId="77777777" w:rsidR="00E96DD8" w:rsidRPr="00462118" w:rsidRDefault="00E96DD8" w:rsidP="00E96DD8">
      <w:pPr>
        <w:pStyle w:val="berschrift4"/>
        <w:rPr>
          <w:lang w:val="de-DE"/>
        </w:rPr>
      </w:pPr>
      <w:bookmarkStart w:id="245" w:name="_Toc486449045"/>
      <w:r w:rsidRPr="00462118">
        <w:rPr>
          <w:lang w:val="de-DE"/>
        </w:rPr>
        <w:t>Sicherheit</w:t>
      </w:r>
      <w:bookmarkEnd w:id="245"/>
    </w:p>
    <w:p w14:paraId="33B95038" w14:textId="77777777" w:rsidR="00E96DD8" w:rsidRPr="00462118" w:rsidRDefault="00E96DD8" w:rsidP="00374302">
      <w:pPr>
        <w:pStyle w:val="Flietext"/>
        <w:jc w:val="both"/>
        <w:rPr>
          <w:lang w:eastAsia="de-DE"/>
        </w:rPr>
      </w:pPr>
    </w:p>
    <w:p w14:paraId="6747317C" w14:textId="77777777" w:rsidR="00E96DD8" w:rsidRPr="00462118" w:rsidRDefault="001F1AB9" w:rsidP="00374302">
      <w:pPr>
        <w:pStyle w:val="Flietext"/>
        <w:ind w:left="2835" w:hanging="2835"/>
        <w:jc w:val="both"/>
        <w:rPr>
          <w:lang w:eastAsia="de-DE"/>
        </w:rPr>
      </w:pPr>
      <w:bookmarkStart w:id="246" w:name="TRuDI_066_MUSS"/>
      <w:r>
        <w:t>TRuDI_066_MUSS</w:t>
      </w:r>
      <w:bookmarkEnd w:id="246"/>
      <w:r w:rsidR="00082FF9" w:rsidRPr="00462118">
        <w:rPr>
          <w:lang w:eastAsia="de-DE"/>
        </w:rPr>
        <w:tab/>
      </w:r>
      <w:r w:rsidR="00E96DD8" w:rsidRPr="00462118">
        <w:rPr>
          <w:lang w:eastAsia="de-DE"/>
        </w:rPr>
        <w:t xml:space="preserve">Die Software, sowie deren benötigten Systemkompenten, müssen physisch gegen Manipulation geschütz werden. </w:t>
      </w:r>
    </w:p>
    <w:p w14:paraId="31424447" w14:textId="77777777" w:rsidR="00E96DD8" w:rsidRPr="00462118" w:rsidRDefault="00E96DD8" w:rsidP="00374302">
      <w:pPr>
        <w:pStyle w:val="Flietext"/>
        <w:jc w:val="both"/>
        <w:rPr>
          <w:lang w:eastAsia="de-DE"/>
        </w:rPr>
      </w:pPr>
    </w:p>
    <w:p w14:paraId="564236A7" w14:textId="77777777" w:rsidR="00E96DD8" w:rsidRPr="00462118" w:rsidRDefault="001F1AB9" w:rsidP="00374302">
      <w:pPr>
        <w:pStyle w:val="Flietext"/>
        <w:ind w:left="2835" w:hanging="2835"/>
        <w:jc w:val="both"/>
        <w:rPr>
          <w:lang w:eastAsia="de-DE"/>
        </w:rPr>
      </w:pPr>
      <w:bookmarkStart w:id="247" w:name="TRuDI_067_MUSS"/>
      <w:r>
        <w:t>TRuDI_067_MUSS</w:t>
      </w:r>
      <w:bookmarkEnd w:id="247"/>
      <w:r w:rsidR="00082FF9" w:rsidRPr="00462118">
        <w:rPr>
          <w:lang w:eastAsia="de-DE"/>
        </w:rPr>
        <w:tab/>
      </w:r>
      <w:r w:rsidR="00E96DD8" w:rsidRPr="00462118">
        <w:rPr>
          <w:lang w:eastAsia="de-DE"/>
        </w:rPr>
        <w:t>Die von der Software verarbeite</w:t>
      </w:r>
      <w:r w:rsidR="00FD7A06">
        <w:rPr>
          <w:lang w:eastAsia="de-DE"/>
        </w:rPr>
        <w:t>te</w:t>
      </w:r>
      <w:r w:rsidR="00E96DD8" w:rsidRPr="00462118">
        <w:rPr>
          <w:lang w:eastAsia="de-DE"/>
        </w:rPr>
        <w:t>n Messdaten müssen vor Verfälschung und Manipulation geschützt werden.</w:t>
      </w:r>
    </w:p>
    <w:p w14:paraId="45377CDC" w14:textId="77777777" w:rsidR="00082FF9" w:rsidRPr="00462118" w:rsidRDefault="001F1AB9" w:rsidP="00374302">
      <w:pPr>
        <w:pStyle w:val="Flietext"/>
        <w:tabs>
          <w:tab w:val="left" w:pos="2029"/>
        </w:tabs>
        <w:ind w:left="2835" w:hanging="2835"/>
        <w:jc w:val="both"/>
        <w:rPr>
          <w:lang w:eastAsia="de-DE"/>
        </w:rPr>
      </w:pPr>
      <w:r>
        <w:rPr>
          <w:lang w:eastAsia="de-DE"/>
        </w:rPr>
        <w:tab/>
      </w:r>
    </w:p>
    <w:p w14:paraId="7CBDD5BD" w14:textId="77777777" w:rsidR="00082FF9" w:rsidRDefault="001F1AB9" w:rsidP="00374302">
      <w:pPr>
        <w:pStyle w:val="Flietext"/>
        <w:ind w:left="2835" w:hanging="2835"/>
        <w:jc w:val="both"/>
        <w:rPr>
          <w:lang w:eastAsia="de-DE"/>
        </w:rPr>
      </w:pPr>
      <w:bookmarkStart w:id="248" w:name="TRuDI_068_MUSS"/>
      <w:r>
        <w:t>TRuDI_068_MUSS</w:t>
      </w:r>
      <w:bookmarkEnd w:id="248"/>
      <w:r w:rsidR="00082FF9" w:rsidRPr="00462118">
        <w:rPr>
          <w:lang w:eastAsia="de-DE"/>
        </w:rPr>
        <w:tab/>
        <w:t>Die Letztverbraucheridentifikation gegenüber dem Gateway ist gegen Ausspähen, Manipulation und Weiterleitung zu sichern.</w:t>
      </w:r>
    </w:p>
    <w:p w14:paraId="19BDC15A" w14:textId="77777777" w:rsidR="00462118" w:rsidRDefault="001F1AB9" w:rsidP="00374302">
      <w:pPr>
        <w:pStyle w:val="Flietext"/>
        <w:tabs>
          <w:tab w:val="left" w:pos="1165"/>
        </w:tabs>
        <w:ind w:left="2835" w:hanging="2835"/>
        <w:jc w:val="both"/>
        <w:rPr>
          <w:lang w:eastAsia="de-DE"/>
        </w:rPr>
      </w:pPr>
      <w:r>
        <w:rPr>
          <w:lang w:eastAsia="de-DE"/>
        </w:rPr>
        <w:tab/>
      </w:r>
    </w:p>
    <w:p w14:paraId="1FAF5FC1" w14:textId="77777777" w:rsidR="00E96DD8" w:rsidRDefault="001F1AB9" w:rsidP="00374302">
      <w:pPr>
        <w:pStyle w:val="Flietext"/>
        <w:ind w:left="2835" w:hanging="2835"/>
        <w:jc w:val="both"/>
        <w:rPr>
          <w:lang w:eastAsia="de-DE"/>
        </w:rPr>
      </w:pPr>
      <w:bookmarkStart w:id="249" w:name="TRuDI_069_MUSS"/>
      <w:r>
        <w:t>TRuDI_069_MUSS</w:t>
      </w:r>
      <w:bookmarkEnd w:id="249"/>
      <w:r w:rsidR="00082FF9" w:rsidRPr="00462118">
        <w:rPr>
          <w:lang w:eastAsia="de-DE"/>
        </w:rPr>
        <w:tab/>
      </w:r>
      <w:r w:rsidR="00E96DD8" w:rsidRPr="00462118">
        <w:rPr>
          <w:lang w:eastAsia="de-DE"/>
        </w:rPr>
        <w:t>Die Software muss ohne erhöhte Systemrechte (Administrator</w:t>
      </w:r>
      <w:r w:rsidR="000934F8">
        <w:rPr>
          <w:lang w:eastAsia="de-DE"/>
        </w:rPr>
        <w:t>r</w:t>
      </w:r>
      <w:r w:rsidR="00FD7A06">
        <w:rPr>
          <w:lang w:eastAsia="de-DE"/>
        </w:rPr>
        <w:t>echte in Windows, sudo</w:t>
      </w:r>
      <w:r w:rsidR="00E96DD8" w:rsidRPr="00462118">
        <w:rPr>
          <w:lang w:eastAsia="de-DE"/>
        </w:rPr>
        <w:t xml:space="preserve"> in Linux) ausführbar sein.</w:t>
      </w:r>
    </w:p>
    <w:p w14:paraId="25F94296" w14:textId="77777777" w:rsidR="000934F8" w:rsidRDefault="000934F8" w:rsidP="00082FF9">
      <w:pPr>
        <w:pStyle w:val="Flietext"/>
        <w:ind w:left="2835" w:hanging="2835"/>
        <w:rPr>
          <w:lang w:eastAsia="de-DE"/>
        </w:rPr>
      </w:pPr>
    </w:p>
    <w:p w14:paraId="667C354E" w14:textId="77777777" w:rsidR="00CB7160" w:rsidRDefault="001F1AB9" w:rsidP="00374302">
      <w:pPr>
        <w:pStyle w:val="Flietext"/>
        <w:ind w:left="2835" w:hanging="2835"/>
        <w:jc w:val="both"/>
        <w:rPr>
          <w:lang w:eastAsia="de-DE"/>
        </w:rPr>
      </w:pPr>
      <w:bookmarkStart w:id="250" w:name="TRuDI_070_MUSS"/>
      <w:r>
        <w:t>TRuDI_070_MUSS</w:t>
      </w:r>
      <w:bookmarkEnd w:id="250"/>
      <w:r w:rsidR="000934F8">
        <w:rPr>
          <w:lang w:eastAsia="de-DE"/>
        </w:rPr>
        <w:tab/>
      </w:r>
      <w:r w:rsidR="00FD7A06">
        <w:rPr>
          <w:lang w:eastAsia="de-DE"/>
        </w:rPr>
        <w:t>Der Mess</w:t>
      </w:r>
      <w:r w:rsidR="00CB7160">
        <w:rPr>
          <w:lang w:eastAsia="de-DE"/>
        </w:rPr>
        <w:t>datenempfang durch die Software vom Gateway muss ohne aktive Internetverbindung möglich sein.</w:t>
      </w:r>
    </w:p>
    <w:p w14:paraId="4615CFBF" w14:textId="77777777" w:rsidR="00462118" w:rsidRDefault="00462118" w:rsidP="00082FF9">
      <w:pPr>
        <w:pStyle w:val="Flietext"/>
        <w:ind w:left="2835" w:hanging="2835"/>
        <w:rPr>
          <w:lang w:eastAsia="de-DE"/>
        </w:rPr>
      </w:pPr>
    </w:p>
    <w:p w14:paraId="4DCFA721" w14:textId="77777777" w:rsidR="00A75B2A" w:rsidRPr="00462118" w:rsidRDefault="00A75B2A" w:rsidP="00A75B2A">
      <w:pPr>
        <w:pStyle w:val="Flietext"/>
        <w:rPr>
          <w:lang w:eastAsia="de-DE"/>
        </w:rPr>
      </w:pPr>
    </w:p>
    <w:p w14:paraId="324B878A" w14:textId="77777777" w:rsidR="00A75B2A" w:rsidRPr="00462118" w:rsidRDefault="00A75B2A" w:rsidP="00A75B2A">
      <w:pPr>
        <w:pStyle w:val="berschrift3"/>
        <w:rPr>
          <w:lang w:val="de-DE"/>
        </w:rPr>
      </w:pPr>
      <w:bookmarkStart w:id="251" w:name="_Ref486338585"/>
      <w:bookmarkStart w:id="252" w:name="_Toc486449046"/>
      <w:r w:rsidRPr="00462118">
        <w:rPr>
          <w:lang w:val="de-DE"/>
        </w:rPr>
        <w:t>Hardware</w:t>
      </w:r>
      <w:bookmarkEnd w:id="251"/>
      <w:bookmarkEnd w:id="252"/>
    </w:p>
    <w:p w14:paraId="169B77DA" w14:textId="77777777" w:rsidR="00FF4482" w:rsidRPr="00462118" w:rsidRDefault="00FF4482" w:rsidP="00FF4482">
      <w:pPr>
        <w:pStyle w:val="Flietext"/>
        <w:rPr>
          <w:lang w:eastAsia="de-DE"/>
        </w:rPr>
      </w:pPr>
    </w:p>
    <w:p w14:paraId="65519AF1" w14:textId="77777777" w:rsidR="00FF4482" w:rsidRDefault="003B4C3E" w:rsidP="003B4C3E">
      <w:pPr>
        <w:pStyle w:val="berschrift4"/>
      </w:pPr>
      <w:bookmarkStart w:id="253" w:name="_Toc486449047"/>
      <w:r>
        <w:t>Mindestanforderungen Installationsbasiertes System (Windows 7)</w:t>
      </w:r>
      <w:bookmarkEnd w:id="253"/>
    </w:p>
    <w:p w14:paraId="06B20AF6" w14:textId="77777777" w:rsidR="003B4C3E" w:rsidRDefault="003B4C3E" w:rsidP="003B4C3E">
      <w:pPr>
        <w:pStyle w:val="Flietext"/>
        <w:rPr>
          <w:lang w:val="en-US" w:eastAsia="de-DE"/>
        </w:rPr>
      </w:pPr>
    </w:p>
    <w:p w14:paraId="775B390F" w14:textId="77777777" w:rsidR="001F1AB9" w:rsidRPr="00EB2369" w:rsidRDefault="001F1AB9" w:rsidP="001F1AB9">
      <w:pPr>
        <w:pStyle w:val="Flietext"/>
        <w:ind w:left="2832" w:hanging="2832"/>
        <w:rPr>
          <w:lang w:eastAsia="de-DE"/>
        </w:rPr>
      </w:pPr>
      <w:bookmarkStart w:id="254" w:name="TRuDI_071_MUSS"/>
      <w:r w:rsidRPr="00EB2369">
        <w:rPr>
          <w:lang w:eastAsia="de-DE"/>
        </w:rPr>
        <w:t>TRuDI_071_MUSS</w:t>
      </w:r>
      <w:bookmarkEnd w:id="254"/>
      <w:r w:rsidRPr="00EB2369">
        <w:rPr>
          <w:lang w:eastAsia="de-DE"/>
        </w:rPr>
        <w:tab/>
        <w:t>TRuDI muss mit folgenden, minimalen HW-Systemumgebungsparametern unter Windows 7 lauffähig sein:</w:t>
      </w:r>
    </w:p>
    <w:p w14:paraId="01A8EF69" w14:textId="77777777" w:rsidR="003B4C3E" w:rsidRDefault="003B4C3E" w:rsidP="003B4C3E">
      <w:pPr>
        <w:pStyle w:val="Flietext"/>
        <w:numPr>
          <w:ilvl w:val="0"/>
          <w:numId w:val="14"/>
        </w:numPr>
        <w:rPr>
          <w:lang w:val="en-US" w:eastAsia="de-DE"/>
        </w:rPr>
      </w:pPr>
      <w:r>
        <w:rPr>
          <w:lang w:val="en-US" w:eastAsia="de-DE"/>
        </w:rPr>
        <w:t>Prozessor 1GHz oder schneller</w:t>
      </w:r>
    </w:p>
    <w:p w14:paraId="48F54578" w14:textId="77777777" w:rsidR="003B4C3E" w:rsidRDefault="003B4C3E" w:rsidP="003B4C3E">
      <w:pPr>
        <w:pStyle w:val="Flietext"/>
        <w:numPr>
          <w:ilvl w:val="0"/>
          <w:numId w:val="14"/>
        </w:numPr>
        <w:rPr>
          <w:lang w:val="en-US" w:eastAsia="de-DE"/>
        </w:rPr>
      </w:pPr>
      <w:r>
        <w:rPr>
          <w:lang w:val="en-US" w:eastAsia="de-DE"/>
        </w:rPr>
        <w:t>Mindestens 2 GB Ram</w:t>
      </w:r>
    </w:p>
    <w:p w14:paraId="0476DA86" w14:textId="77777777" w:rsidR="003B4C3E" w:rsidRDefault="003B4C3E" w:rsidP="003B4C3E">
      <w:pPr>
        <w:pStyle w:val="Flietext"/>
        <w:numPr>
          <w:ilvl w:val="0"/>
          <w:numId w:val="14"/>
        </w:numPr>
        <w:rPr>
          <w:lang w:val="en-US" w:eastAsia="de-DE"/>
        </w:rPr>
      </w:pPr>
      <w:r>
        <w:rPr>
          <w:lang w:val="en-US" w:eastAsia="de-DE"/>
        </w:rPr>
        <w:t>Mindestens 5 GB Diskspace</w:t>
      </w:r>
    </w:p>
    <w:p w14:paraId="5EAA0205" w14:textId="77777777" w:rsidR="003B4C3E" w:rsidRPr="003B4C3E" w:rsidRDefault="003B4C3E" w:rsidP="003B4C3E">
      <w:pPr>
        <w:pStyle w:val="Flietext"/>
        <w:ind w:left="720"/>
        <w:rPr>
          <w:lang w:val="en-US" w:eastAsia="de-DE"/>
        </w:rPr>
      </w:pPr>
    </w:p>
    <w:p w14:paraId="3B1C74A0" w14:textId="77777777" w:rsidR="009A1AF3" w:rsidRPr="00462118" w:rsidRDefault="003B4C3E" w:rsidP="003B4C3E">
      <w:pPr>
        <w:pStyle w:val="berschrift4"/>
        <w:rPr>
          <w:lang w:val="de-DE"/>
        </w:rPr>
      </w:pPr>
      <w:bookmarkStart w:id="255" w:name="_Toc486449048"/>
      <w:r>
        <w:t>Mindestanforderungen Livesystem (Heise Meterix)</w:t>
      </w:r>
      <w:bookmarkEnd w:id="255"/>
    </w:p>
    <w:p w14:paraId="4DB2ECCD" w14:textId="77777777" w:rsidR="00FF4482" w:rsidRDefault="00FF4482" w:rsidP="00FF4482">
      <w:pPr>
        <w:pStyle w:val="Flietext"/>
        <w:rPr>
          <w:lang w:eastAsia="de-DE"/>
        </w:rPr>
      </w:pPr>
    </w:p>
    <w:p w14:paraId="643343AC" w14:textId="77777777" w:rsidR="001F1AB9" w:rsidRPr="00EB2369" w:rsidRDefault="001F1AB9" w:rsidP="001F1AB9">
      <w:pPr>
        <w:pStyle w:val="Flietext"/>
        <w:ind w:left="2832" w:hanging="2832"/>
        <w:rPr>
          <w:lang w:eastAsia="de-DE"/>
        </w:rPr>
      </w:pPr>
      <w:bookmarkStart w:id="256" w:name="TRuDI_072_MUSS"/>
      <w:r w:rsidRPr="00EB2369">
        <w:rPr>
          <w:lang w:eastAsia="de-DE"/>
        </w:rPr>
        <w:t>TRuDI_072_MUSS</w:t>
      </w:r>
      <w:bookmarkEnd w:id="256"/>
      <w:r w:rsidRPr="00EB2369">
        <w:rPr>
          <w:lang w:eastAsia="de-DE"/>
        </w:rPr>
        <w:tab/>
        <w:t>TRuDI muss mit folgenden, minimalen HW-Systemumgebungsparametern unter Meterix lauffähig sein:</w:t>
      </w:r>
    </w:p>
    <w:p w14:paraId="1DB7F71A" w14:textId="77777777" w:rsidR="003B4C3E" w:rsidRDefault="003B4C3E" w:rsidP="003B4C3E">
      <w:pPr>
        <w:pStyle w:val="Flietext"/>
        <w:numPr>
          <w:ilvl w:val="0"/>
          <w:numId w:val="14"/>
        </w:numPr>
        <w:rPr>
          <w:lang w:val="en-US" w:eastAsia="de-DE"/>
        </w:rPr>
      </w:pPr>
      <w:r>
        <w:rPr>
          <w:lang w:val="en-US" w:eastAsia="de-DE"/>
        </w:rPr>
        <w:t>Prozessor 1GHz oder schneller</w:t>
      </w:r>
    </w:p>
    <w:p w14:paraId="358F5D37" w14:textId="77777777" w:rsidR="003B4C3E" w:rsidRDefault="003B4C3E" w:rsidP="003B4C3E">
      <w:pPr>
        <w:pStyle w:val="Flietext"/>
        <w:numPr>
          <w:ilvl w:val="0"/>
          <w:numId w:val="14"/>
        </w:numPr>
        <w:rPr>
          <w:lang w:val="en-US" w:eastAsia="de-DE"/>
        </w:rPr>
      </w:pPr>
      <w:r>
        <w:rPr>
          <w:lang w:val="en-US" w:eastAsia="de-DE"/>
        </w:rPr>
        <w:t>Mindestens 2 GB Ram</w:t>
      </w:r>
    </w:p>
    <w:p w14:paraId="57F7C65E" w14:textId="77777777" w:rsidR="003B4C3E" w:rsidRDefault="00E7599D" w:rsidP="003B4C3E">
      <w:pPr>
        <w:pStyle w:val="Flietext"/>
        <w:numPr>
          <w:ilvl w:val="0"/>
          <w:numId w:val="14"/>
        </w:numPr>
        <w:rPr>
          <w:lang w:val="en-US" w:eastAsia="de-DE"/>
        </w:rPr>
      </w:pPr>
      <w:r>
        <w:rPr>
          <w:lang w:val="en-US" w:eastAsia="de-DE"/>
        </w:rPr>
        <w:t>Bootfähigs CD/DVD Medium oder</w:t>
      </w:r>
    </w:p>
    <w:p w14:paraId="5781F79D" w14:textId="77777777" w:rsidR="00E7599D" w:rsidRDefault="00E7599D" w:rsidP="003B4C3E">
      <w:pPr>
        <w:pStyle w:val="Flietext"/>
        <w:numPr>
          <w:ilvl w:val="0"/>
          <w:numId w:val="14"/>
        </w:numPr>
        <w:rPr>
          <w:lang w:val="en-US" w:eastAsia="de-DE"/>
        </w:rPr>
      </w:pPr>
      <w:r>
        <w:rPr>
          <w:lang w:val="en-US" w:eastAsia="de-DE"/>
        </w:rPr>
        <w:t>Bootfähiger USB Stick</w:t>
      </w:r>
    </w:p>
    <w:p w14:paraId="3005185B" w14:textId="77777777" w:rsidR="00A75B2A" w:rsidRPr="00462118" w:rsidRDefault="00A75B2A" w:rsidP="00A75B2A">
      <w:pPr>
        <w:pStyle w:val="Flietext"/>
        <w:rPr>
          <w:lang w:eastAsia="de-DE"/>
        </w:rPr>
      </w:pPr>
    </w:p>
    <w:p w14:paraId="4E841820" w14:textId="77777777" w:rsidR="00A75B2A" w:rsidRPr="00462118" w:rsidRDefault="00A75B2A" w:rsidP="00B96353">
      <w:pPr>
        <w:pStyle w:val="berschrift2"/>
      </w:pPr>
      <w:bookmarkStart w:id="257" w:name="_Toc486449049"/>
      <w:r w:rsidRPr="00462118">
        <w:t>Nicht-funktionale</w:t>
      </w:r>
      <w:r w:rsidR="009A1AF3" w:rsidRPr="00462118">
        <w:t xml:space="preserve"> / sonstige</w:t>
      </w:r>
      <w:r w:rsidRPr="00462118">
        <w:t xml:space="preserve"> Anforderungen</w:t>
      </w:r>
      <w:bookmarkEnd w:id="257"/>
    </w:p>
    <w:p w14:paraId="3C9E5EE3" w14:textId="77777777" w:rsidR="00A75B2A" w:rsidRPr="00462118" w:rsidRDefault="00A75B2A" w:rsidP="00A75B2A">
      <w:pPr>
        <w:pStyle w:val="Flietext"/>
        <w:rPr>
          <w:lang w:eastAsia="de-DE"/>
        </w:rPr>
      </w:pPr>
    </w:p>
    <w:p w14:paraId="22AB0D72" w14:textId="77777777" w:rsidR="00A75B2A" w:rsidRPr="00462118" w:rsidRDefault="00FF4482" w:rsidP="00FF4482">
      <w:pPr>
        <w:pStyle w:val="berschrift3"/>
        <w:rPr>
          <w:lang w:val="de-DE"/>
        </w:rPr>
      </w:pPr>
      <w:bookmarkStart w:id="258" w:name="_Toc486449050"/>
      <w:r w:rsidRPr="00462118">
        <w:rPr>
          <w:lang w:val="de-DE"/>
        </w:rPr>
        <w:t xml:space="preserve">Anforderungen aus </w:t>
      </w:r>
      <w:r w:rsidR="00A75B2A" w:rsidRPr="00462118">
        <w:rPr>
          <w:lang w:val="de-DE"/>
        </w:rPr>
        <w:t>PTB-A50.8</w:t>
      </w:r>
      <w:bookmarkEnd w:id="258"/>
    </w:p>
    <w:p w14:paraId="172FA63C" w14:textId="77777777" w:rsidR="00A75B2A" w:rsidRPr="00462118" w:rsidRDefault="00A75B2A" w:rsidP="00A75B2A">
      <w:pPr>
        <w:pStyle w:val="Flietext"/>
        <w:rPr>
          <w:lang w:eastAsia="de-DE"/>
        </w:rPr>
      </w:pPr>
    </w:p>
    <w:p w14:paraId="1A08FAC8" w14:textId="77777777" w:rsidR="00462118" w:rsidRDefault="001F1AB9" w:rsidP="00374302">
      <w:pPr>
        <w:pStyle w:val="Flietext"/>
        <w:ind w:left="2835" w:hanging="2835"/>
        <w:jc w:val="both"/>
        <w:rPr>
          <w:lang w:eastAsia="de-DE"/>
        </w:rPr>
      </w:pPr>
      <w:bookmarkStart w:id="259" w:name="TRuDI_073_MUSS"/>
      <w:r>
        <w:rPr>
          <w:rFonts w:eastAsia="Times New Roman" w:cs="Times New Roman"/>
          <w:color w:val="auto"/>
          <w:lang w:eastAsia="de-DE"/>
        </w:rPr>
        <w:t>TRuDI_073_MUSS</w:t>
      </w:r>
      <w:r w:rsidR="00E7599D">
        <w:rPr>
          <w:lang w:eastAsia="de-DE"/>
        </w:rPr>
        <w:t xml:space="preserve"> </w:t>
      </w:r>
      <w:bookmarkEnd w:id="259"/>
      <w:r w:rsidR="00E7599D">
        <w:rPr>
          <w:lang w:eastAsia="de-DE"/>
        </w:rPr>
        <w:tab/>
      </w:r>
      <w:r w:rsidR="00462118">
        <w:rPr>
          <w:lang w:eastAsia="de-DE"/>
        </w:rPr>
        <w:t xml:space="preserve">Die </w:t>
      </w:r>
      <w:r w:rsidR="00B11301">
        <w:rPr>
          <w:lang w:eastAsia="de-DE"/>
        </w:rPr>
        <w:t>Software muss die</w:t>
      </w:r>
      <w:r w:rsidR="00462118">
        <w:rPr>
          <w:lang w:eastAsia="de-DE"/>
        </w:rPr>
        <w:t xml:space="preserve"> Anforderungen aus PTB-A 50.8 </w:t>
      </w:r>
      <w:r w:rsidR="00D308C1">
        <w:rPr>
          <w:lang w:eastAsia="de-DE"/>
        </w:rPr>
        <w:t>Kapitel</w:t>
      </w:r>
      <w:r w:rsidR="00462118">
        <w:rPr>
          <w:lang w:eastAsia="de-DE"/>
        </w:rPr>
        <w:t xml:space="preserve"> </w:t>
      </w:r>
      <w:r w:rsidR="00D308C1">
        <w:rPr>
          <w:lang w:eastAsia="de-DE"/>
        </w:rPr>
        <w:t>5</w:t>
      </w:r>
      <w:r w:rsidR="00B11301">
        <w:rPr>
          <w:lang w:eastAsia="de-DE"/>
        </w:rPr>
        <w:t xml:space="preserve"> und 7 </w:t>
      </w:r>
      <w:r w:rsidR="00D308C1" w:rsidRPr="00D308C1">
        <w:rPr>
          <w:lang w:eastAsia="de-DE"/>
        </w:rPr>
        <w:t xml:space="preserve">direkt oder sicherheitsniveau-gleich </w:t>
      </w:r>
      <w:r w:rsidR="00B11301">
        <w:rPr>
          <w:lang w:eastAsia="de-DE"/>
        </w:rPr>
        <w:t>erfüllen.</w:t>
      </w:r>
    </w:p>
    <w:p w14:paraId="658979DC" w14:textId="77777777" w:rsidR="009A1AF3" w:rsidRPr="00462118" w:rsidRDefault="009A1AF3" w:rsidP="00A75B2A">
      <w:pPr>
        <w:pStyle w:val="Flietext"/>
        <w:rPr>
          <w:lang w:eastAsia="de-DE"/>
        </w:rPr>
      </w:pPr>
    </w:p>
    <w:p w14:paraId="6614D765" w14:textId="77777777" w:rsidR="00A75B2A" w:rsidRPr="00462118" w:rsidRDefault="00A75B2A" w:rsidP="00FF4482">
      <w:pPr>
        <w:pStyle w:val="berschrift3"/>
        <w:rPr>
          <w:lang w:val="de-DE"/>
        </w:rPr>
      </w:pPr>
      <w:bookmarkStart w:id="260" w:name="_Toc486449051"/>
      <w:r w:rsidRPr="00462118">
        <w:rPr>
          <w:lang w:val="de-DE"/>
        </w:rPr>
        <w:t>Schulung</w:t>
      </w:r>
      <w:bookmarkEnd w:id="260"/>
    </w:p>
    <w:p w14:paraId="48981BCD" w14:textId="77777777" w:rsidR="00A75B2A" w:rsidRPr="00462118" w:rsidRDefault="00A75B2A" w:rsidP="00A75B2A">
      <w:pPr>
        <w:pStyle w:val="Flietext"/>
        <w:rPr>
          <w:lang w:eastAsia="de-DE"/>
        </w:rPr>
      </w:pPr>
    </w:p>
    <w:p w14:paraId="0E6F66B6" w14:textId="77777777" w:rsidR="00B11301" w:rsidRDefault="00B11301" w:rsidP="00374302">
      <w:pPr>
        <w:pStyle w:val="Flietext"/>
        <w:jc w:val="both"/>
        <w:rPr>
          <w:lang w:eastAsia="de-DE"/>
        </w:rPr>
      </w:pPr>
      <w:r>
        <w:rPr>
          <w:lang w:eastAsia="de-DE"/>
        </w:rPr>
        <w:t>Für die Entwicklung der herstellerspezifischen Adaptoren ist für die Gatewayhersteller eine Anleitung zur Benutzung der Schnittstelle IF_Adapter_TRuDI bereitzustellen. Die Anleitung kann als Online-Seminar (per Download oder Webkonferenz) bereitgestellt werden. Die Anleitung muss bei herstellerseitigem Bedarf wiederholt werden.</w:t>
      </w:r>
    </w:p>
    <w:p w14:paraId="62C4026C" w14:textId="77777777" w:rsidR="00B11301" w:rsidRDefault="00B11301" w:rsidP="00A75B2A">
      <w:pPr>
        <w:pStyle w:val="Flietext"/>
        <w:rPr>
          <w:lang w:eastAsia="de-DE"/>
        </w:rPr>
      </w:pPr>
    </w:p>
    <w:p w14:paraId="149DCCD1" w14:textId="77777777" w:rsidR="00B11301" w:rsidRDefault="001F1AB9" w:rsidP="00374302">
      <w:pPr>
        <w:pStyle w:val="Flietext"/>
        <w:ind w:left="2835" w:hanging="2835"/>
        <w:jc w:val="both"/>
        <w:rPr>
          <w:lang w:eastAsia="de-DE"/>
        </w:rPr>
      </w:pPr>
      <w:bookmarkStart w:id="261" w:name="TRuDI_074_SOLL"/>
      <w:r>
        <w:rPr>
          <w:rFonts w:eastAsia="Times New Roman" w:cs="Times New Roman"/>
          <w:color w:val="auto"/>
          <w:lang w:eastAsia="de-DE"/>
        </w:rPr>
        <w:t>TRuDI_074_SOLL</w:t>
      </w:r>
      <w:bookmarkEnd w:id="261"/>
      <w:r w:rsidR="00B11301">
        <w:rPr>
          <w:lang w:eastAsia="de-DE"/>
        </w:rPr>
        <w:tab/>
        <w:t>Die Schulung sollte eine Referenzimplementierung der Schnittstelle IF_Adapter_TRuDI (ohne Anbin</w:t>
      </w:r>
      <w:r w:rsidR="000934F8">
        <w:rPr>
          <w:lang w:eastAsia="de-DE"/>
        </w:rPr>
        <w:t>d</w:t>
      </w:r>
      <w:r w:rsidR="00B11301">
        <w:rPr>
          <w:lang w:eastAsia="de-DE"/>
        </w:rPr>
        <w:t>ung an ein Gateway) enthalten.</w:t>
      </w:r>
    </w:p>
    <w:p w14:paraId="04C730C4" w14:textId="77777777" w:rsidR="00B11301" w:rsidRDefault="00B11301" w:rsidP="00B11301">
      <w:pPr>
        <w:pStyle w:val="Flietext"/>
        <w:ind w:left="2835" w:hanging="2835"/>
        <w:rPr>
          <w:lang w:eastAsia="de-DE"/>
        </w:rPr>
      </w:pPr>
    </w:p>
    <w:p w14:paraId="68A68393" w14:textId="77777777" w:rsidR="00B11301" w:rsidRDefault="001F1AB9" w:rsidP="00374302">
      <w:pPr>
        <w:pStyle w:val="Flietext"/>
        <w:ind w:left="2835" w:hanging="2835"/>
        <w:jc w:val="both"/>
        <w:rPr>
          <w:lang w:eastAsia="de-DE"/>
        </w:rPr>
      </w:pPr>
      <w:bookmarkStart w:id="262" w:name="TRuDI_075_MUSS"/>
      <w:r>
        <w:rPr>
          <w:rFonts w:eastAsia="Times New Roman" w:cs="Times New Roman"/>
          <w:color w:val="auto"/>
          <w:lang w:eastAsia="de-DE"/>
        </w:rPr>
        <w:t>TRuDI_075_MUSS</w:t>
      </w:r>
      <w:bookmarkEnd w:id="262"/>
      <w:r w:rsidR="00B11301">
        <w:rPr>
          <w:lang w:eastAsia="de-DE"/>
        </w:rPr>
        <w:tab/>
        <w:t>Die Sprache der Schulung ist deutsch.</w:t>
      </w:r>
    </w:p>
    <w:p w14:paraId="57129D54" w14:textId="77777777" w:rsidR="00B11301" w:rsidRDefault="00B11301" w:rsidP="00B11301">
      <w:pPr>
        <w:pStyle w:val="Flietext"/>
        <w:ind w:left="2835" w:hanging="2835"/>
        <w:rPr>
          <w:lang w:eastAsia="de-DE"/>
        </w:rPr>
      </w:pPr>
    </w:p>
    <w:p w14:paraId="002A942F" w14:textId="77777777" w:rsidR="00B11301" w:rsidRDefault="001F1AB9" w:rsidP="00374302">
      <w:pPr>
        <w:pStyle w:val="Flietext"/>
        <w:ind w:left="2835" w:hanging="2835"/>
        <w:jc w:val="both"/>
        <w:rPr>
          <w:lang w:eastAsia="de-DE"/>
        </w:rPr>
      </w:pPr>
      <w:bookmarkStart w:id="263" w:name="TRuDI_076_KANN"/>
      <w:r>
        <w:rPr>
          <w:rFonts w:eastAsia="Times New Roman" w:cs="Times New Roman"/>
          <w:color w:val="auto"/>
          <w:lang w:eastAsia="de-DE"/>
        </w:rPr>
        <w:t>TRuDI_076_KANN</w:t>
      </w:r>
      <w:bookmarkEnd w:id="263"/>
      <w:r w:rsidR="00B11301">
        <w:rPr>
          <w:lang w:eastAsia="de-DE"/>
        </w:rPr>
        <w:tab/>
        <w:t xml:space="preserve">Zusätzliche Schulungen </w:t>
      </w:r>
      <w:r w:rsidR="000934F8">
        <w:rPr>
          <w:lang w:eastAsia="de-DE"/>
        </w:rPr>
        <w:t>in englischer Sprache</w:t>
      </w:r>
      <w:r w:rsidR="00B11301">
        <w:rPr>
          <w:lang w:eastAsia="de-DE"/>
        </w:rPr>
        <w:t xml:space="preserve"> </w:t>
      </w:r>
      <w:r w:rsidR="000934F8">
        <w:rPr>
          <w:lang w:eastAsia="de-DE"/>
        </w:rPr>
        <w:t>sind</w:t>
      </w:r>
      <w:r w:rsidR="00B11301">
        <w:rPr>
          <w:lang w:eastAsia="de-DE"/>
        </w:rPr>
        <w:t xml:space="preserve"> </w:t>
      </w:r>
      <w:r w:rsidR="00CB7160">
        <w:rPr>
          <w:lang w:eastAsia="de-DE"/>
        </w:rPr>
        <w:t>möglich</w:t>
      </w:r>
      <w:r w:rsidR="00B11301">
        <w:rPr>
          <w:lang w:eastAsia="de-DE"/>
        </w:rPr>
        <w:t xml:space="preserve">. </w:t>
      </w:r>
    </w:p>
    <w:p w14:paraId="7C837B6E" w14:textId="77777777" w:rsidR="009A1AF3" w:rsidRPr="00462118" w:rsidRDefault="009A1AF3" w:rsidP="00A75B2A">
      <w:pPr>
        <w:pStyle w:val="Flietext"/>
        <w:rPr>
          <w:lang w:eastAsia="de-DE"/>
        </w:rPr>
      </w:pPr>
    </w:p>
    <w:p w14:paraId="5B23192E" w14:textId="77777777" w:rsidR="00A75B2A" w:rsidRPr="00462118" w:rsidRDefault="00A75B2A" w:rsidP="00FF4482">
      <w:pPr>
        <w:pStyle w:val="berschrift3"/>
        <w:rPr>
          <w:lang w:val="de-DE"/>
        </w:rPr>
      </w:pPr>
      <w:bookmarkStart w:id="264" w:name="_Toc486449052"/>
      <w:r w:rsidRPr="00462118">
        <w:rPr>
          <w:lang w:val="de-DE"/>
        </w:rPr>
        <w:t>Dokumentation</w:t>
      </w:r>
      <w:bookmarkEnd w:id="264"/>
    </w:p>
    <w:p w14:paraId="6C89E96D" w14:textId="77777777" w:rsidR="00187263" w:rsidRPr="00462118" w:rsidRDefault="00187263" w:rsidP="00187263">
      <w:pPr>
        <w:pStyle w:val="Flietext"/>
        <w:rPr>
          <w:lang w:eastAsia="de-DE"/>
        </w:rPr>
      </w:pPr>
    </w:p>
    <w:p w14:paraId="01CCF423" w14:textId="77777777" w:rsidR="000934F8" w:rsidRDefault="001F1AB9" w:rsidP="00374302">
      <w:pPr>
        <w:pStyle w:val="Flietext"/>
        <w:ind w:left="2835" w:hanging="2835"/>
        <w:jc w:val="both"/>
        <w:rPr>
          <w:lang w:eastAsia="de-DE"/>
        </w:rPr>
      </w:pPr>
      <w:bookmarkStart w:id="265" w:name="TRuDI_077_MUSS"/>
      <w:r>
        <w:rPr>
          <w:rFonts w:eastAsia="Times New Roman" w:cs="Times New Roman"/>
          <w:color w:val="auto"/>
          <w:lang w:eastAsia="de-DE"/>
        </w:rPr>
        <w:t>TRuDI_077_MUSS</w:t>
      </w:r>
      <w:bookmarkEnd w:id="265"/>
      <w:r w:rsidR="000934F8">
        <w:rPr>
          <w:lang w:eastAsia="de-DE"/>
        </w:rPr>
        <w:tab/>
        <w:t>Zur Software ist ein Benutzerhandbuch in deutsch</w:t>
      </w:r>
      <w:r w:rsidR="00861EA7">
        <w:rPr>
          <w:lang w:eastAsia="de-DE"/>
        </w:rPr>
        <w:t>er Spache mit den Inhalten</w:t>
      </w:r>
    </w:p>
    <w:p w14:paraId="2EBE87CE" w14:textId="77777777" w:rsidR="000934F8" w:rsidRDefault="000934F8" w:rsidP="000934F8">
      <w:pPr>
        <w:pStyle w:val="Flietext"/>
        <w:numPr>
          <w:ilvl w:val="0"/>
          <w:numId w:val="13"/>
        </w:numPr>
        <w:rPr>
          <w:lang w:eastAsia="de-DE"/>
        </w:rPr>
      </w:pPr>
      <w:r>
        <w:rPr>
          <w:lang w:eastAsia="de-DE"/>
        </w:rPr>
        <w:t>Installation/Deinstallation/Aktualisierung</w:t>
      </w:r>
    </w:p>
    <w:p w14:paraId="5E6CC04E" w14:textId="77777777" w:rsidR="000934F8" w:rsidRDefault="000934F8" w:rsidP="000934F8">
      <w:pPr>
        <w:pStyle w:val="Flietext"/>
        <w:numPr>
          <w:ilvl w:val="0"/>
          <w:numId w:val="13"/>
        </w:numPr>
        <w:rPr>
          <w:lang w:eastAsia="de-DE"/>
        </w:rPr>
      </w:pPr>
      <w:r>
        <w:rPr>
          <w:lang w:eastAsia="de-DE"/>
        </w:rPr>
        <w:t>Konfiguration</w:t>
      </w:r>
    </w:p>
    <w:p w14:paraId="0D1A5258" w14:textId="77777777" w:rsidR="000934F8" w:rsidRDefault="000934F8" w:rsidP="000934F8">
      <w:pPr>
        <w:pStyle w:val="Flietext"/>
        <w:numPr>
          <w:ilvl w:val="0"/>
          <w:numId w:val="13"/>
        </w:numPr>
        <w:rPr>
          <w:lang w:eastAsia="de-DE"/>
        </w:rPr>
      </w:pPr>
      <w:r>
        <w:rPr>
          <w:lang w:eastAsia="de-DE"/>
        </w:rPr>
        <w:t>Erläuterung der Funktionen und deren Benutzerführung</w:t>
      </w:r>
    </w:p>
    <w:p w14:paraId="45D5C3EC" w14:textId="77777777" w:rsidR="00CB7160" w:rsidRDefault="00CB7160" w:rsidP="000934F8">
      <w:pPr>
        <w:pStyle w:val="Flietext"/>
        <w:numPr>
          <w:ilvl w:val="0"/>
          <w:numId w:val="13"/>
        </w:numPr>
        <w:rPr>
          <w:lang w:eastAsia="de-DE"/>
        </w:rPr>
      </w:pPr>
      <w:r>
        <w:rPr>
          <w:lang w:eastAsia="de-DE"/>
        </w:rPr>
        <w:t>Fehlerbehebungen</w:t>
      </w:r>
    </w:p>
    <w:p w14:paraId="34CA194A" w14:textId="77777777" w:rsidR="00861EA7" w:rsidRDefault="00861EA7" w:rsidP="00861EA7">
      <w:pPr>
        <w:pStyle w:val="Flietext"/>
        <w:ind w:left="2835"/>
        <w:rPr>
          <w:lang w:eastAsia="de-DE"/>
        </w:rPr>
      </w:pPr>
      <w:r>
        <w:rPr>
          <w:lang w:eastAsia="de-DE"/>
        </w:rPr>
        <w:t>beizulegen.</w:t>
      </w:r>
    </w:p>
    <w:p w14:paraId="4838FC95" w14:textId="77777777" w:rsidR="000934F8" w:rsidRDefault="000934F8" w:rsidP="00187263">
      <w:pPr>
        <w:pStyle w:val="Flietext"/>
        <w:rPr>
          <w:lang w:eastAsia="de-DE"/>
        </w:rPr>
      </w:pPr>
    </w:p>
    <w:p w14:paraId="4D3EABA8" w14:textId="77777777" w:rsidR="00861EA7" w:rsidRDefault="001F1AB9" w:rsidP="00374302">
      <w:pPr>
        <w:pStyle w:val="Flietext"/>
        <w:ind w:left="2835" w:hanging="2835"/>
        <w:jc w:val="both"/>
        <w:rPr>
          <w:lang w:eastAsia="de-DE"/>
        </w:rPr>
      </w:pPr>
      <w:bookmarkStart w:id="266" w:name="TRuDI_078_MUSS"/>
      <w:r>
        <w:rPr>
          <w:rFonts w:eastAsia="Times New Roman" w:cs="Times New Roman"/>
          <w:color w:val="auto"/>
          <w:lang w:eastAsia="de-DE"/>
        </w:rPr>
        <w:t>TRuDI_078_MUSS</w:t>
      </w:r>
      <w:bookmarkEnd w:id="266"/>
      <w:r w:rsidR="00CB7160">
        <w:rPr>
          <w:lang w:eastAsia="de-DE"/>
        </w:rPr>
        <w:tab/>
        <w:t xml:space="preserve">Der Sourcecode der Software ist mit Entwicklerkommentaren zu versehen. </w:t>
      </w:r>
      <w:r w:rsidR="00861EA7">
        <w:rPr>
          <w:lang w:eastAsia="de-DE"/>
        </w:rPr>
        <w:br/>
        <w:t>Der Sourcecode ist mit einer Architekturbeschreibung (</w:t>
      </w:r>
      <w:r w:rsidR="00C245E8">
        <w:rPr>
          <w:lang w:eastAsia="de-DE"/>
        </w:rPr>
        <w:t xml:space="preserve">empfohlen </w:t>
      </w:r>
      <w:r w:rsidR="00861EA7">
        <w:rPr>
          <w:lang w:eastAsia="de-DE"/>
        </w:rPr>
        <w:t>Arc42) zu versehen.</w:t>
      </w:r>
    </w:p>
    <w:p w14:paraId="784C2977" w14:textId="77777777" w:rsidR="00CB7160" w:rsidRDefault="00CB7160" w:rsidP="00CB7160">
      <w:pPr>
        <w:pStyle w:val="Flietext"/>
        <w:ind w:left="2835" w:hanging="2835"/>
        <w:rPr>
          <w:lang w:eastAsia="de-DE"/>
        </w:rPr>
      </w:pPr>
    </w:p>
    <w:p w14:paraId="1CDFA77A" w14:textId="77777777" w:rsidR="00CB7160" w:rsidRDefault="001F1AB9" w:rsidP="00374302">
      <w:pPr>
        <w:pStyle w:val="Flietext"/>
        <w:ind w:left="2835" w:hanging="2835"/>
        <w:jc w:val="both"/>
        <w:rPr>
          <w:lang w:eastAsia="de-DE"/>
        </w:rPr>
      </w:pPr>
      <w:bookmarkStart w:id="267" w:name="TRuDI_079_MUSS"/>
      <w:r>
        <w:rPr>
          <w:rFonts w:eastAsia="Times New Roman" w:cs="Times New Roman"/>
          <w:color w:val="auto"/>
          <w:lang w:eastAsia="de-DE"/>
        </w:rPr>
        <w:t>TRuDI_079_MUSS</w:t>
      </w:r>
      <w:bookmarkEnd w:id="267"/>
      <w:r w:rsidR="00CB7160">
        <w:rPr>
          <w:lang w:eastAsia="de-DE"/>
        </w:rPr>
        <w:tab/>
        <w:t xml:space="preserve">Der </w:t>
      </w:r>
      <w:commentRangeStart w:id="268"/>
      <w:commentRangeStart w:id="269"/>
      <w:r w:rsidR="00CB7160">
        <w:rPr>
          <w:lang w:eastAsia="de-DE"/>
        </w:rPr>
        <w:t>Sourcecode</w:t>
      </w:r>
      <w:commentRangeEnd w:id="268"/>
      <w:r w:rsidR="00E45857">
        <w:rPr>
          <w:rStyle w:val="Kommentarzeichen"/>
          <w:rFonts w:eastAsia="Times New Roman" w:cs="Times New Roman"/>
          <w:color w:val="auto"/>
          <w:lang w:eastAsia="de-DE"/>
        </w:rPr>
        <w:commentReference w:id="268"/>
      </w:r>
      <w:r w:rsidR="00CB7160">
        <w:rPr>
          <w:lang w:eastAsia="de-DE"/>
        </w:rPr>
        <w:t xml:space="preserve"> </w:t>
      </w:r>
      <w:commentRangeEnd w:id="269"/>
      <w:r w:rsidR="00D060DF">
        <w:rPr>
          <w:rStyle w:val="Kommentarzeichen"/>
          <w:rFonts w:eastAsia="Times New Roman" w:cs="Times New Roman"/>
          <w:color w:val="auto"/>
          <w:lang w:eastAsia="de-DE"/>
        </w:rPr>
        <w:commentReference w:id="269"/>
      </w:r>
      <w:r w:rsidR="00CB7160">
        <w:rPr>
          <w:lang w:eastAsia="de-DE"/>
        </w:rPr>
        <w:t>ist mit einer Build Beschreibung zu versehen.</w:t>
      </w:r>
    </w:p>
    <w:p w14:paraId="4B28C6DD" w14:textId="77777777" w:rsidR="00FF4482" w:rsidRDefault="00FF4482" w:rsidP="00A75B2A">
      <w:pPr>
        <w:pStyle w:val="Flietext"/>
        <w:rPr>
          <w:lang w:eastAsia="de-DE"/>
        </w:rPr>
      </w:pPr>
    </w:p>
    <w:p w14:paraId="7661FA6D" w14:textId="77777777" w:rsidR="00FF4482" w:rsidRPr="00462118" w:rsidRDefault="00FF4482" w:rsidP="00FF4482">
      <w:pPr>
        <w:pStyle w:val="berschrift3"/>
        <w:rPr>
          <w:lang w:val="de-DE"/>
        </w:rPr>
      </w:pPr>
      <w:bookmarkStart w:id="270" w:name="_Toc486449053"/>
      <w:r w:rsidRPr="00462118">
        <w:rPr>
          <w:lang w:val="de-DE"/>
        </w:rPr>
        <w:t>Lizenzmodell</w:t>
      </w:r>
      <w:bookmarkEnd w:id="270"/>
    </w:p>
    <w:p w14:paraId="27D12840" w14:textId="77777777" w:rsidR="009A1AF3" w:rsidRPr="00462118" w:rsidRDefault="009A1AF3" w:rsidP="00374302">
      <w:pPr>
        <w:pStyle w:val="Flietext"/>
        <w:jc w:val="both"/>
        <w:rPr>
          <w:lang w:eastAsia="de-DE"/>
        </w:rPr>
      </w:pPr>
    </w:p>
    <w:p w14:paraId="1E01F472" w14:textId="12B4BB74" w:rsidR="00CB7160" w:rsidRDefault="001F1AB9" w:rsidP="00374302">
      <w:pPr>
        <w:pStyle w:val="Flietext"/>
        <w:ind w:left="2835" w:hanging="2835"/>
        <w:jc w:val="both"/>
        <w:rPr>
          <w:lang w:eastAsia="de-DE"/>
        </w:rPr>
      </w:pPr>
      <w:bookmarkStart w:id="271" w:name="TRuDI_080_MUSS"/>
      <w:r>
        <w:rPr>
          <w:rFonts w:eastAsia="Times New Roman" w:cs="Times New Roman"/>
          <w:color w:val="auto"/>
          <w:lang w:eastAsia="de-DE"/>
        </w:rPr>
        <w:t>TRuDI_080_MUSS</w:t>
      </w:r>
      <w:bookmarkEnd w:id="271"/>
      <w:r w:rsidR="00C728A0">
        <w:rPr>
          <w:lang w:eastAsia="de-DE"/>
        </w:rPr>
        <w:tab/>
      </w:r>
      <w:r w:rsidR="00CB7160">
        <w:rPr>
          <w:lang w:eastAsia="de-DE"/>
        </w:rPr>
        <w:t>Die Software ist unter die Lizenz MIT</w:t>
      </w:r>
      <w:r w:rsidR="00561EEB">
        <w:rPr>
          <w:lang w:eastAsia="de-DE"/>
        </w:rPr>
        <w:tab/>
      </w:r>
      <w:r w:rsidR="00C728A0">
        <w:rPr>
          <w:lang w:eastAsia="de-DE"/>
        </w:rPr>
        <w:t xml:space="preserve"> (</w:t>
      </w:r>
      <w:hyperlink r:id="rId12" w:history="1">
        <w:r w:rsidR="00C728A0" w:rsidRPr="00C728A0">
          <w:rPr>
            <w:rStyle w:val="Hyperlink"/>
            <w:sz w:val="22"/>
            <w:lang w:eastAsia="de-DE"/>
          </w:rPr>
          <w:t>https://opensource.org/licenses/MIT</w:t>
        </w:r>
      </w:hyperlink>
      <w:r w:rsidR="00C728A0">
        <w:rPr>
          <w:lang w:eastAsia="de-DE"/>
        </w:rPr>
        <w:t>) zu stellen.</w:t>
      </w:r>
    </w:p>
    <w:p w14:paraId="4C0B810C" w14:textId="77777777" w:rsidR="00210E75" w:rsidRDefault="00210E75" w:rsidP="00374302">
      <w:pPr>
        <w:pStyle w:val="Flietext"/>
        <w:ind w:left="2835" w:hanging="2835"/>
        <w:jc w:val="both"/>
        <w:rPr>
          <w:lang w:eastAsia="de-DE"/>
        </w:rPr>
      </w:pPr>
    </w:p>
    <w:p w14:paraId="706275B5" w14:textId="77777777" w:rsidR="00210E75" w:rsidRDefault="00EC4C59" w:rsidP="00374302">
      <w:pPr>
        <w:pStyle w:val="Flietext"/>
        <w:ind w:left="2835" w:hanging="2835"/>
        <w:jc w:val="both"/>
        <w:rPr>
          <w:lang w:eastAsia="de-DE"/>
        </w:rPr>
      </w:pPr>
      <w:bookmarkStart w:id="272" w:name="TRuDI_081_MUSS"/>
      <w:r>
        <w:rPr>
          <w:rFonts w:eastAsia="Times New Roman" w:cs="Times New Roman"/>
          <w:color w:val="auto"/>
          <w:lang w:eastAsia="de-DE"/>
        </w:rPr>
        <w:t>TRuDI_081_MUSS</w:t>
      </w:r>
      <w:bookmarkEnd w:id="272"/>
      <w:r w:rsidR="00210E75">
        <w:rPr>
          <w:lang w:eastAsia="de-DE"/>
        </w:rPr>
        <w:tab/>
        <w:t>Der Sourcecode zur Software ist uneingeschränkt bereitzustellen.</w:t>
      </w:r>
    </w:p>
    <w:p w14:paraId="0C4AA47B" w14:textId="77777777" w:rsidR="00210E75" w:rsidRDefault="00210E75" w:rsidP="00374302">
      <w:pPr>
        <w:pStyle w:val="Flietext"/>
        <w:ind w:left="2835" w:hanging="2835"/>
        <w:jc w:val="both"/>
        <w:rPr>
          <w:lang w:eastAsia="de-DE"/>
        </w:rPr>
      </w:pPr>
    </w:p>
    <w:p w14:paraId="2694C2C0" w14:textId="77777777" w:rsidR="00B45A06" w:rsidRPr="00462118" w:rsidRDefault="00EC4C59" w:rsidP="00374302">
      <w:pPr>
        <w:pStyle w:val="Flietext"/>
        <w:ind w:left="2835" w:hanging="2835"/>
        <w:jc w:val="both"/>
        <w:rPr>
          <w:lang w:eastAsia="de-DE"/>
        </w:rPr>
      </w:pPr>
      <w:bookmarkStart w:id="273" w:name="TRuDI_082_MUSS"/>
      <w:r>
        <w:rPr>
          <w:rFonts w:eastAsia="Times New Roman" w:cs="Times New Roman"/>
          <w:color w:val="auto"/>
          <w:lang w:eastAsia="de-DE"/>
        </w:rPr>
        <w:t>TRuDI_082_MUSS</w:t>
      </w:r>
      <w:bookmarkEnd w:id="273"/>
      <w:r w:rsidR="00210E75">
        <w:rPr>
          <w:lang w:eastAsia="de-DE"/>
        </w:rPr>
        <w:tab/>
        <w:t>Die Software muss als ausführbares/verteilbares Paket für uneingeschränkt bereitzu</w:t>
      </w:r>
      <w:r w:rsidR="00D308C1">
        <w:rPr>
          <w:lang w:eastAsia="de-DE"/>
        </w:rPr>
        <w:t>stellen.</w:t>
      </w:r>
    </w:p>
    <w:p w14:paraId="33FFFED7" w14:textId="77777777" w:rsidR="00B45A06" w:rsidRPr="00462118" w:rsidRDefault="00B45A06" w:rsidP="00374302">
      <w:pPr>
        <w:pStyle w:val="Flietext"/>
        <w:jc w:val="both"/>
        <w:rPr>
          <w:lang w:eastAsia="de-DE"/>
        </w:rPr>
      </w:pPr>
    </w:p>
    <w:p w14:paraId="7EE055B1" w14:textId="77777777" w:rsidR="004D646A" w:rsidRPr="00462118" w:rsidRDefault="00EC4C59" w:rsidP="00374302">
      <w:pPr>
        <w:pStyle w:val="Flietext"/>
        <w:ind w:left="2835" w:hanging="2835"/>
        <w:jc w:val="both"/>
        <w:rPr>
          <w:lang w:eastAsia="de-DE"/>
        </w:rPr>
      </w:pPr>
      <w:bookmarkStart w:id="274" w:name="TRuDI_083_MUSS"/>
      <w:r>
        <w:rPr>
          <w:rFonts w:eastAsia="Times New Roman" w:cs="Times New Roman"/>
          <w:color w:val="auto"/>
          <w:lang w:eastAsia="de-DE"/>
        </w:rPr>
        <w:t>TRuDI_083_MUSS</w:t>
      </w:r>
      <w:bookmarkEnd w:id="274"/>
      <w:r w:rsidR="00210E75">
        <w:rPr>
          <w:lang w:eastAsia="de-DE"/>
        </w:rPr>
        <w:tab/>
        <w:t xml:space="preserve">Eine </w:t>
      </w:r>
      <w:r w:rsidR="004D646A" w:rsidRPr="00462118">
        <w:rPr>
          <w:lang w:eastAsia="de-DE"/>
        </w:rPr>
        <w:t>Kopie der Apache Lize</w:t>
      </w:r>
      <w:r w:rsidR="00210E75">
        <w:rPr>
          <w:lang w:eastAsia="de-DE"/>
        </w:rPr>
        <w:t>nz muss dem SW-Paket bei liegen. Die Lizenz bezieht sich auf das XML Schema</w:t>
      </w:r>
      <w:r w:rsidR="006556D5">
        <w:rPr>
          <w:lang w:eastAsia="de-DE"/>
        </w:rPr>
        <w:t xml:space="preserve"> espi (orginal GreenButton Format), das bei den</w:t>
      </w:r>
      <w:r w:rsidR="00210E75">
        <w:rPr>
          <w:lang w:eastAsia="de-DE"/>
        </w:rPr>
        <w:t>Interfaces IF_Adapter_TRuDI und IF_Lieferant_TR</w:t>
      </w:r>
      <w:r w:rsidR="006556D5">
        <w:rPr>
          <w:lang w:eastAsia="de-DE"/>
        </w:rPr>
        <w:t xml:space="preserve">uDI referenziert wird. </w:t>
      </w:r>
    </w:p>
    <w:p w14:paraId="7F447476" w14:textId="77777777" w:rsidR="004D646A" w:rsidRPr="00462118" w:rsidRDefault="004D646A" w:rsidP="009A1AF3">
      <w:pPr>
        <w:pStyle w:val="Flietext"/>
        <w:rPr>
          <w:lang w:eastAsia="de-DE"/>
        </w:rPr>
      </w:pPr>
    </w:p>
    <w:p w14:paraId="0034DB2A" w14:textId="77777777" w:rsidR="009A1AF3" w:rsidRPr="00462118" w:rsidRDefault="009A1AF3" w:rsidP="009A1AF3">
      <w:pPr>
        <w:pStyle w:val="Flietext"/>
        <w:rPr>
          <w:lang w:eastAsia="de-DE"/>
        </w:rPr>
      </w:pPr>
    </w:p>
    <w:p w14:paraId="06C89D53" w14:textId="77777777" w:rsidR="009A1AF3" w:rsidRPr="00462118" w:rsidRDefault="009A1AF3" w:rsidP="009A1AF3">
      <w:pPr>
        <w:pStyle w:val="berschrift3"/>
        <w:rPr>
          <w:lang w:val="de-DE"/>
        </w:rPr>
      </w:pPr>
      <w:bookmarkStart w:id="275" w:name="_Toc486449054"/>
      <w:r w:rsidRPr="00462118">
        <w:rPr>
          <w:lang w:val="de-DE"/>
        </w:rPr>
        <w:t>Testumgebung</w:t>
      </w:r>
      <w:bookmarkEnd w:id="275"/>
    </w:p>
    <w:p w14:paraId="59481C12" w14:textId="77777777" w:rsidR="00FF4482" w:rsidRPr="00462118" w:rsidRDefault="00FF4482" w:rsidP="00A75B2A">
      <w:pPr>
        <w:pStyle w:val="Flietext"/>
        <w:rPr>
          <w:lang w:eastAsia="de-DE"/>
        </w:rPr>
      </w:pPr>
    </w:p>
    <w:p w14:paraId="3E69B91E" w14:textId="77777777" w:rsidR="00E7599D" w:rsidRDefault="00EC4C59" w:rsidP="00374302">
      <w:pPr>
        <w:pStyle w:val="Flietext"/>
        <w:ind w:left="2835" w:hanging="2835"/>
        <w:jc w:val="both"/>
        <w:rPr>
          <w:lang w:eastAsia="de-DE"/>
        </w:rPr>
      </w:pPr>
      <w:bookmarkStart w:id="276" w:name="TRuDI_084_MUSS"/>
      <w:r>
        <w:rPr>
          <w:rFonts w:eastAsia="Times New Roman" w:cs="Times New Roman"/>
          <w:color w:val="auto"/>
          <w:lang w:eastAsia="de-DE"/>
        </w:rPr>
        <w:t>TRuDI_084_MUSS</w:t>
      </w:r>
      <w:bookmarkEnd w:id="276"/>
      <w:r w:rsidR="00E7599D">
        <w:rPr>
          <w:lang w:eastAsia="de-DE"/>
        </w:rPr>
        <w:tab/>
        <w:t xml:space="preserve">Es ist ein Softwarepaket zur </w:t>
      </w:r>
      <w:r w:rsidR="00E7599D" w:rsidRPr="000F0D60">
        <w:rPr>
          <w:lang w:eastAsia="de-DE"/>
        </w:rPr>
        <w:t xml:space="preserve">Prüfung der herstellerspezifische Adapter hinsichtlich Einhaltung der Schnittstelle IF_Adapter_TRuDI bereitzustellen </w:t>
      </w:r>
      <w:r w:rsidR="006556D5" w:rsidRPr="000F0D60">
        <w:rPr>
          <w:lang w:eastAsia="de-DE"/>
        </w:rPr>
        <w:t>(</w:t>
      </w:r>
      <w:r w:rsidR="000F0D60" w:rsidRPr="000F0D60">
        <w:rPr>
          <w:lang w:eastAsia="de-DE"/>
        </w:rPr>
        <w:sym w:font="Wingdings" w:char="F0E0"/>
      </w:r>
      <w:r w:rsidR="000F0D60" w:rsidRPr="000F0D60">
        <w:rPr>
          <w:lang w:eastAsia="de-DE"/>
        </w:rPr>
        <w:t xml:space="preserve"> </w:t>
      </w:r>
      <w:r w:rsidR="000F0D60" w:rsidRPr="000F0D60">
        <w:rPr>
          <w:lang w:eastAsia="de-DE"/>
        </w:rPr>
        <w:fldChar w:fldCharType="begin"/>
      </w:r>
      <w:r w:rsidR="000F0D60" w:rsidRPr="000F0D60">
        <w:rPr>
          <w:lang w:eastAsia="de-DE"/>
        </w:rPr>
        <w:instrText xml:space="preserve"> REF TRuDI_020_MUSS \h </w:instrText>
      </w:r>
      <w:r w:rsidR="000F0D60">
        <w:rPr>
          <w:lang w:eastAsia="de-DE"/>
        </w:rPr>
        <w:instrText xml:space="preserve"> \* MERGEFORMAT </w:instrText>
      </w:r>
      <w:r w:rsidR="000F0D60" w:rsidRPr="000F0D60">
        <w:rPr>
          <w:lang w:eastAsia="de-DE"/>
        </w:rPr>
      </w:r>
      <w:r w:rsidR="000F0D60" w:rsidRPr="000F0D60">
        <w:rPr>
          <w:lang w:eastAsia="de-DE"/>
        </w:rPr>
        <w:fldChar w:fldCharType="separate"/>
      </w:r>
      <w:r w:rsidR="000F0D60" w:rsidRPr="000F0D60">
        <w:t>TRuDI_020_MUSS</w:t>
      </w:r>
      <w:r w:rsidR="000F0D60" w:rsidRPr="000F0D60">
        <w:rPr>
          <w:lang w:eastAsia="de-DE"/>
        </w:rPr>
        <w:fldChar w:fldCharType="end"/>
      </w:r>
      <w:r w:rsidR="006556D5" w:rsidRPr="000F0D60">
        <w:rPr>
          <w:lang w:eastAsia="de-DE"/>
        </w:rPr>
        <w:t>)</w:t>
      </w:r>
      <w:r w:rsidR="000F0D60" w:rsidRPr="000F0D60">
        <w:rPr>
          <w:lang w:eastAsia="de-DE"/>
        </w:rPr>
        <w:t>.</w:t>
      </w:r>
      <w:r w:rsidR="00E7599D">
        <w:rPr>
          <w:lang w:eastAsia="de-DE"/>
        </w:rPr>
        <w:br/>
      </w:r>
      <w:r w:rsidR="00E7599D">
        <w:rPr>
          <w:lang w:eastAsia="de-DE"/>
        </w:rPr>
        <w:br/>
        <w:t>Die Prüfung muss headless vornehmbar sein. Die Prüfung muss ohne Installation des produktiven Softwarepakets möglich sein.</w:t>
      </w:r>
      <w:r w:rsidR="00E7599D">
        <w:rPr>
          <w:lang w:eastAsia="de-DE"/>
        </w:rPr>
        <w:br/>
      </w:r>
    </w:p>
    <w:p w14:paraId="78EF959A" w14:textId="77777777" w:rsidR="004D646A" w:rsidRPr="00462118" w:rsidRDefault="004D646A" w:rsidP="00257E10">
      <w:pPr>
        <w:spacing w:before="0"/>
        <w:rPr>
          <w:lang w:val="de-DE"/>
        </w:rPr>
      </w:pPr>
    </w:p>
    <w:p w14:paraId="1A4B2FC1" w14:textId="77777777" w:rsidR="00B873E9" w:rsidRPr="00462118" w:rsidRDefault="00B873E9" w:rsidP="00257E10">
      <w:pPr>
        <w:spacing w:before="0"/>
        <w:rPr>
          <w:lang w:val="de-DE"/>
        </w:rPr>
      </w:pPr>
      <w:r w:rsidRPr="00462118">
        <w:rPr>
          <w:lang w:val="de-DE"/>
        </w:rPr>
        <w:br w:type="page"/>
      </w:r>
    </w:p>
    <w:p w14:paraId="5173CDDD" w14:textId="77777777" w:rsidR="00B873E9" w:rsidRPr="00462118" w:rsidRDefault="00B873E9" w:rsidP="00B873E9">
      <w:pPr>
        <w:pStyle w:val="berschrift1"/>
        <w:rPr>
          <w:lang w:val="de-DE"/>
        </w:rPr>
      </w:pPr>
      <w:bookmarkStart w:id="277" w:name="_Toc320018416"/>
      <w:bookmarkStart w:id="278" w:name="_Toc417563132"/>
      <w:bookmarkStart w:id="279" w:name="_Toc486449055"/>
      <w:r w:rsidRPr="00462118">
        <w:rPr>
          <w:lang w:val="de-DE"/>
        </w:rPr>
        <w:t>Verzeichnisse</w:t>
      </w:r>
      <w:bookmarkEnd w:id="277"/>
      <w:bookmarkEnd w:id="278"/>
      <w:bookmarkEnd w:id="279"/>
    </w:p>
    <w:p w14:paraId="62AD6D73" w14:textId="77777777" w:rsidR="00B873E9" w:rsidRPr="00462118" w:rsidRDefault="00B873E9" w:rsidP="00B873E9">
      <w:pPr>
        <w:pStyle w:val="Flietext"/>
        <w:rPr>
          <w:lang w:eastAsia="de-DE"/>
        </w:rPr>
      </w:pPr>
    </w:p>
    <w:p w14:paraId="324CD0A3" w14:textId="77777777" w:rsidR="006739CF" w:rsidRPr="00462118" w:rsidRDefault="006739CF" w:rsidP="00B873E9">
      <w:pPr>
        <w:pStyle w:val="Flietext"/>
        <w:rPr>
          <w:lang w:eastAsia="de-DE"/>
        </w:rPr>
      </w:pPr>
    </w:p>
    <w:p w14:paraId="47ECBA5B" w14:textId="77777777" w:rsidR="00B873E9" w:rsidRPr="00462118" w:rsidRDefault="00B873E9" w:rsidP="00B96353">
      <w:pPr>
        <w:pStyle w:val="berschrift2"/>
      </w:pPr>
      <w:bookmarkStart w:id="280" w:name="_Toc320018417"/>
      <w:bookmarkStart w:id="281" w:name="_Toc417563133"/>
      <w:bookmarkStart w:id="282" w:name="_Toc486449056"/>
      <w:r w:rsidRPr="00462118">
        <w:t>Abbildungsverzeichnis</w:t>
      </w:r>
      <w:bookmarkEnd w:id="280"/>
      <w:bookmarkEnd w:id="281"/>
      <w:bookmarkEnd w:id="282"/>
    </w:p>
    <w:p w14:paraId="5FB6174A" w14:textId="77777777" w:rsidR="00F43066" w:rsidRPr="00462118" w:rsidRDefault="00F43066" w:rsidP="00F43066">
      <w:pPr>
        <w:pStyle w:val="Flietext"/>
        <w:rPr>
          <w:lang w:eastAsia="de-DE"/>
        </w:rPr>
      </w:pPr>
    </w:p>
    <w:p w14:paraId="67A850BD" w14:textId="77777777" w:rsidR="006556D5" w:rsidRDefault="004D53B4">
      <w:pPr>
        <w:pStyle w:val="Abbildungsverzeichnis"/>
        <w:tabs>
          <w:tab w:val="right" w:leader="dot" w:pos="9174"/>
        </w:tabs>
        <w:rPr>
          <w:rFonts w:asciiTheme="minorHAnsi" w:eastAsiaTheme="minorEastAsia" w:hAnsiTheme="minorHAnsi" w:cstheme="minorBidi"/>
          <w:caps w:val="0"/>
          <w:noProof/>
          <w:sz w:val="22"/>
          <w:szCs w:val="22"/>
          <w:lang w:val="de-DE"/>
        </w:rPr>
      </w:pPr>
      <w:r w:rsidRPr="00462118">
        <w:rPr>
          <w:lang w:val="de-DE"/>
        </w:rPr>
        <w:fldChar w:fldCharType="begin"/>
      </w:r>
      <w:r w:rsidRPr="00462118">
        <w:rPr>
          <w:lang w:val="de-DE"/>
        </w:rPr>
        <w:instrText xml:space="preserve"> TOC \h \z \c "Abbildung" </w:instrText>
      </w:r>
      <w:r w:rsidRPr="00462118">
        <w:rPr>
          <w:lang w:val="de-DE"/>
        </w:rPr>
        <w:fldChar w:fldCharType="separate"/>
      </w:r>
      <w:hyperlink w:anchor="_Toc486407188" w:history="1">
        <w:r w:rsidR="006556D5" w:rsidRPr="00564CE8">
          <w:rPr>
            <w:rStyle w:val="Hyperlink"/>
            <w:noProof/>
            <w:lang w:val="de-DE"/>
          </w:rPr>
          <w:t>Abbildung 1: Übersicht Systemarchitektur TRuDI</w:t>
        </w:r>
        <w:r w:rsidR="006556D5">
          <w:rPr>
            <w:noProof/>
            <w:webHidden/>
          </w:rPr>
          <w:tab/>
        </w:r>
        <w:r w:rsidR="006556D5">
          <w:rPr>
            <w:noProof/>
            <w:webHidden/>
          </w:rPr>
          <w:fldChar w:fldCharType="begin"/>
        </w:r>
        <w:r w:rsidR="006556D5">
          <w:rPr>
            <w:noProof/>
            <w:webHidden/>
          </w:rPr>
          <w:instrText xml:space="preserve"> PAGEREF _Toc486407188 \h </w:instrText>
        </w:r>
        <w:r w:rsidR="006556D5">
          <w:rPr>
            <w:noProof/>
            <w:webHidden/>
          </w:rPr>
        </w:r>
        <w:r w:rsidR="006556D5">
          <w:rPr>
            <w:noProof/>
            <w:webHidden/>
          </w:rPr>
          <w:fldChar w:fldCharType="separate"/>
        </w:r>
        <w:r w:rsidR="006556D5">
          <w:rPr>
            <w:noProof/>
            <w:webHidden/>
          </w:rPr>
          <w:t>7</w:t>
        </w:r>
        <w:r w:rsidR="006556D5">
          <w:rPr>
            <w:noProof/>
            <w:webHidden/>
          </w:rPr>
          <w:fldChar w:fldCharType="end"/>
        </w:r>
      </w:hyperlink>
    </w:p>
    <w:p w14:paraId="3F2E6137" w14:textId="77777777" w:rsidR="004D53B4" w:rsidRPr="00462118" w:rsidRDefault="004D53B4">
      <w:pPr>
        <w:spacing w:before="0"/>
        <w:jc w:val="left"/>
        <w:rPr>
          <w:lang w:val="de-DE"/>
        </w:rPr>
      </w:pPr>
      <w:r w:rsidRPr="00462118">
        <w:rPr>
          <w:lang w:val="de-DE"/>
        </w:rPr>
        <w:fldChar w:fldCharType="end"/>
      </w:r>
    </w:p>
    <w:p w14:paraId="71544CCD" w14:textId="77777777" w:rsidR="004D53B4" w:rsidRPr="00462118" w:rsidRDefault="004D53B4" w:rsidP="00B96353">
      <w:pPr>
        <w:pStyle w:val="berschrift2"/>
        <w:rPr>
          <w:rFonts w:cs="Times New Roman"/>
          <w:sz w:val="24"/>
          <w:szCs w:val="24"/>
        </w:rPr>
      </w:pPr>
      <w:bookmarkStart w:id="283" w:name="_Toc486449057"/>
      <w:r w:rsidRPr="00462118">
        <w:t>Tabellenverzeichnis</w:t>
      </w:r>
      <w:bookmarkEnd w:id="283"/>
    </w:p>
    <w:p w14:paraId="4A133BCC" w14:textId="77777777" w:rsidR="004D53B4" w:rsidRPr="00462118" w:rsidRDefault="004D53B4" w:rsidP="004D53B4">
      <w:pPr>
        <w:pStyle w:val="Flietext"/>
        <w:rPr>
          <w:lang w:eastAsia="de-DE"/>
        </w:rPr>
      </w:pPr>
    </w:p>
    <w:p w14:paraId="5EE9ED87" w14:textId="77777777" w:rsidR="00B96353" w:rsidRDefault="004D53B4">
      <w:pPr>
        <w:pStyle w:val="Abbildungsverzeichnis"/>
        <w:tabs>
          <w:tab w:val="right" w:leader="dot" w:pos="9174"/>
        </w:tabs>
        <w:rPr>
          <w:rFonts w:asciiTheme="minorHAnsi" w:eastAsiaTheme="minorEastAsia" w:hAnsiTheme="minorHAnsi" w:cstheme="minorBidi"/>
          <w:caps w:val="0"/>
          <w:noProof/>
          <w:sz w:val="22"/>
          <w:szCs w:val="22"/>
          <w:lang w:val="de-DE"/>
        </w:rPr>
      </w:pPr>
      <w:r w:rsidRPr="00462118">
        <w:rPr>
          <w:lang w:val="de-DE"/>
        </w:rPr>
        <w:fldChar w:fldCharType="begin"/>
      </w:r>
      <w:r w:rsidRPr="00462118">
        <w:rPr>
          <w:lang w:val="de-DE"/>
        </w:rPr>
        <w:instrText xml:space="preserve"> TOC \h \z \c "Tabelle" </w:instrText>
      </w:r>
      <w:r w:rsidRPr="00462118">
        <w:rPr>
          <w:lang w:val="de-DE"/>
        </w:rPr>
        <w:fldChar w:fldCharType="separate"/>
      </w:r>
      <w:hyperlink w:anchor="_Toc486442945" w:history="1">
        <w:r w:rsidR="00B96353" w:rsidRPr="0087317D">
          <w:rPr>
            <w:rStyle w:val="Hyperlink"/>
            <w:noProof/>
            <w:lang w:val="de-DE"/>
          </w:rPr>
          <w:t>Tabelle 1: Versionshistorie</w:t>
        </w:r>
        <w:r w:rsidR="00B96353">
          <w:rPr>
            <w:noProof/>
            <w:webHidden/>
          </w:rPr>
          <w:tab/>
        </w:r>
        <w:r w:rsidR="00B96353">
          <w:rPr>
            <w:noProof/>
            <w:webHidden/>
          </w:rPr>
          <w:fldChar w:fldCharType="begin"/>
        </w:r>
        <w:r w:rsidR="00B96353">
          <w:rPr>
            <w:noProof/>
            <w:webHidden/>
          </w:rPr>
          <w:instrText xml:space="preserve"> PAGEREF _Toc486442945 \h </w:instrText>
        </w:r>
        <w:r w:rsidR="00B96353">
          <w:rPr>
            <w:noProof/>
            <w:webHidden/>
          </w:rPr>
        </w:r>
        <w:r w:rsidR="00B96353">
          <w:rPr>
            <w:noProof/>
            <w:webHidden/>
          </w:rPr>
          <w:fldChar w:fldCharType="separate"/>
        </w:r>
        <w:r w:rsidR="00B96353">
          <w:rPr>
            <w:noProof/>
            <w:webHidden/>
          </w:rPr>
          <w:t>2</w:t>
        </w:r>
        <w:r w:rsidR="00B96353">
          <w:rPr>
            <w:noProof/>
            <w:webHidden/>
          </w:rPr>
          <w:fldChar w:fldCharType="end"/>
        </w:r>
      </w:hyperlink>
    </w:p>
    <w:p w14:paraId="4F4A4DE0" w14:textId="77777777" w:rsidR="00B96353" w:rsidRDefault="00E63805">
      <w:pPr>
        <w:pStyle w:val="Abbildungsverzeichnis"/>
        <w:tabs>
          <w:tab w:val="right" w:leader="dot" w:pos="9174"/>
        </w:tabs>
        <w:rPr>
          <w:rFonts w:asciiTheme="minorHAnsi" w:eastAsiaTheme="minorEastAsia" w:hAnsiTheme="minorHAnsi" w:cstheme="minorBidi"/>
          <w:caps w:val="0"/>
          <w:noProof/>
          <w:sz w:val="22"/>
          <w:szCs w:val="22"/>
          <w:lang w:val="de-DE"/>
        </w:rPr>
      </w:pPr>
      <w:hyperlink w:anchor="_Toc486442946" w:history="1">
        <w:r w:rsidR="00B96353" w:rsidRPr="0087317D">
          <w:rPr>
            <w:rStyle w:val="Hyperlink"/>
            <w:noProof/>
            <w:lang w:val="de-DE"/>
          </w:rPr>
          <w:t>Tabelle 2: Basisdaten und deren Verwendung in TRuDI</w:t>
        </w:r>
        <w:r w:rsidR="00B96353">
          <w:rPr>
            <w:noProof/>
            <w:webHidden/>
          </w:rPr>
          <w:tab/>
        </w:r>
        <w:r w:rsidR="00B96353">
          <w:rPr>
            <w:noProof/>
            <w:webHidden/>
          </w:rPr>
          <w:fldChar w:fldCharType="begin"/>
        </w:r>
        <w:r w:rsidR="00B96353">
          <w:rPr>
            <w:noProof/>
            <w:webHidden/>
          </w:rPr>
          <w:instrText xml:space="preserve"> PAGEREF _Toc486442946 \h </w:instrText>
        </w:r>
        <w:r w:rsidR="00B96353">
          <w:rPr>
            <w:noProof/>
            <w:webHidden/>
          </w:rPr>
        </w:r>
        <w:r w:rsidR="00B96353">
          <w:rPr>
            <w:noProof/>
            <w:webHidden/>
          </w:rPr>
          <w:fldChar w:fldCharType="separate"/>
        </w:r>
        <w:r w:rsidR="00B96353">
          <w:rPr>
            <w:noProof/>
            <w:webHidden/>
          </w:rPr>
          <w:t>33</w:t>
        </w:r>
        <w:r w:rsidR="00B96353">
          <w:rPr>
            <w:noProof/>
            <w:webHidden/>
          </w:rPr>
          <w:fldChar w:fldCharType="end"/>
        </w:r>
      </w:hyperlink>
    </w:p>
    <w:p w14:paraId="709A718C" w14:textId="77777777" w:rsidR="00B96353" w:rsidRDefault="00E63805">
      <w:pPr>
        <w:pStyle w:val="Abbildungsverzeichnis"/>
        <w:tabs>
          <w:tab w:val="right" w:leader="dot" w:pos="9174"/>
        </w:tabs>
        <w:rPr>
          <w:rFonts w:asciiTheme="minorHAnsi" w:eastAsiaTheme="minorEastAsia" w:hAnsiTheme="minorHAnsi" w:cstheme="minorBidi"/>
          <w:caps w:val="0"/>
          <w:noProof/>
          <w:sz w:val="22"/>
          <w:szCs w:val="22"/>
          <w:lang w:val="de-DE"/>
        </w:rPr>
      </w:pPr>
      <w:hyperlink w:anchor="_Toc486442947" w:history="1">
        <w:r w:rsidR="00B96353" w:rsidRPr="0087317D">
          <w:rPr>
            <w:rStyle w:val="Hyperlink"/>
            <w:noProof/>
            <w:lang w:val="de-DE"/>
          </w:rPr>
          <w:t>Tabelle 3: Prüfungsdaten und deren Verwendung in TRuDI</w:t>
        </w:r>
        <w:r w:rsidR="00B96353">
          <w:rPr>
            <w:noProof/>
            <w:webHidden/>
          </w:rPr>
          <w:tab/>
        </w:r>
        <w:r w:rsidR="00B96353">
          <w:rPr>
            <w:noProof/>
            <w:webHidden/>
          </w:rPr>
          <w:fldChar w:fldCharType="begin"/>
        </w:r>
        <w:r w:rsidR="00B96353">
          <w:rPr>
            <w:noProof/>
            <w:webHidden/>
          </w:rPr>
          <w:instrText xml:space="preserve"> PAGEREF _Toc486442947 \h </w:instrText>
        </w:r>
        <w:r w:rsidR="00B96353">
          <w:rPr>
            <w:noProof/>
            <w:webHidden/>
          </w:rPr>
        </w:r>
        <w:r w:rsidR="00B96353">
          <w:rPr>
            <w:noProof/>
            <w:webHidden/>
          </w:rPr>
          <w:fldChar w:fldCharType="separate"/>
        </w:r>
        <w:r w:rsidR="00B96353">
          <w:rPr>
            <w:noProof/>
            <w:webHidden/>
          </w:rPr>
          <w:t>47</w:t>
        </w:r>
        <w:r w:rsidR="00B96353">
          <w:rPr>
            <w:noProof/>
            <w:webHidden/>
          </w:rPr>
          <w:fldChar w:fldCharType="end"/>
        </w:r>
      </w:hyperlink>
    </w:p>
    <w:p w14:paraId="70030CA1" w14:textId="77777777" w:rsidR="00F43066" w:rsidRDefault="004D53B4" w:rsidP="00B96353">
      <w:pPr>
        <w:pStyle w:val="Abbildungsverzeichnis"/>
        <w:tabs>
          <w:tab w:val="right" w:leader="dot" w:pos="9174"/>
        </w:tabs>
        <w:ind w:left="0" w:firstLine="0"/>
        <w:rPr>
          <w:lang w:val="de-DE"/>
        </w:rPr>
      </w:pPr>
      <w:r w:rsidRPr="00462118">
        <w:rPr>
          <w:lang w:val="de-DE"/>
        </w:rPr>
        <w:fldChar w:fldCharType="end"/>
      </w:r>
    </w:p>
    <w:p w14:paraId="40087799" w14:textId="77777777" w:rsidR="00B96353" w:rsidRDefault="00B96353" w:rsidP="00B96353">
      <w:pPr>
        <w:pStyle w:val="berschrift2"/>
        <w:rPr>
          <w:rFonts w:eastAsiaTheme="minorEastAsia"/>
        </w:rPr>
      </w:pPr>
      <w:bookmarkStart w:id="284" w:name="_Toc486449058"/>
      <w:r>
        <w:rPr>
          <w:rFonts w:eastAsiaTheme="minorEastAsia"/>
        </w:rPr>
        <w:t>Anforderungsverzeichnis</w:t>
      </w:r>
      <w:bookmarkEnd w:id="284"/>
    </w:p>
    <w:p w14:paraId="1FE0ECD8" w14:textId="77777777" w:rsidR="00B96353" w:rsidRDefault="00B96353" w:rsidP="00B96353">
      <w:pPr>
        <w:pStyle w:val="Flietext"/>
        <w:rPr>
          <w:lang w:eastAsia="de-DE"/>
        </w:rPr>
      </w:pPr>
    </w:p>
    <w:p w14:paraId="12EAE028" w14:textId="77777777" w:rsidR="00B96353" w:rsidRPr="00B96353" w:rsidRDefault="00B96353" w:rsidP="00B96353">
      <w:pPr>
        <w:pStyle w:val="Flietext"/>
        <w:rPr>
          <w:lang w:eastAsia="de-DE"/>
        </w:rPr>
      </w:pPr>
    </w:p>
    <w:p w14:paraId="57A60F29" w14:textId="77777777" w:rsidR="000B5DA5" w:rsidRPr="00462118" w:rsidRDefault="00F43066" w:rsidP="00F43066">
      <w:pPr>
        <w:pStyle w:val="berschrift1"/>
        <w:rPr>
          <w:lang w:val="de-DE"/>
        </w:rPr>
      </w:pPr>
      <w:bookmarkStart w:id="285" w:name="_Ref486440544"/>
      <w:bookmarkStart w:id="286" w:name="_Toc486449059"/>
      <w:r w:rsidRPr="00462118">
        <w:rPr>
          <w:lang w:val="de-DE"/>
        </w:rPr>
        <w:t>Anhang 1: Regeln zur Anwendung des Datenmodells der VDE AR 2418-6</w:t>
      </w:r>
      <w:bookmarkEnd w:id="285"/>
      <w:bookmarkEnd w:id="286"/>
    </w:p>
    <w:p w14:paraId="18A06D51" w14:textId="77777777" w:rsidR="00F43066" w:rsidRPr="00462118" w:rsidRDefault="00F43066" w:rsidP="00374302">
      <w:pPr>
        <w:spacing w:before="0"/>
        <w:rPr>
          <w:lang w:val="de-DE"/>
        </w:rPr>
      </w:pPr>
    </w:p>
    <w:p w14:paraId="5D8E7299" w14:textId="77777777" w:rsidR="00F43066" w:rsidRPr="00462118" w:rsidRDefault="00F43066" w:rsidP="00374302">
      <w:pPr>
        <w:spacing w:before="0"/>
        <w:rPr>
          <w:rFonts w:eastAsia="Arial" w:cs="Arial"/>
          <w:color w:val="231F20"/>
          <w:sz w:val="22"/>
          <w:szCs w:val="22"/>
          <w:lang w:val="de-DE"/>
        </w:rPr>
      </w:pPr>
      <w:r w:rsidRPr="00462118">
        <w:rPr>
          <w:rFonts w:eastAsia="Arial" w:cs="Arial"/>
          <w:color w:val="231F20"/>
          <w:sz w:val="22"/>
          <w:szCs w:val="22"/>
          <w:lang w:val="de-DE"/>
        </w:rPr>
        <w:t>Im Folgenden sind die Regeln zur Anwendung des VDE AR 2418-6 Datenmodells (AR_2418-6.xsd v1.0) beschrieben. Diese werden ausgehend von der zentralen Klasse UsagePoint aufgeteilt in Basisdaten und Prüfungsdaten.</w:t>
      </w:r>
    </w:p>
    <w:p w14:paraId="3CCF3DEF" w14:textId="77777777" w:rsidR="00F43066" w:rsidRPr="00462118" w:rsidRDefault="00F43066" w:rsidP="00374302">
      <w:pPr>
        <w:spacing w:before="0"/>
        <w:rPr>
          <w:rFonts w:eastAsia="Arial" w:cs="Arial"/>
          <w:color w:val="231F20"/>
          <w:sz w:val="22"/>
          <w:szCs w:val="22"/>
          <w:lang w:val="de-DE"/>
        </w:rPr>
      </w:pPr>
    </w:p>
    <w:p w14:paraId="7587D84E" w14:textId="0ECFB6F4" w:rsidR="00F43066" w:rsidRPr="00462118" w:rsidRDefault="00F43066" w:rsidP="00374302">
      <w:pPr>
        <w:spacing w:before="0"/>
        <w:rPr>
          <w:rFonts w:eastAsia="Arial" w:cs="Arial"/>
          <w:color w:val="231F20"/>
          <w:sz w:val="22"/>
          <w:szCs w:val="22"/>
          <w:lang w:val="de-DE"/>
        </w:rPr>
      </w:pPr>
      <w:r w:rsidRPr="00462118">
        <w:rPr>
          <w:rFonts w:eastAsia="Arial" w:cs="Arial"/>
          <w:color w:val="231F20"/>
          <w:sz w:val="22"/>
          <w:szCs w:val="22"/>
          <w:lang w:val="de-DE"/>
        </w:rPr>
        <w:t xml:space="preserve">Zu unterscheiden ist in den Tabellen in Kapitel </w:t>
      </w:r>
      <w:r w:rsidRPr="00462118">
        <w:rPr>
          <w:rFonts w:eastAsia="Arial" w:cs="Arial"/>
          <w:color w:val="231F20"/>
          <w:sz w:val="22"/>
          <w:szCs w:val="22"/>
          <w:lang w:val="de-DE"/>
        </w:rPr>
        <w:fldChar w:fldCharType="begin"/>
      </w:r>
      <w:r w:rsidRPr="00462118">
        <w:rPr>
          <w:rFonts w:eastAsia="Arial" w:cs="Arial"/>
          <w:color w:val="231F20"/>
          <w:sz w:val="22"/>
          <w:szCs w:val="22"/>
          <w:lang w:val="de-DE"/>
        </w:rPr>
        <w:instrText xml:space="preserve"> REF _Ref486265301 \r \h </w:instrText>
      </w:r>
      <w:r w:rsidR="00561EEB">
        <w:rPr>
          <w:rFonts w:eastAsia="Arial" w:cs="Arial"/>
          <w:color w:val="231F20"/>
          <w:sz w:val="22"/>
          <w:szCs w:val="22"/>
          <w:lang w:val="de-DE"/>
        </w:rPr>
        <w:instrText xml:space="preserve"> \* MERGEFORMAT </w:instrText>
      </w:r>
      <w:r w:rsidRPr="00462118">
        <w:rPr>
          <w:rFonts w:eastAsia="Arial" w:cs="Arial"/>
          <w:color w:val="231F20"/>
          <w:sz w:val="22"/>
          <w:szCs w:val="22"/>
          <w:lang w:val="de-DE"/>
        </w:rPr>
      </w:r>
      <w:r w:rsidRPr="00462118">
        <w:rPr>
          <w:rFonts w:eastAsia="Arial" w:cs="Arial"/>
          <w:color w:val="231F20"/>
          <w:sz w:val="22"/>
          <w:szCs w:val="22"/>
          <w:lang w:val="de-DE"/>
        </w:rPr>
        <w:fldChar w:fldCharType="separate"/>
      </w:r>
      <w:r w:rsidRPr="00462118">
        <w:rPr>
          <w:rFonts w:eastAsia="Arial" w:cs="Arial"/>
          <w:color w:val="231F20"/>
          <w:sz w:val="22"/>
          <w:szCs w:val="22"/>
          <w:lang w:val="de-DE"/>
        </w:rPr>
        <w:t>7.1</w:t>
      </w:r>
      <w:r w:rsidRPr="00462118">
        <w:rPr>
          <w:rFonts w:eastAsia="Arial" w:cs="Arial"/>
          <w:color w:val="231F20"/>
          <w:sz w:val="22"/>
          <w:szCs w:val="22"/>
          <w:lang w:val="de-DE"/>
        </w:rPr>
        <w:fldChar w:fldCharType="end"/>
      </w:r>
      <w:r w:rsidRPr="00462118">
        <w:rPr>
          <w:rFonts w:eastAsia="Arial" w:cs="Arial"/>
          <w:color w:val="231F20"/>
          <w:sz w:val="22"/>
          <w:szCs w:val="22"/>
          <w:lang w:val="de-DE"/>
        </w:rPr>
        <w:t xml:space="preserve"> und </w:t>
      </w:r>
      <w:r w:rsidRPr="00462118">
        <w:rPr>
          <w:rFonts w:eastAsia="Arial" w:cs="Arial"/>
          <w:color w:val="231F20"/>
          <w:sz w:val="22"/>
          <w:szCs w:val="22"/>
          <w:lang w:val="de-DE"/>
        </w:rPr>
        <w:fldChar w:fldCharType="begin"/>
      </w:r>
      <w:r w:rsidRPr="00462118">
        <w:rPr>
          <w:rFonts w:eastAsia="Arial" w:cs="Arial"/>
          <w:color w:val="231F20"/>
          <w:sz w:val="22"/>
          <w:szCs w:val="22"/>
          <w:lang w:val="de-DE"/>
        </w:rPr>
        <w:instrText xml:space="preserve"> REF _Ref486265327 \r \h </w:instrText>
      </w:r>
      <w:r w:rsidR="00561EEB">
        <w:rPr>
          <w:rFonts w:eastAsia="Arial" w:cs="Arial"/>
          <w:color w:val="231F20"/>
          <w:sz w:val="22"/>
          <w:szCs w:val="22"/>
          <w:lang w:val="de-DE"/>
        </w:rPr>
        <w:instrText xml:space="preserve"> \* MERGEFORMAT </w:instrText>
      </w:r>
      <w:r w:rsidRPr="00462118">
        <w:rPr>
          <w:rFonts w:eastAsia="Arial" w:cs="Arial"/>
          <w:color w:val="231F20"/>
          <w:sz w:val="22"/>
          <w:szCs w:val="22"/>
          <w:lang w:val="de-DE"/>
        </w:rPr>
      </w:r>
      <w:r w:rsidRPr="00462118">
        <w:rPr>
          <w:rFonts w:eastAsia="Arial" w:cs="Arial"/>
          <w:color w:val="231F20"/>
          <w:sz w:val="22"/>
          <w:szCs w:val="22"/>
          <w:lang w:val="de-DE"/>
        </w:rPr>
        <w:fldChar w:fldCharType="separate"/>
      </w:r>
      <w:r w:rsidRPr="00462118">
        <w:rPr>
          <w:rFonts w:eastAsia="Arial" w:cs="Arial"/>
          <w:color w:val="231F20"/>
          <w:sz w:val="22"/>
          <w:szCs w:val="22"/>
          <w:lang w:val="de-DE"/>
        </w:rPr>
        <w:t>7.2</w:t>
      </w:r>
      <w:r w:rsidRPr="00462118">
        <w:rPr>
          <w:rFonts w:eastAsia="Arial" w:cs="Arial"/>
          <w:color w:val="231F20"/>
          <w:sz w:val="22"/>
          <w:szCs w:val="22"/>
          <w:lang w:val="de-DE"/>
        </w:rPr>
        <w:fldChar w:fldCharType="end"/>
      </w:r>
      <w:r w:rsidRPr="00462118">
        <w:rPr>
          <w:rFonts w:eastAsia="Arial" w:cs="Arial"/>
          <w:color w:val="231F20"/>
          <w:sz w:val="22"/>
          <w:szCs w:val="22"/>
          <w:lang w:val="de-DE"/>
        </w:rPr>
        <w:t xml:space="preserve"> zwischen Angaben zu Klassen und zu Attributen. Attribute, die als „Erforderlich“ gekennzeichnet sind, deren Klasse aber als „Optional“ gekennzeichnet ist, sind erforderlich sofern die Klasse in der entsprechenden Nachricht genutzt wird. Wird die Klasse nicht genutzt, so finden die Attribute keine Anwendung. Es ist ebenfalls zu unterscheiden, für welchen Anwendungsfall das Datenformat verwendet wird. Bei der Verwendung für die Schnittstelle „IF_Adapter_TRuDI“ sind andere Attribute / Klassen erforderlich als an der Schnittstelle „IF_Lieferant_TruDi“.</w:t>
      </w:r>
    </w:p>
    <w:p w14:paraId="77822A69" w14:textId="77777777" w:rsidR="00F43066" w:rsidRPr="00462118" w:rsidRDefault="00F43066" w:rsidP="00374302">
      <w:pPr>
        <w:spacing w:before="0"/>
        <w:rPr>
          <w:rFonts w:eastAsia="Arial" w:cs="Arial"/>
          <w:color w:val="231F20"/>
          <w:sz w:val="22"/>
          <w:szCs w:val="22"/>
          <w:lang w:val="de-DE"/>
        </w:rPr>
      </w:pPr>
    </w:p>
    <w:p w14:paraId="57A1E492" w14:textId="77777777" w:rsidR="00F43066" w:rsidRPr="00462118" w:rsidRDefault="00F43066" w:rsidP="00374302">
      <w:pPr>
        <w:spacing w:before="0"/>
        <w:rPr>
          <w:rFonts w:eastAsia="Arial" w:cs="Arial"/>
          <w:color w:val="231F20"/>
          <w:sz w:val="22"/>
          <w:szCs w:val="22"/>
          <w:lang w:val="de-DE"/>
        </w:rPr>
      </w:pPr>
      <w:r w:rsidRPr="00462118">
        <w:rPr>
          <w:rFonts w:eastAsia="Arial" w:cs="Arial"/>
          <w:color w:val="231F20"/>
          <w:sz w:val="22"/>
          <w:szCs w:val="22"/>
          <w:lang w:val="de-DE"/>
        </w:rPr>
        <w:t>Zur Aufrechterhaltung der (Abwärts-)Komptabilität zwischen dem ESPI REQ.21 (Green Button) und dem Datenmodell dieser VDE-Anwendungsregel, sind in dem Datenmodell einige Elemente als optional gekenn¬zeichnet, die im Folgenden als „Erforderlich“ beschrieben werden. Führend sind hier die Angaben in den nachfolgenden Tabellen.</w:t>
      </w:r>
    </w:p>
    <w:p w14:paraId="78CA9A90" w14:textId="77777777" w:rsidR="00F43066" w:rsidRPr="00462118" w:rsidRDefault="00F43066" w:rsidP="00374302">
      <w:pPr>
        <w:spacing w:before="0"/>
        <w:rPr>
          <w:rFonts w:eastAsia="Arial" w:cs="Arial"/>
          <w:color w:val="231F20"/>
          <w:sz w:val="22"/>
          <w:szCs w:val="22"/>
          <w:lang w:val="de-DE"/>
        </w:rPr>
      </w:pPr>
      <w:r w:rsidRPr="00462118">
        <w:rPr>
          <w:rFonts w:eastAsia="Arial" w:cs="Arial"/>
          <w:color w:val="231F20"/>
          <w:sz w:val="22"/>
          <w:szCs w:val="22"/>
          <w:lang w:val="de-DE"/>
        </w:rPr>
        <w:t xml:space="preserve">Regelungen des Green Button Datenmodells, wie zum Beispiel der Festlegung von Referenzierungen über den Atom Syndication Format oder Inhaltsvorgaben für einzelne Datenelemente, wurden soweit es für Kompatibilitätszwecke notwendig ist, übernommen. </w:t>
      </w:r>
    </w:p>
    <w:p w14:paraId="0F988B3D" w14:textId="77777777" w:rsidR="00F43066" w:rsidRPr="00462118" w:rsidRDefault="00F43066" w:rsidP="00374302">
      <w:pPr>
        <w:spacing w:before="0"/>
        <w:rPr>
          <w:rFonts w:eastAsia="Arial" w:cs="Arial"/>
          <w:color w:val="231F20"/>
          <w:sz w:val="22"/>
          <w:szCs w:val="22"/>
          <w:lang w:val="de-DE"/>
        </w:rPr>
      </w:pPr>
      <w:r w:rsidRPr="00462118">
        <w:rPr>
          <w:rFonts w:eastAsia="Arial" w:cs="Arial"/>
          <w:color w:val="231F20"/>
          <w:sz w:val="22"/>
          <w:szCs w:val="22"/>
          <w:lang w:val="de-DE"/>
        </w:rPr>
        <w:t>Alle Zeitangaben erfolgen in xs:dateTime (RFC 3339) mit zwingender Angabe der Zeitzone. Dies erfolgt abweichend zur „Green Button“-Lösung aus Kompatibilität zur Klassendefinition zu BSI TR-03109 nach COSEM (Stand 28.10.2016).</w:t>
      </w:r>
    </w:p>
    <w:p w14:paraId="6A225FA0" w14:textId="77777777" w:rsidR="00F43066" w:rsidRPr="00462118" w:rsidRDefault="00F43066">
      <w:pPr>
        <w:spacing w:before="0"/>
        <w:jc w:val="left"/>
        <w:rPr>
          <w:rFonts w:eastAsia="Arial" w:cs="Arial"/>
          <w:color w:val="231F20"/>
          <w:sz w:val="22"/>
          <w:szCs w:val="22"/>
          <w:lang w:val="de-DE"/>
        </w:rPr>
      </w:pPr>
    </w:p>
    <w:p w14:paraId="43BB6D5E" w14:textId="77777777" w:rsidR="004D53B4" w:rsidRPr="00462118" w:rsidRDefault="004D53B4">
      <w:pPr>
        <w:spacing w:before="0"/>
        <w:jc w:val="left"/>
        <w:rPr>
          <w:rFonts w:eastAsia="Arial" w:cs="Arial"/>
          <w:b/>
          <w:bCs/>
          <w:iCs/>
          <w:sz w:val="28"/>
          <w:szCs w:val="28"/>
          <w:lang w:val="de-DE"/>
        </w:rPr>
      </w:pPr>
      <w:bookmarkStart w:id="287" w:name="_Ref486265301"/>
      <w:r w:rsidRPr="00462118">
        <w:rPr>
          <w:rFonts w:eastAsia="Arial"/>
          <w:lang w:val="de-DE"/>
        </w:rPr>
        <w:br w:type="page"/>
      </w:r>
    </w:p>
    <w:p w14:paraId="085F8CBD" w14:textId="77777777" w:rsidR="00F43066" w:rsidRPr="00462118" w:rsidRDefault="00F43066" w:rsidP="00B96353">
      <w:pPr>
        <w:pStyle w:val="berschrift2"/>
        <w:rPr>
          <w:rFonts w:eastAsia="Arial"/>
        </w:rPr>
      </w:pPr>
      <w:bookmarkStart w:id="288" w:name="_Toc486449060"/>
      <w:bookmarkStart w:id="289" w:name="_Ref486923867"/>
      <w:r w:rsidRPr="00462118">
        <w:rPr>
          <w:rFonts w:eastAsia="Arial"/>
        </w:rPr>
        <w:t>Basisdaten</w:t>
      </w:r>
      <w:bookmarkEnd w:id="287"/>
      <w:bookmarkEnd w:id="288"/>
      <w:bookmarkEnd w:id="289"/>
    </w:p>
    <w:p w14:paraId="54A6DD1D" w14:textId="77777777" w:rsidR="00F43066" w:rsidRPr="00462118" w:rsidRDefault="00F43066" w:rsidP="00F43066">
      <w:pPr>
        <w:pStyle w:val="Flietext"/>
        <w:rPr>
          <w:lang w:eastAsia="de-DE"/>
        </w:rPr>
      </w:pPr>
    </w:p>
    <w:p w14:paraId="207D930E" w14:textId="77777777" w:rsidR="00F43066" w:rsidRPr="00462118" w:rsidRDefault="00F43066" w:rsidP="00374302">
      <w:pPr>
        <w:pStyle w:val="Flietext"/>
        <w:jc w:val="both"/>
        <w:rPr>
          <w:lang w:eastAsia="de-DE"/>
        </w:rPr>
      </w:pPr>
      <w:r w:rsidRPr="00462118">
        <w:rPr>
          <w:lang w:eastAsia="de-DE"/>
        </w:rPr>
        <w:t>Datenelemente, deren Verwendung mit „Erforderlich*“ beschrieben ist, sind erforderlich, sofern die Daten für eine eichrechtlich relevante Überprüfung übermittelt werden (Abrechnungsdaten).</w:t>
      </w:r>
    </w:p>
    <w:p w14:paraId="0C7F3AAF" w14:textId="77777777" w:rsidR="004D53B4" w:rsidRPr="00462118" w:rsidRDefault="004D53B4" w:rsidP="00F43066">
      <w:pPr>
        <w:pStyle w:val="Flietext"/>
        <w:rPr>
          <w:lang w:eastAsia="de-DE"/>
        </w:rPr>
      </w:pPr>
    </w:p>
    <w:tbl>
      <w:tblPr>
        <w:tblW w:w="10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4A0" w:firstRow="1" w:lastRow="0" w:firstColumn="1" w:lastColumn="0" w:noHBand="0" w:noVBand="1"/>
      </w:tblPr>
      <w:tblGrid>
        <w:gridCol w:w="705"/>
        <w:gridCol w:w="4577"/>
        <w:gridCol w:w="2026"/>
        <w:gridCol w:w="1606"/>
        <w:gridCol w:w="1546"/>
      </w:tblGrid>
      <w:tr w:rsidR="004D53B4" w:rsidRPr="00462118" w14:paraId="74AD1FB8" w14:textId="77777777" w:rsidTr="004D53B4">
        <w:trPr>
          <w:tblHeader/>
          <w:jc w:val="center"/>
        </w:trPr>
        <w:tc>
          <w:tcPr>
            <w:tcW w:w="705" w:type="dxa"/>
            <w:tcBorders>
              <w:top w:val="single" w:sz="4" w:space="0" w:color="auto"/>
              <w:left w:val="single" w:sz="4" w:space="0" w:color="auto"/>
              <w:bottom w:val="single" w:sz="4" w:space="0" w:color="auto"/>
              <w:right w:val="single" w:sz="4" w:space="0" w:color="auto"/>
            </w:tcBorders>
            <w:shd w:val="clear" w:color="auto" w:fill="A6A6A6"/>
          </w:tcPr>
          <w:p w14:paraId="07FB00B4" w14:textId="77777777" w:rsidR="004D53B4" w:rsidRPr="00462118" w:rsidRDefault="004D53B4" w:rsidP="004D53B4">
            <w:pPr>
              <w:keepNext/>
              <w:keepLines/>
              <w:tabs>
                <w:tab w:val="left" w:pos="851"/>
              </w:tabs>
              <w:spacing w:before="60" w:after="60"/>
              <w:jc w:val="center"/>
              <w:rPr>
                <w:rFonts w:ascii="Calibri" w:eastAsia="Calibri" w:hAnsi="Calibri"/>
                <w:b/>
                <w:sz w:val="16"/>
                <w:lang w:val="de-DE"/>
              </w:rPr>
            </w:pPr>
            <w:r w:rsidRPr="00462118">
              <w:rPr>
                <w:b/>
                <w:sz w:val="16"/>
                <w:lang w:val="de-DE"/>
              </w:rPr>
              <w:t>Nr.</w:t>
            </w:r>
          </w:p>
        </w:tc>
        <w:tc>
          <w:tcPr>
            <w:tcW w:w="4577" w:type="dxa"/>
            <w:tcBorders>
              <w:top w:val="single" w:sz="4" w:space="0" w:color="auto"/>
              <w:left w:val="single" w:sz="4" w:space="0" w:color="auto"/>
              <w:bottom w:val="single" w:sz="4" w:space="0" w:color="auto"/>
              <w:right w:val="single" w:sz="4" w:space="0" w:color="auto"/>
            </w:tcBorders>
            <w:shd w:val="clear" w:color="auto" w:fill="A6A6A6"/>
          </w:tcPr>
          <w:p w14:paraId="4356A48D" w14:textId="77777777" w:rsidR="004D53B4" w:rsidRPr="00462118" w:rsidRDefault="004D53B4" w:rsidP="004D53B4">
            <w:pPr>
              <w:keepNext/>
              <w:keepLines/>
              <w:tabs>
                <w:tab w:val="left" w:pos="851"/>
              </w:tabs>
              <w:spacing w:before="60" w:after="60"/>
              <w:jc w:val="center"/>
              <w:rPr>
                <w:rFonts w:ascii="Calibri" w:eastAsia="Calibri" w:hAnsi="Calibri"/>
                <w:b/>
                <w:sz w:val="16"/>
                <w:lang w:val="de-DE"/>
              </w:rPr>
            </w:pPr>
            <w:r w:rsidRPr="00462118">
              <w:rPr>
                <w:b/>
                <w:sz w:val="16"/>
                <w:lang w:val="de-DE"/>
              </w:rPr>
              <w:t>Beschreibung</w:t>
            </w:r>
          </w:p>
        </w:tc>
        <w:tc>
          <w:tcPr>
            <w:tcW w:w="2026" w:type="dxa"/>
            <w:tcBorders>
              <w:top w:val="single" w:sz="4" w:space="0" w:color="auto"/>
              <w:left w:val="single" w:sz="4" w:space="0" w:color="auto"/>
              <w:bottom w:val="single" w:sz="4" w:space="0" w:color="auto"/>
              <w:right w:val="single" w:sz="4" w:space="0" w:color="auto"/>
            </w:tcBorders>
            <w:shd w:val="clear" w:color="auto" w:fill="A6A6A6"/>
          </w:tcPr>
          <w:p w14:paraId="6DF380AC" w14:textId="77777777" w:rsidR="004D53B4" w:rsidRPr="00462118" w:rsidRDefault="004D53B4" w:rsidP="004D53B4">
            <w:pPr>
              <w:keepNext/>
              <w:keepLines/>
              <w:tabs>
                <w:tab w:val="left" w:pos="851"/>
              </w:tabs>
              <w:spacing w:before="60" w:after="60"/>
              <w:jc w:val="center"/>
              <w:rPr>
                <w:rFonts w:ascii="Calibri" w:eastAsia="Calibri" w:hAnsi="Calibri"/>
                <w:b/>
                <w:sz w:val="16"/>
                <w:lang w:val="de-DE"/>
              </w:rPr>
            </w:pPr>
            <w:r w:rsidRPr="00462118">
              <w:rPr>
                <w:b/>
                <w:sz w:val="16"/>
                <w:lang w:val="de-DE"/>
              </w:rPr>
              <w:t>Verwendung bei IF_Adapter_</w:t>
            </w:r>
            <w:r w:rsidRPr="00462118">
              <w:rPr>
                <w:b/>
                <w:sz w:val="16"/>
                <w:lang w:val="de-DE"/>
              </w:rPr>
              <w:br/>
              <w:t>TRruDI</w:t>
            </w:r>
          </w:p>
        </w:tc>
        <w:tc>
          <w:tcPr>
            <w:tcW w:w="1606" w:type="dxa"/>
            <w:tcBorders>
              <w:top w:val="single" w:sz="4" w:space="0" w:color="auto"/>
              <w:left w:val="single" w:sz="4" w:space="0" w:color="auto"/>
              <w:bottom w:val="single" w:sz="4" w:space="0" w:color="auto"/>
              <w:right w:val="single" w:sz="4" w:space="0" w:color="auto"/>
            </w:tcBorders>
            <w:shd w:val="clear" w:color="auto" w:fill="A6A6A6"/>
          </w:tcPr>
          <w:p w14:paraId="319C4351" w14:textId="77777777" w:rsidR="004D53B4" w:rsidRPr="00462118" w:rsidRDefault="004D53B4" w:rsidP="004D53B4">
            <w:pPr>
              <w:keepNext/>
              <w:keepLines/>
              <w:tabs>
                <w:tab w:val="left" w:pos="851"/>
              </w:tabs>
              <w:spacing w:before="60" w:after="60"/>
              <w:jc w:val="center"/>
              <w:rPr>
                <w:b/>
                <w:sz w:val="16"/>
                <w:lang w:val="de-DE"/>
              </w:rPr>
            </w:pPr>
            <w:r w:rsidRPr="00462118">
              <w:rPr>
                <w:b/>
                <w:sz w:val="16"/>
                <w:lang w:val="de-DE"/>
              </w:rPr>
              <w:t>Verwendung bei IF_Lieferant_TRuDI</w:t>
            </w:r>
          </w:p>
        </w:tc>
        <w:tc>
          <w:tcPr>
            <w:tcW w:w="1546" w:type="dxa"/>
            <w:tcBorders>
              <w:top w:val="single" w:sz="4" w:space="0" w:color="auto"/>
              <w:left w:val="single" w:sz="4" w:space="0" w:color="auto"/>
              <w:bottom w:val="single" w:sz="4" w:space="0" w:color="auto"/>
              <w:right w:val="single" w:sz="4" w:space="0" w:color="auto"/>
            </w:tcBorders>
            <w:shd w:val="clear" w:color="auto" w:fill="A6A6A6"/>
          </w:tcPr>
          <w:p w14:paraId="52CF4594" w14:textId="77777777" w:rsidR="004D53B4" w:rsidRPr="00462118" w:rsidRDefault="004D53B4" w:rsidP="004D53B4">
            <w:pPr>
              <w:keepNext/>
              <w:keepLines/>
              <w:tabs>
                <w:tab w:val="left" w:pos="851"/>
              </w:tabs>
              <w:spacing w:before="60" w:after="60"/>
              <w:jc w:val="center"/>
              <w:rPr>
                <w:b/>
                <w:sz w:val="16"/>
                <w:lang w:val="de-DE"/>
              </w:rPr>
            </w:pPr>
            <w:r w:rsidRPr="00462118">
              <w:rPr>
                <w:b/>
                <w:sz w:val="16"/>
                <w:lang w:val="de-DE"/>
              </w:rPr>
              <w:t>Realisierung für TRuDI v1.0</w:t>
            </w:r>
          </w:p>
        </w:tc>
      </w:tr>
      <w:tr w:rsidR="004D53B4" w:rsidRPr="00462118" w14:paraId="1F288074"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30A6D7B2"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1.01</w:t>
            </w:r>
          </w:p>
        </w:tc>
        <w:tc>
          <w:tcPr>
            <w:tcW w:w="4577" w:type="dxa"/>
            <w:tcBorders>
              <w:top w:val="single" w:sz="4" w:space="0" w:color="auto"/>
              <w:left w:val="single" w:sz="4" w:space="0" w:color="auto"/>
              <w:bottom w:val="single" w:sz="4" w:space="0" w:color="auto"/>
              <w:right w:val="single" w:sz="4" w:space="0" w:color="auto"/>
            </w:tcBorders>
          </w:tcPr>
          <w:p w14:paraId="0BAD9944" w14:textId="77777777" w:rsidR="004D53B4" w:rsidRPr="00DF1B01" w:rsidRDefault="004D53B4" w:rsidP="004D53B4">
            <w:pPr>
              <w:keepNext/>
              <w:keepLines/>
              <w:tabs>
                <w:tab w:val="left" w:pos="851"/>
              </w:tabs>
              <w:spacing w:before="60" w:after="60"/>
              <w:rPr>
                <w:rFonts w:eastAsia="Calibri"/>
                <w:b/>
                <w:sz w:val="16"/>
                <w:lang w:val="de-DE"/>
              </w:rPr>
            </w:pPr>
            <w:r w:rsidRPr="00DF1B01">
              <w:rPr>
                <w:b/>
                <w:sz w:val="16"/>
                <w:lang w:val="de-DE"/>
              </w:rPr>
              <w:t>UsagePoint</w:t>
            </w:r>
          </w:p>
          <w:p w14:paraId="1DDD71C3" w14:textId="77777777" w:rsidR="004D53B4" w:rsidRPr="00DF1B01" w:rsidRDefault="004D53B4" w:rsidP="004D53B4">
            <w:pPr>
              <w:keepNext/>
              <w:keepLines/>
              <w:tabs>
                <w:tab w:val="left" w:pos="851"/>
              </w:tabs>
              <w:spacing w:before="60" w:after="60"/>
              <w:rPr>
                <w:sz w:val="16"/>
                <w:lang w:val="de-DE"/>
              </w:rPr>
            </w:pPr>
            <w:r w:rsidRPr="00DF1B01">
              <w:rPr>
                <w:sz w:val="16"/>
                <w:lang w:val="de-DE"/>
              </w:rPr>
              <w:t xml:space="preserve">Die Klasse </w:t>
            </w:r>
            <w:r w:rsidRPr="00DF1B01">
              <w:rPr>
                <w:i/>
                <w:sz w:val="16"/>
                <w:lang w:val="de-DE"/>
              </w:rPr>
              <w:t>UsagePoint</w:t>
            </w:r>
            <w:r w:rsidRPr="00DF1B01">
              <w:rPr>
                <w:sz w:val="16"/>
                <w:lang w:val="de-DE"/>
              </w:rPr>
              <w:t xml:space="preserve"> repräsentiert den Zählpunkt und stellt das zentrale Datenelement einer Nachricht dar. Jede Nachricht </w:t>
            </w:r>
            <w:r w:rsidRPr="00DF1B01">
              <w:rPr>
                <w:b/>
                <w:sz w:val="16"/>
                <w:lang w:val="de-DE"/>
              </w:rPr>
              <w:t>muss</w:t>
            </w:r>
            <w:r w:rsidRPr="00DF1B01">
              <w:rPr>
                <w:sz w:val="16"/>
                <w:lang w:val="de-DE"/>
              </w:rPr>
              <w:t xml:space="preserve"> mindestens einen Zählpunkt beinhalten.</w:t>
            </w:r>
          </w:p>
          <w:p w14:paraId="5362182F" w14:textId="77777777" w:rsidR="004D53B4" w:rsidRPr="00DF1B01" w:rsidRDefault="004D53B4" w:rsidP="004D53B4">
            <w:pPr>
              <w:keepNext/>
              <w:keepLines/>
              <w:tabs>
                <w:tab w:val="left" w:pos="851"/>
              </w:tabs>
              <w:spacing w:before="60" w:after="60"/>
              <w:rPr>
                <w:sz w:val="16"/>
                <w:lang w:val="de-DE"/>
              </w:rPr>
            </w:pPr>
            <w:r w:rsidRPr="00DF1B01">
              <w:rPr>
                <w:sz w:val="16"/>
                <w:lang w:val="de-DE"/>
              </w:rPr>
              <w:t>Eine Instanz der Klasse UsagePoint:</w:t>
            </w:r>
          </w:p>
          <w:p w14:paraId="7546B4D0" w14:textId="77777777" w:rsidR="004D53B4" w:rsidRPr="00DF1B01" w:rsidRDefault="004D53B4" w:rsidP="005F1456">
            <w:pPr>
              <w:keepNext/>
              <w:keepLines/>
              <w:numPr>
                <w:ilvl w:val="0"/>
                <w:numId w:val="9"/>
              </w:numPr>
              <w:tabs>
                <w:tab w:val="left" w:pos="604"/>
                <w:tab w:val="left" w:pos="851"/>
              </w:tabs>
              <w:spacing w:before="60" w:after="60"/>
              <w:jc w:val="left"/>
              <w:rPr>
                <w:sz w:val="16"/>
                <w:lang w:val="de-DE"/>
              </w:rPr>
            </w:pPr>
            <w:r w:rsidRPr="00DF1B01">
              <w:rPr>
                <w:b/>
                <w:sz w:val="16"/>
                <w:lang w:val="de-DE"/>
              </w:rPr>
              <w:t>muss</w:t>
            </w:r>
            <w:r w:rsidRPr="00DF1B01">
              <w:rPr>
                <w:sz w:val="16"/>
                <w:lang w:val="de-DE"/>
              </w:rPr>
              <w:t xml:space="preserve"> auf eine Instanz der Klasse </w:t>
            </w:r>
            <w:r w:rsidRPr="00DF1B01">
              <w:rPr>
                <w:i/>
                <w:sz w:val="16"/>
                <w:lang w:val="de-DE"/>
              </w:rPr>
              <w:t>InvoicingParty</w:t>
            </w:r>
            <w:r w:rsidRPr="00DF1B01">
              <w:rPr>
                <w:sz w:val="16"/>
                <w:lang w:val="de-DE"/>
              </w:rPr>
              <w:t xml:space="preserve"> verweisen</w:t>
            </w:r>
          </w:p>
          <w:p w14:paraId="3493856D" w14:textId="77777777" w:rsidR="004D53B4" w:rsidRPr="00DF1B01" w:rsidRDefault="004D53B4" w:rsidP="005F1456">
            <w:pPr>
              <w:keepNext/>
              <w:keepLines/>
              <w:numPr>
                <w:ilvl w:val="0"/>
                <w:numId w:val="9"/>
              </w:numPr>
              <w:tabs>
                <w:tab w:val="left" w:pos="604"/>
                <w:tab w:val="left" w:pos="851"/>
              </w:tabs>
              <w:spacing w:before="60" w:after="60"/>
              <w:jc w:val="left"/>
              <w:rPr>
                <w:sz w:val="16"/>
                <w:lang w:val="de-DE"/>
              </w:rPr>
            </w:pPr>
            <w:r w:rsidRPr="00DF1B01">
              <w:rPr>
                <w:sz w:val="16"/>
                <w:lang w:val="de-DE"/>
              </w:rPr>
              <w:t>IF_Adapter_TRuDI: Usagepoint</w:t>
            </w:r>
            <w:r w:rsidRPr="00DF1B01">
              <w:rPr>
                <w:b/>
                <w:sz w:val="16"/>
                <w:lang w:val="de-DE"/>
              </w:rPr>
              <w:t xml:space="preserve"> muss</w:t>
            </w:r>
            <w:r w:rsidRPr="00DF1B01">
              <w:rPr>
                <w:sz w:val="16"/>
                <w:lang w:val="de-DE"/>
              </w:rPr>
              <w:t xml:space="preserve"> auf eine Instanz der Klasse </w:t>
            </w:r>
            <w:r w:rsidRPr="00DF1B01">
              <w:rPr>
                <w:i/>
                <w:sz w:val="16"/>
                <w:lang w:val="de-DE"/>
              </w:rPr>
              <w:t>Customer</w:t>
            </w:r>
            <w:r w:rsidRPr="00DF1B01">
              <w:rPr>
                <w:sz w:val="16"/>
                <w:lang w:val="de-DE"/>
              </w:rPr>
              <w:t xml:space="preserve"> verweisen</w:t>
            </w:r>
          </w:p>
          <w:p w14:paraId="1A7275CD" w14:textId="77777777" w:rsidR="004D53B4" w:rsidRPr="00DF1B01" w:rsidRDefault="004D53B4" w:rsidP="005F1456">
            <w:pPr>
              <w:keepNext/>
              <w:keepLines/>
              <w:numPr>
                <w:ilvl w:val="0"/>
                <w:numId w:val="9"/>
              </w:numPr>
              <w:tabs>
                <w:tab w:val="left" w:pos="604"/>
                <w:tab w:val="left" w:pos="851"/>
              </w:tabs>
              <w:spacing w:before="60" w:after="60"/>
              <w:jc w:val="left"/>
              <w:rPr>
                <w:sz w:val="16"/>
                <w:lang w:val="de-DE"/>
              </w:rPr>
            </w:pPr>
            <w:r w:rsidRPr="00DF1B01">
              <w:rPr>
                <w:sz w:val="16"/>
                <w:lang w:val="de-DE"/>
              </w:rPr>
              <w:t>IF_Lieferant_TRuDI: Usagepoint</w:t>
            </w:r>
            <w:r w:rsidRPr="00DF1B01">
              <w:rPr>
                <w:b/>
                <w:sz w:val="16"/>
                <w:lang w:val="de-DE"/>
              </w:rPr>
              <w:t xml:space="preserve"> kann</w:t>
            </w:r>
            <w:r w:rsidRPr="00DF1B01">
              <w:rPr>
                <w:sz w:val="16"/>
                <w:lang w:val="de-DE"/>
              </w:rPr>
              <w:t xml:space="preserve"> auf eine Instanz der Klasse </w:t>
            </w:r>
            <w:r w:rsidRPr="00DF1B01">
              <w:rPr>
                <w:i/>
                <w:sz w:val="16"/>
                <w:lang w:val="de-DE"/>
              </w:rPr>
              <w:t>Customer</w:t>
            </w:r>
            <w:r w:rsidRPr="00DF1B01">
              <w:rPr>
                <w:sz w:val="16"/>
                <w:lang w:val="de-DE"/>
              </w:rPr>
              <w:t xml:space="preserve"> verweisen</w:t>
            </w:r>
          </w:p>
          <w:p w14:paraId="341DECBA" w14:textId="77777777" w:rsidR="004D53B4" w:rsidRPr="00DF1B01" w:rsidRDefault="004D53B4" w:rsidP="005F1456">
            <w:pPr>
              <w:keepNext/>
              <w:keepLines/>
              <w:numPr>
                <w:ilvl w:val="0"/>
                <w:numId w:val="9"/>
              </w:numPr>
              <w:tabs>
                <w:tab w:val="left" w:pos="604"/>
                <w:tab w:val="left" w:pos="851"/>
              </w:tabs>
              <w:spacing w:before="60" w:after="60"/>
              <w:jc w:val="left"/>
              <w:rPr>
                <w:sz w:val="16"/>
                <w:lang w:val="de-DE"/>
              </w:rPr>
            </w:pPr>
            <w:r w:rsidRPr="00DF1B01">
              <w:rPr>
                <w:b/>
                <w:sz w:val="16"/>
                <w:lang w:val="de-DE"/>
              </w:rPr>
              <w:t>muss</w:t>
            </w:r>
            <w:r w:rsidRPr="00DF1B01">
              <w:rPr>
                <w:sz w:val="16"/>
                <w:lang w:val="de-DE"/>
              </w:rPr>
              <w:t xml:space="preserve"> auf eine Instanz der Klasse </w:t>
            </w:r>
            <w:r w:rsidRPr="00DF1B01">
              <w:rPr>
                <w:i/>
                <w:sz w:val="16"/>
                <w:lang w:val="de-DE"/>
              </w:rPr>
              <w:t xml:space="preserve">SMGW </w:t>
            </w:r>
            <w:r w:rsidRPr="00DF1B01">
              <w:rPr>
                <w:sz w:val="16"/>
                <w:lang w:val="de-DE"/>
              </w:rPr>
              <w:t>verweisen</w:t>
            </w:r>
          </w:p>
          <w:p w14:paraId="7B0F5855" w14:textId="77777777" w:rsidR="004D53B4" w:rsidRPr="00DF1B01" w:rsidRDefault="004D53B4" w:rsidP="005F1456">
            <w:pPr>
              <w:keepNext/>
              <w:keepLines/>
              <w:numPr>
                <w:ilvl w:val="0"/>
                <w:numId w:val="9"/>
              </w:numPr>
              <w:tabs>
                <w:tab w:val="left" w:pos="604"/>
                <w:tab w:val="left" w:pos="851"/>
              </w:tabs>
              <w:spacing w:before="60" w:after="60"/>
              <w:jc w:val="left"/>
              <w:rPr>
                <w:sz w:val="16"/>
                <w:lang w:val="de-DE"/>
              </w:rPr>
            </w:pPr>
            <w:r w:rsidRPr="00DF1B01">
              <w:rPr>
                <w:b/>
                <w:sz w:val="16"/>
                <w:lang w:val="de-DE"/>
              </w:rPr>
              <w:t>muss</w:t>
            </w:r>
            <w:r w:rsidRPr="00DF1B01">
              <w:rPr>
                <w:sz w:val="16"/>
                <w:lang w:val="de-DE"/>
              </w:rPr>
              <w:t xml:space="preserve"> auf eine Instanz der Klasse </w:t>
            </w:r>
            <w:r w:rsidRPr="00DF1B01">
              <w:rPr>
                <w:i/>
                <w:sz w:val="16"/>
                <w:lang w:val="de-DE"/>
              </w:rPr>
              <w:t xml:space="preserve">ServiceCategory </w:t>
            </w:r>
            <w:r w:rsidRPr="00DF1B01">
              <w:rPr>
                <w:sz w:val="16"/>
                <w:lang w:val="de-DE"/>
              </w:rPr>
              <w:t>verweisen</w:t>
            </w:r>
          </w:p>
          <w:p w14:paraId="16BCC0FF" w14:textId="77777777" w:rsidR="004D53B4" w:rsidRPr="00DF1B01" w:rsidRDefault="004D53B4" w:rsidP="005F1456">
            <w:pPr>
              <w:keepNext/>
              <w:keepLines/>
              <w:numPr>
                <w:ilvl w:val="0"/>
                <w:numId w:val="9"/>
              </w:numPr>
              <w:tabs>
                <w:tab w:val="left" w:pos="604"/>
                <w:tab w:val="left" w:pos="851"/>
              </w:tabs>
              <w:spacing w:before="60" w:after="60"/>
              <w:jc w:val="left"/>
              <w:rPr>
                <w:sz w:val="16"/>
                <w:lang w:val="de-DE"/>
              </w:rPr>
            </w:pPr>
            <w:r w:rsidRPr="00DF1B01">
              <w:rPr>
                <w:b/>
                <w:sz w:val="16"/>
                <w:lang w:val="de-DE"/>
              </w:rPr>
              <w:t>muss</w:t>
            </w:r>
            <w:r w:rsidRPr="00DF1B01">
              <w:rPr>
                <w:sz w:val="16"/>
                <w:lang w:val="de-DE"/>
              </w:rPr>
              <w:t xml:space="preserve"> auf mindestens eine Instanz der Klasse </w:t>
            </w:r>
            <w:r w:rsidRPr="00DF1B01">
              <w:rPr>
                <w:i/>
                <w:sz w:val="16"/>
                <w:lang w:val="de-DE"/>
              </w:rPr>
              <w:t>MeterReading</w:t>
            </w:r>
            <w:r w:rsidRPr="00DF1B01">
              <w:rPr>
                <w:sz w:val="16"/>
                <w:lang w:val="de-DE"/>
              </w:rPr>
              <w:t xml:space="preserve"> verweisen</w:t>
            </w:r>
          </w:p>
          <w:p w14:paraId="6244C3E3" w14:textId="77777777" w:rsidR="004D53B4" w:rsidRPr="00DF1B01" w:rsidRDefault="004D53B4" w:rsidP="005F1456">
            <w:pPr>
              <w:keepNext/>
              <w:keepLines/>
              <w:numPr>
                <w:ilvl w:val="0"/>
                <w:numId w:val="9"/>
              </w:numPr>
              <w:tabs>
                <w:tab w:val="left" w:pos="604"/>
                <w:tab w:val="left" w:pos="851"/>
              </w:tabs>
              <w:spacing w:before="60" w:after="60"/>
              <w:jc w:val="left"/>
              <w:rPr>
                <w:sz w:val="16"/>
                <w:lang w:val="de-DE"/>
              </w:rPr>
            </w:pPr>
            <w:r w:rsidRPr="00DF1B01">
              <w:rPr>
                <w:b/>
                <w:sz w:val="16"/>
                <w:lang w:val="de-DE"/>
              </w:rPr>
              <w:t>kann</w:t>
            </w:r>
            <w:r w:rsidRPr="00DF1B01">
              <w:rPr>
                <w:sz w:val="16"/>
                <w:lang w:val="de-DE"/>
              </w:rPr>
              <w:t xml:space="preserve"> auf Instanzen der Klasse </w:t>
            </w:r>
            <w:r w:rsidRPr="00DF1B01">
              <w:rPr>
                <w:i/>
                <w:sz w:val="16"/>
                <w:lang w:val="de-DE"/>
              </w:rPr>
              <w:t>LogEntry</w:t>
            </w:r>
            <w:r w:rsidRPr="00DF1B01">
              <w:rPr>
                <w:sz w:val="16"/>
                <w:lang w:val="de-DE"/>
              </w:rPr>
              <w:t xml:space="preserve"> verweisen</w:t>
            </w:r>
          </w:p>
          <w:p w14:paraId="031BBFB9" w14:textId="77777777" w:rsidR="004D53B4" w:rsidRPr="00DF1B01" w:rsidRDefault="004D53B4" w:rsidP="005F1456">
            <w:pPr>
              <w:keepNext/>
              <w:keepLines/>
              <w:numPr>
                <w:ilvl w:val="0"/>
                <w:numId w:val="9"/>
              </w:numPr>
              <w:tabs>
                <w:tab w:val="left" w:pos="604"/>
                <w:tab w:val="left" w:pos="851"/>
              </w:tabs>
              <w:spacing w:before="60" w:after="60"/>
              <w:jc w:val="left"/>
              <w:rPr>
                <w:sz w:val="16"/>
                <w:lang w:val="de-DE"/>
              </w:rPr>
            </w:pPr>
            <w:r w:rsidRPr="00DF1B01">
              <w:rPr>
                <w:b/>
                <w:sz w:val="16"/>
                <w:lang w:val="de-DE"/>
              </w:rPr>
              <w:t>kann</w:t>
            </w:r>
            <w:r w:rsidRPr="00DF1B01">
              <w:rPr>
                <w:sz w:val="16"/>
                <w:lang w:val="de-DE"/>
              </w:rPr>
              <w:t xml:space="preserve"> auf Instanzen der Klasse </w:t>
            </w:r>
            <w:r w:rsidRPr="00DF1B01">
              <w:rPr>
                <w:i/>
                <w:sz w:val="16"/>
                <w:lang w:val="de-DE"/>
              </w:rPr>
              <w:t>MathOperation</w:t>
            </w:r>
            <w:r w:rsidRPr="00DF1B01">
              <w:rPr>
                <w:sz w:val="16"/>
                <w:lang w:val="de-DE"/>
              </w:rPr>
              <w:t xml:space="preserve"> verweisen</w:t>
            </w:r>
          </w:p>
          <w:p w14:paraId="5A96D108" w14:textId="77777777" w:rsidR="004D53B4" w:rsidRPr="00DF1B01" w:rsidRDefault="004D53B4" w:rsidP="005F1456">
            <w:pPr>
              <w:keepNext/>
              <w:keepLines/>
              <w:numPr>
                <w:ilvl w:val="0"/>
                <w:numId w:val="9"/>
              </w:numPr>
              <w:tabs>
                <w:tab w:val="left" w:pos="604"/>
                <w:tab w:val="left" w:pos="851"/>
              </w:tabs>
              <w:spacing w:before="60" w:after="60"/>
              <w:jc w:val="left"/>
              <w:rPr>
                <w:sz w:val="16"/>
                <w:lang w:val="de-DE"/>
              </w:rPr>
            </w:pPr>
            <w:r w:rsidRPr="00DF1B01">
              <w:rPr>
                <w:b/>
                <w:sz w:val="16"/>
                <w:lang w:val="de-DE"/>
              </w:rPr>
              <w:t xml:space="preserve">kann </w:t>
            </w:r>
            <w:r w:rsidRPr="00DF1B01">
              <w:rPr>
                <w:sz w:val="16"/>
                <w:lang w:val="de-DE"/>
              </w:rPr>
              <w:t xml:space="preserve">auf eine Instanz der Klasse </w:t>
            </w:r>
            <w:r w:rsidRPr="00DF1B01">
              <w:rPr>
                <w:i/>
                <w:sz w:val="16"/>
                <w:lang w:val="de-DE"/>
              </w:rPr>
              <w:t>AnalysisProfile</w:t>
            </w:r>
            <w:r w:rsidRPr="00DF1B01">
              <w:rPr>
                <w:sz w:val="16"/>
                <w:lang w:val="de-DE"/>
              </w:rPr>
              <w:t xml:space="preserve"> verweisen</w:t>
            </w:r>
          </w:p>
          <w:p w14:paraId="66DDFBEB" w14:textId="77777777" w:rsidR="004D53B4" w:rsidRPr="00DF1B01" w:rsidRDefault="004D53B4" w:rsidP="005F1456">
            <w:pPr>
              <w:keepNext/>
              <w:keepLines/>
              <w:numPr>
                <w:ilvl w:val="0"/>
                <w:numId w:val="9"/>
              </w:numPr>
              <w:tabs>
                <w:tab w:val="left" w:pos="604"/>
                <w:tab w:val="left" w:pos="851"/>
              </w:tabs>
              <w:spacing w:before="60" w:after="60"/>
              <w:jc w:val="left"/>
              <w:rPr>
                <w:rFonts w:cs="Arial"/>
                <w:sz w:val="16"/>
                <w:lang w:val="de-DE"/>
              </w:rPr>
            </w:pPr>
          </w:p>
        </w:tc>
        <w:tc>
          <w:tcPr>
            <w:tcW w:w="2026" w:type="dxa"/>
            <w:tcBorders>
              <w:top w:val="single" w:sz="4" w:space="0" w:color="auto"/>
              <w:left w:val="single" w:sz="4" w:space="0" w:color="auto"/>
              <w:bottom w:val="single" w:sz="4" w:space="0" w:color="auto"/>
              <w:right w:val="single" w:sz="4" w:space="0" w:color="auto"/>
            </w:tcBorders>
          </w:tcPr>
          <w:p w14:paraId="6D16594F"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0D6D1DF8" w14:textId="77777777" w:rsidR="004D53B4" w:rsidRPr="00DF1B01" w:rsidRDefault="004D53B4" w:rsidP="004D53B4">
            <w:pPr>
              <w:keepNext/>
              <w:keepLines/>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2E2366B9" w14:textId="77777777" w:rsidR="004D53B4" w:rsidRPr="00DF1B01" w:rsidRDefault="004D53B4" w:rsidP="004D53B4">
            <w:pPr>
              <w:keepNext/>
              <w:keepLines/>
              <w:tabs>
                <w:tab w:val="left" w:pos="851"/>
              </w:tabs>
              <w:spacing w:before="60" w:after="60"/>
              <w:rPr>
                <w:sz w:val="16"/>
                <w:lang w:val="de-DE"/>
              </w:rPr>
            </w:pPr>
            <w:r w:rsidRPr="00DF1B01">
              <w:rPr>
                <w:sz w:val="16"/>
                <w:lang w:val="de-DE"/>
              </w:rPr>
              <w:t>muss implementiert werden</w:t>
            </w:r>
          </w:p>
        </w:tc>
      </w:tr>
      <w:tr w:rsidR="004D53B4" w:rsidRPr="00462118" w14:paraId="6599D072"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6FD4B349"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1.02</w:t>
            </w:r>
          </w:p>
        </w:tc>
        <w:tc>
          <w:tcPr>
            <w:tcW w:w="4577" w:type="dxa"/>
            <w:tcBorders>
              <w:top w:val="single" w:sz="4" w:space="0" w:color="auto"/>
              <w:left w:val="single" w:sz="4" w:space="0" w:color="auto"/>
              <w:bottom w:val="single" w:sz="4" w:space="0" w:color="auto"/>
              <w:right w:val="single" w:sz="4" w:space="0" w:color="auto"/>
            </w:tcBorders>
          </w:tcPr>
          <w:p w14:paraId="4DEEECDB" w14:textId="77777777" w:rsidR="004D53B4" w:rsidRPr="00DF1B01" w:rsidRDefault="004D53B4" w:rsidP="004D53B4">
            <w:pPr>
              <w:keepNext/>
              <w:keepLines/>
              <w:tabs>
                <w:tab w:val="left" w:pos="851"/>
              </w:tabs>
              <w:spacing w:before="60" w:after="60"/>
              <w:rPr>
                <w:rFonts w:eastAsia="Calibri"/>
                <w:b/>
                <w:sz w:val="16"/>
                <w:lang w:val="de-DE"/>
              </w:rPr>
            </w:pPr>
            <w:r w:rsidRPr="00DF1B01">
              <w:rPr>
                <w:b/>
                <w:sz w:val="16"/>
                <w:lang w:val="de-DE"/>
              </w:rPr>
              <w:t>UsagePoint – roleFlags</w:t>
            </w:r>
          </w:p>
          <w:p w14:paraId="620178C7"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 xml:space="preserve">Das Datenelement </w:t>
            </w:r>
            <w:r w:rsidRPr="00DF1B01">
              <w:rPr>
                <w:i/>
                <w:sz w:val="16"/>
                <w:lang w:val="de-DE"/>
              </w:rPr>
              <w:t>roleFlags</w:t>
            </w:r>
            <w:r w:rsidRPr="00DF1B01">
              <w:rPr>
                <w:sz w:val="16"/>
                <w:lang w:val="de-DE"/>
              </w:rPr>
              <w:t xml:space="preserve"> spezifiziert die Rolle eines Zählpunkts. Die Werte des Datenelements sind nach ESPI REQ.21 spezifiziert. Das Datenelement roleFlags ist </w:t>
            </w:r>
            <w:r w:rsidRPr="00DF1B01">
              <w:rPr>
                <w:b/>
                <w:sz w:val="16"/>
                <w:lang w:val="de-DE"/>
              </w:rPr>
              <w:t>optional.</w:t>
            </w:r>
          </w:p>
        </w:tc>
        <w:tc>
          <w:tcPr>
            <w:tcW w:w="2026" w:type="dxa"/>
            <w:tcBorders>
              <w:top w:val="single" w:sz="4" w:space="0" w:color="auto"/>
              <w:left w:val="single" w:sz="4" w:space="0" w:color="auto"/>
              <w:bottom w:val="single" w:sz="4" w:space="0" w:color="auto"/>
              <w:right w:val="single" w:sz="4" w:space="0" w:color="auto"/>
            </w:tcBorders>
          </w:tcPr>
          <w:p w14:paraId="6D8367B8" w14:textId="77777777" w:rsidR="004D53B4" w:rsidRPr="00DF1B01" w:rsidRDefault="004D53B4" w:rsidP="004D53B4">
            <w:pPr>
              <w:keepNext/>
              <w:keepLines/>
              <w:tabs>
                <w:tab w:val="left" w:pos="851"/>
              </w:tabs>
              <w:spacing w:before="60" w:after="60"/>
              <w:rPr>
                <w:rFonts w:ascii="Calibri" w:eastAsia="Calibri" w:hAnsi="Calibri"/>
                <w:b/>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652F0097" w14:textId="77777777" w:rsidR="004D53B4" w:rsidRPr="00DF1B01" w:rsidRDefault="004D53B4" w:rsidP="004D53B4">
            <w:pPr>
              <w:keepNext/>
              <w:keepLines/>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57369FB5" w14:textId="77777777" w:rsidR="004D53B4" w:rsidRPr="00DF1B01" w:rsidRDefault="004D53B4" w:rsidP="004D53B4">
            <w:pPr>
              <w:keepNext/>
              <w:keepLines/>
              <w:tabs>
                <w:tab w:val="left" w:pos="851"/>
              </w:tabs>
              <w:spacing w:before="60" w:after="60"/>
              <w:rPr>
                <w:sz w:val="16"/>
                <w:lang w:val="de-DE"/>
              </w:rPr>
            </w:pPr>
            <w:r w:rsidRPr="00DF1B01">
              <w:rPr>
                <w:sz w:val="16"/>
                <w:lang w:val="de-DE"/>
              </w:rPr>
              <w:t>keine zwingende Implementierung</w:t>
            </w:r>
          </w:p>
        </w:tc>
      </w:tr>
      <w:tr w:rsidR="004D53B4" w:rsidRPr="00462118" w14:paraId="7B45DEB2"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58DEA29E"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1.03</w:t>
            </w:r>
          </w:p>
        </w:tc>
        <w:tc>
          <w:tcPr>
            <w:tcW w:w="4577" w:type="dxa"/>
            <w:tcBorders>
              <w:top w:val="single" w:sz="4" w:space="0" w:color="auto"/>
              <w:left w:val="single" w:sz="4" w:space="0" w:color="auto"/>
              <w:bottom w:val="single" w:sz="4" w:space="0" w:color="auto"/>
              <w:right w:val="single" w:sz="4" w:space="0" w:color="auto"/>
            </w:tcBorders>
          </w:tcPr>
          <w:p w14:paraId="7011753E" w14:textId="77777777" w:rsidR="004D53B4" w:rsidRPr="00DF1B01" w:rsidRDefault="004D53B4" w:rsidP="004D53B4">
            <w:pPr>
              <w:tabs>
                <w:tab w:val="left" w:pos="851"/>
              </w:tabs>
              <w:spacing w:before="60" w:after="60"/>
              <w:rPr>
                <w:b/>
                <w:sz w:val="16"/>
                <w:lang w:val="de-DE"/>
              </w:rPr>
            </w:pPr>
            <w:r w:rsidRPr="00DF1B01">
              <w:rPr>
                <w:b/>
                <w:sz w:val="16"/>
                <w:lang w:val="de-DE"/>
              </w:rPr>
              <w:t>UsagePoint – status</w:t>
            </w:r>
          </w:p>
          <w:p w14:paraId="68CBB04D"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Das Datenelement </w:t>
            </w:r>
            <w:r w:rsidRPr="00DF1B01">
              <w:rPr>
                <w:i/>
                <w:sz w:val="16"/>
                <w:lang w:val="de-DE"/>
              </w:rPr>
              <w:t>status</w:t>
            </w:r>
            <w:r w:rsidRPr="00DF1B01">
              <w:rPr>
                <w:sz w:val="16"/>
                <w:lang w:val="de-DE"/>
              </w:rPr>
              <w:t xml:space="preserve"> beschreibt den aktuellen Status des Zählpunktes. Nach ESPI REQ.21 kann der Status die Werte 0 (off) oder 1 (on) annehmen. Das Datenelement </w:t>
            </w:r>
            <w:r w:rsidRPr="00DF1B01">
              <w:rPr>
                <w:i/>
                <w:sz w:val="16"/>
                <w:lang w:val="de-DE"/>
              </w:rPr>
              <w:t>status</w:t>
            </w:r>
            <w:r w:rsidRPr="00DF1B01">
              <w:rPr>
                <w:sz w:val="16"/>
                <w:lang w:val="de-DE"/>
              </w:rPr>
              <w:t xml:space="preserve"> ist </w:t>
            </w:r>
            <w:r w:rsidRPr="00DF1B01">
              <w:rPr>
                <w:b/>
                <w:sz w:val="16"/>
                <w:lang w:val="de-DE"/>
              </w:rPr>
              <w:t>optional</w:t>
            </w:r>
            <w:r w:rsidRPr="00DF1B01">
              <w:rPr>
                <w:sz w:val="16"/>
                <w:lang w:val="de-DE"/>
              </w:rPr>
              <w:t>.</w:t>
            </w:r>
          </w:p>
        </w:tc>
        <w:tc>
          <w:tcPr>
            <w:tcW w:w="2026" w:type="dxa"/>
            <w:tcBorders>
              <w:top w:val="single" w:sz="4" w:space="0" w:color="auto"/>
              <w:left w:val="single" w:sz="4" w:space="0" w:color="auto"/>
              <w:bottom w:val="single" w:sz="4" w:space="0" w:color="auto"/>
              <w:right w:val="single" w:sz="4" w:space="0" w:color="auto"/>
            </w:tcBorders>
          </w:tcPr>
          <w:p w14:paraId="69375FA6"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0C5D4FCE"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72CB45E9"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6CA3CD55"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427D57F6"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1.04</w:t>
            </w:r>
          </w:p>
        </w:tc>
        <w:tc>
          <w:tcPr>
            <w:tcW w:w="4577" w:type="dxa"/>
            <w:tcBorders>
              <w:top w:val="single" w:sz="4" w:space="0" w:color="auto"/>
              <w:left w:val="single" w:sz="4" w:space="0" w:color="auto"/>
              <w:bottom w:val="single" w:sz="4" w:space="0" w:color="auto"/>
              <w:right w:val="single" w:sz="4" w:space="0" w:color="auto"/>
            </w:tcBorders>
          </w:tcPr>
          <w:p w14:paraId="5DA45799" w14:textId="77777777" w:rsidR="004D53B4" w:rsidRPr="00DF1B01" w:rsidRDefault="004D53B4" w:rsidP="004D53B4">
            <w:pPr>
              <w:tabs>
                <w:tab w:val="left" w:pos="851"/>
              </w:tabs>
              <w:spacing w:before="60" w:after="60"/>
              <w:rPr>
                <w:b/>
                <w:sz w:val="16"/>
                <w:lang w:val="de-DE"/>
              </w:rPr>
            </w:pPr>
            <w:r w:rsidRPr="00DF1B01">
              <w:rPr>
                <w:b/>
                <w:sz w:val="16"/>
                <w:lang w:val="de-DE"/>
              </w:rPr>
              <w:t>UsagePoint – usagePointId</w:t>
            </w:r>
          </w:p>
          <w:p w14:paraId="04C1839E"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Die </w:t>
            </w:r>
            <w:r w:rsidRPr="00DF1B01">
              <w:rPr>
                <w:i/>
                <w:sz w:val="16"/>
                <w:lang w:val="de-DE"/>
              </w:rPr>
              <w:t>usagePointId</w:t>
            </w:r>
            <w:r w:rsidRPr="00DF1B01">
              <w:rPr>
                <w:sz w:val="16"/>
                <w:lang w:val="de-DE"/>
              </w:rPr>
              <w:t xml:space="preserve"> entspricht der Zählpunktbezeichnung nach dem aktuellen MeteringCode. Eine Instanz der Klasse </w:t>
            </w:r>
            <w:r w:rsidRPr="00DF1B01">
              <w:rPr>
                <w:i/>
                <w:sz w:val="16"/>
                <w:lang w:val="de-DE"/>
              </w:rPr>
              <w:t>UsagePoint</w:t>
            </w:r>
            <w:r w:rsidRPr="00DF1B01">
              <w:rPr>
                <w:sz w:val="16"/>
                <w:lang w:val="de-DE"/>
              </w:rPr>
              <w:t xml:space="preserve"> </w:t>
            </w:r>
            <w:r w:rsidRPr="00DF1B01">
              <w:rPr>
                <w:b/>
                <w:sz w:val="16"/>
                <w:lang w:val="de-DE"/>
              </w:rPr>
              <w:t>muss</w:t>
            </w:r>
            <w:r w:rsidRPr="00DF1B01">
              <w:rPr>
                <w:sz w:val="16"/>
                <w:lang w:val="de-DE"/>
              </w:rPr>
              <w:t xml:space="preserve"> genau eine Zählpunktbezeichnung enthalten. </w:t>
            </w:r>
          </w:p>
        </w:tc>
        <w:tc>
          <w:tcPr>
            <w:tcW w:w="2026" w:type="dxa"/>
            <w:tcBorders>
              <w:top w:val="single" w:sz="4" w:space="0" w:color="auto"/>
              <w:left w:val="single" w:sz="4" w:space="0" w:color="auto"/>
              <w:bottom w:val="single" w:sz="4" w:space="0" w:color="auto"/>
              <w:right w:val="single" w:sz="4" w:space="0" w:color="auto"/>
            </w:tcBorders>
          </w:tcPr>
          <w:p w14:paraId="0EE3019E"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35C1CD3C" w14:textId="77777777" w:rsidR="004D53B4" w:rsidRPr="00DF1B01" w:rsidRDefault="004D53B4" w:rsidP="004D53B4">
            <w:pPr>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66EB5188" w14:textId="77777777" w:rsidR="004D53B4" w:rsidRPr="00DF1B01" w:rsidRDefault="004D53B4" w:rsidP="004D53B4">
            <w:pPr>
              <w:tabs>
                <w:tab w:val="left" w:pos="851"/>
              </w:tabs>
              <w:spacing w:before="60" w:after="60"/>
              <w:rPr>
                <w:sz w:val="16"/>
                <w:lang w:val="de-DE"/>
              </w:rPr>
            </w:pPr>
            <w:r w:rsidRPr="00DF1B01">
              <w:rPr>
                <w:sz w:val="16"/>
                <w:lang w:val="de-DE"/>
              </w:rPr>
              <w:t>muss implementiert werden</w:t>
            </w:r>
          </w:p>
        </w:tc>
      </w:tr>
      <w:tr w:rsidR="004D53B4" w:rsidRPr="00462118" w14:paraId="691885C6"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63092A8A" w14:textId="77777777" w:rsidR="004D53B4" w:rsidRPr="00462118" w:rsidRDefault="004D53B4" w:rsidP="004D53B4">
            <w:pPr>
              <w:tabs>
                <w:tab w:val="left" w:pos="851"/>
              </w:tabs>
              <w:spacing w:before="60" w:after="60"/>
              <w:rPr>
                <w:sz w:val="16"/>
                <w:lang w:val="de-DE"/>
              </w:rPr>
            </w:pPr>
            <w:r w:rsidRPr="00462118">
              <w:rPr>
                <w:sz w:val="16"/>
                <w:lang w:val="de-DE"/>
              </w:rPr>
              <w:t>1.05</w:t>
            </w:r>
          </w:p>
        </w:tc>
        <w:tc>
          <w:tcPr>
            <w:tcW w:w="4577" w:type="dxa"/>
            <w:tcBorders>
              <w:top w:val="single" w:sz="4" w:space="0" w:color="auto"/>
              <w:left w:val="single" w:sz="4" w:space="0" w:color="auto"/>
              <w:bottom w:val="single" w:sz="4" w:space="0" w:color="auto"/>
              <w:right w:val="single" w:sz="4" w:space="0" w:color="auto"/>
            </w:tcBorders>
          </w:tcPr>
          <w:p w14:paraId="71B1E94A" w14:textId="77777777" w:rsidR="004D53B4" w:rsidRPr="00DF1B01" w:rsidRDefault="004D53B4" w:rsidP="004D53B4">
            <w:pPr>
              <w:tabs>
                <w:tab w:val="left" w:pos="851"/>
              </w:tabs>
              <w:spacing w:before="60" w:after="60"/>
              <w:rPr>
                <w:b/>
                <w:sz w:val="16"/>
                <w:lang w:val="de-DE"/>
              </w:rPr>
            </w:pPr>
            <w:r w:rsidRPr="00DF1B01">
              <w:rPr>
                <w:b/>
                <w:sz w:val="16"/>
                <w:lang w:val="de-DE"/>
              </w:rPr>
              <w:t>UsagePoint – tariffName</w:t>
            </w:r>
          </w:p>
          <w:p w14:paraId="514FB112"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tariffName</w:t>
            </w:r>
            <w:r w:rsidRPr="00DF1B01">
              <w:rPr>
                <w:sz w:val="16"/>
                <w:lang w:val="de-DE"/>
              </w:rPr>
              <w:t xml:space="preserve"> beinhaltet eine Identifikation des Tarifs. </w:t>
            </w:r>
          </w:p>
          <w:p w14:paraId="7948DCAC" w14:textId="77777777" w:rsidR="004D53B4" w:rsidRPr="00DF1B01" w:rsidRDefault="004D53B4" w:rsidP="004D53B4">
            <w:pPr>
              <w:tabs>
                <w:tab w:val="left" w:pos="851"/>
              </w:tabs>
              <w:spacing w:before="60" w:after="60"/>
              <w:rPr>
                <w:b/>
                <w:sz w:val="16"/>
                <w:lang w:val="de-DE"/>
              </w:rPr>
            </w:pPr>
            <w:r w:rsidRPr="00DF1B01">
              <w:rPr>
                <w:sz w:val="16"/>
                <w:lang w:val="de-DE"/>
              </w:rPr>
              <w:t xml:space="preserve">Jede Instanz der Klasse </w:t>
            </w:r>
            <w:r w:rsidRPr="00DF1B01">
              <w:rPr>
                <w:i/>
                <w:sz w:val="16"/>
                <w:lang w:val="de-DE"/>
              </w:rPr>
              <w:t>UsagePoint</w:t>
            </w:r>
            <w:r w:rsidRPr="00DF1B01">
              <w:rPr>
                <w:sz w:val="16"/>
                <w:lang w:val="de-DE"/>
              </w:rPr>
              <w:t xml:space="preserve"> </w:t>
            </w:r>
            <w:r w:rsidRPr="00DF1B01">
              <w:rPr>
                <w:b/>
                <w:sz w:val="16"/>
                <w:lang w:val="de-DE"/>
              </w:rPr>
              <w:t>muss</w:t>
            </w:r>
            <w:r w:rsidRPr="00DF1B01">
              <w:rPr>
                <w:sz w:val="16"/>
                <w:lang w:val="de-DE"/>
              </w:rPr>
              <w:t xml:space="preserve"> ein Datenelement vom Typ </w:t>
            </w:r>
            <w:r w:rsidRPr="00DF1B01">
              <w:rPr>
                <w:i/>
                <w:sz w:val="16"/>
                <w:lang w:val="de-DE"/>
              </w:rPr>
              <w:t>tariffName</w:t>
            </w:r>
            <w:r w:rsidRPr="00DF1B01">
              <w:rPr>
                <w:sz w:val="16"/>
                <w:lang w:val="de-DE"/>
              </w:rPr>
              <w:t xml:space="preserve"> beinhalten.</w:t>
            </w:r>
          </w:p>
        </w:tc>
        <w:tc>
          <w:tcPr>
            <w:tcW w:w="2026" w:type="dxa"/>
            <w:tcBorders>
              <w:top w:val="single" w:sz="4" w:space="0" w:color="auto"/>
              <w:left w:val="single" w:sz="4" w:space="0" w:color="auto"/>
              <w:bottom w:val="single" w:sz="4" w:space="0" w:color="auto"/>
              <w:right w:val="single" w:sz="4" w:space="0" w:color="auto"/>
            </w:tcBorders>
          </w:tcPr>
          <w:p w14:paraId="7B46AA37"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60FD0A5F"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6683CB3B" w14:textId="77777777" w:rsidR="004D53B4" w:rsidRPr="00DF1B01" w:rsidRDefault="004D53B4" w:rsidP="004D53B4">
            <w:pPr>
              <w:tabs>
                <w:tab w:val="left" w:pos="851"/>
              </w:tabs>
              <w:spacing w:before="60" w:after="60"/>
              <w:rPr>
                <w:sz w:val="16"/>
                <w:lang w:val="de-DE"/>
              </w:rPr>
            </w:pPr>
            <w:r w:rsidRPr="00DF1B01">
              <w:rPr>
                <w:sz w:val="16"/>
                <w:lang w:val="de-DE"/>
              </w:rPr>
              <w:t>muss implementiert werden</w:t>
            </w:r>
          </w:p>
        </w:tc>
      </w:tr>
      <w:tr w:rsidR="004D53B4" w:rsidRPr="00462118" w14:paraId="6C7F1AB8"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6CD0F9FC"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1.06</w:t>
            </w:r>
          </w:p>
        </w:tc>
        <w:tc>
          <w:tcPr>
            <w:tcW w:w="4577" w:type="dxa"/>
            <w:tcBorders>
              <w:top w:val="single" w:sz="4" w:space="0" w:color="auto"/>
              <w:left w:val="single" w:sz="4" w:space="0" w:color="auto"/>
              <w:bottom w:val="single" w:sz="4" w:space="0" w:color="auto"/>
              <w:right w:val="single" w:sz="4" w:space="0" w:color="auto"/>
            </w:tcBorders>
          </w:tcPr>
          <w:p w14:paraId="28131875"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ServiceCategory</w:t>
            </w:r>
          </w:p>
          <w:p w14:paraId="7F9E0728" w14:textId="77777777" w:rsidR="004D53B4" w:rsidRPr="00DF1B01" w:rsidRDefault="004D53B4" w:rsidP="004D53B4">
            <w:pPr>
              <w:tabs>
                <w:tab w:val="left" w:pos="851"/>
              </w:tabs>
              <w:spacing w:before="60" w:after="60"/>
              <w:rPr>
                <w:sz w:val="16"/>
                <w:lang w:val="de-DE"/>
              </w:rPr>
            </w:pPr>
            <w:r w:rsidRPr="00DF1B01">
              <w:rPr>
                <w:sz w:val="16"/>
                <w:lang w:val="de-DE"/>
              </w:rPr>
              <w:t xml:space="preserve">Die Klasse </w:t>
            </w:r>
            <w:r w:rsidRPr="00DF1B01">
              <w:rPr>
                <w:i/>
                <w:sz w:val="16"/>
                <w:lang w:val="de-DE"/>
              </w:rPr>
              <w:t>ServiceCategory</w:t>
            </w:r>
            <w:r w:rsidRPr="00DF1B01">
              <w:rPr>
                <w:sz w:val="16"/>
                <w:lang w:val="de-DE"/>
              </w:rPr>
              <w:t xml:space="preserve"> repräsentiert nach ESPI REQ.21 die Sparte des Produkts (Service), welches dem Letztverbraucher am Zählpunkt zur Verfügung gestellt wird.</w:t>
            </w:r>
          </w:p>
          <w:p w14:paraId="6C8594BF"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Die Klasse ServiceCategory enthält keine Verweise auf weitere Klassen.</w:t>
            </w:r>
          </w:p>
        </w:tc>
        <w:tc>
          <w:tcPr>
            <w:tcW w:w="2026" w:type="dxa"/>
            <w:tcBorders>
              <w:top w:val="single" w:sz="4" w:space="0" w:color="auto"/>
              <w:left w:val="single" w:sz="4" w:space="0" w:color="auto"/>
              <w:bottom w:val="single" w:sz="4" w:space="0" w:color="auto"/>
              <w:right w:val="single" w:sz="4" w:space="0" w:color="auto"/>
            </w:tcBorders>
          </w:tcPr>
          <w:p w14:paraId="5BA8501B"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63160B3A" w14:textId="77777777" w:rsidR="004D53B4" w:rsidRPr="00DF1B01" w:rsidRDefault="004D53B4" w:rsidP="004D53B4">
            <w:pPr>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5FB98DBB" w14:textId="77777777" w:rsidR="004D53B4" w:rsidRPr="00DF1B01" w:rsidRDefault="004D53B4" w:rsidP="004D53B4">
            <w:pPr>
              <w:tabs>
                <w:tab w:val="left" w:pos="851"/>
              </w:tabs>
              <w:spacing w:before="60" w:after="60"/>
              <w:rPr>
                <w:sz w:val="16"/>
                <w:lang w:val="de-DE"/>
              </w:rPr>
            </w:pPr>
            <w:r w:rsidRPr="00DF1B01">
              <w:rPr>
                <w:sz w:val="16"/>
                <w:lang w:val="de-DE"/>
              </w:rPr>
              <w:t>muss implementiert werden</w:t>
            </w:r>
          </w:p>
        </w:tc>
      </w:tr>
      <w:tr w:rsidR="004D53B4" w:rsidRPr="00462118" w14:paraId="3B769010"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6330F23D"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1.07</w:t>
            </w:r>
          </w:p>
        </w:tc>
        <w:tc>
          <w:tcPr>
            <w:tcW w:w="4577" w:type="dxa"/>
            <w:tcBorders>
              <w:top w:val="single" w:sz="4" w:space="0" w:color="auto"/>
              <w:left w:val="single" w:sz="4" w:space="0" w:color="auto"/>
              <w:bottom w:val="single" w:sz="4" w:space="0" w:color="auto"/>
              <w:right w:val="single" w:sz="4" w:space="0" w:color="auto"/>
            </w:tcBorders>
          </w:tcPr>
          <w:p w14:paraId="67C9EF7D" w14:textId="77777777" w:rsidR="004D53B4" w:rsidRPr="00DF1B01" w:rsidRDefault="004D53B4" w:rsidP="004D53B4">
            <w:pPr>
              <w:keepNext/>
              <w:keepLines/>
              <w:tabs>
                <w:tab w:val="left" w:pos="851"/>
              </w:tabs>
              <w:spacing w:before="60" w:after="60"/>
              <w:rPr>
                <w:rFonts w:eastAsia="Calibri"/>
                <w:b/>
                <w:sz w:val="16"/>
                <w:lang w:val="de-DE"/>
              </w:rPr>
            </w:pPr>
            <w:r w:rsidRPr="00DF1B01">
              <w:rPr>
                <w:b/>
                <w:sz w:val="16"/>
                <w:lang w:val="de-DE"/>
              </w:rPr>
              <w:t>ServiceCategory – kind</w:t>
            </w:r>
          </w:p>
          <w:p w14:paraId="48F58CBD" w14:textId="77777777" w:rsidR="004D53B4" w:rsidRPr="00DF1B01" w:rsidRDefault="004D53B4" w:rsidP="004D53B4">
            <w:pPr>
              <w:keepNext/>
              <w:keepLines/>
              <w:tabs>
                <w:tab w:val="left" w:pos="851"/>
              </w:tabs>
              <w:spacing w:before="60" w:after="60"/>
              <w:rPr>
                <w:sz w:val="16"/>
                <w:lang w:val="de-DE"/>
              </w:rPr>
            </w:pPr>
            <w:r w:rsidRPr="00DF1B01">
              <w:rPr>
                <w:i/>
                <w:sz w:val="16"/>
                <w:lang w:val="de-DE"/>
              </w:rPr>
              <w:t>kind</w:t>
            </w:r>
            <w:r w:rsidRPr="00DF1B01">
              <w:rPr>
                <w:sz w:val="16"/>
                <w:lang w:val="de-DE"/>
              </w:rPr>
              <w:t xml:space="preserve"> beschreibt als Datenelement die konkrete Sparte des Zählpunktes.</w:t>
            </w:r>
          </w:p>
          <w:p w14:paraId="0F2511F2" w14:textId="77777777" w:rsidR="004D53B4" w:rsidRPr="00DF1B01" w:rsidRDefault="004D53B4" w:rsidP="004D53B4">
            <w:pPr>
              <w:keepNext/>
              <w:keepLines/>
              <w:tabs>
                <w:tab w:val="left" w:pos="851"/>
              </w:tabs>
              <w:spacing w:before="60" w:after="60"/>
              <w:rPr>
                <w:sz w:val="16"/>
                <w:lang w:val="de-DE"/>
              </w:rPr>
            </w:pPr>
            <w:r w:rsidRPr="00DF1B01">
              <w:rPr>
                <w:sz w:val="16"/>
                <w:lang w:val="de-DE"/>
              </w:rPr>
              <w:t>Gültige Werte nach ESPI REQ.21 sind:</w:t>
            </w:r>
          </w:p>
          <w:p w14:paraId="1C2E17E1"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0 – electricity (Elektrizität)</w:t>
            </w:r>
          </w:p>
          <w:p w14:paraId="2F56D799"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1 – gas (Gas)</w:t>
            </w:r>
          </w:p>
          <w:p w14:paraId="3199DFA6"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2 – water (Wasser)</w:t>
            </w:r>
          </w:p>
          <w:p w14:paraId="7725BFB0"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4 – pressure (Druck)</w:t>
            </w:r>
          </w:p>
          <w:p w14:paraId="7E37C1B6"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5 – heat (Wärme)</w:t>
            </w:r>
          </w:p>
          <w:p w14:paraId="3C0F7035"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6 – cold (Kälte)</w:t>
            </w:r>
          </w:p>
          <w:p w14:paraId="37507C4B"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7 – communication (Kommunikation)</w:t>
            </w:r>
          </w:p>
          <w:p w14:paraId="25BD1753"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8 – time (Zeit)</w:t>
            </w:r>
          </w:p>
          <w:p w14:paraId="623488F7"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 xml:space="preserve">Eine Instanz der Klasse </w:t>
            </w:r>
            <w:r w:rsidRPr="00DF1B01">
              <w:rPr>
                <w:i/>
                <w:sz w:val="16"/>
                <w:lang w:val="de-DE"/>
              </w:rPr>
              <w:t>ServiceCategory</w:t>
            </w:r>
            <w:r w:rsidRPr="00DF1B01">
              <w:rPr>
                <w:sz w:val="16"/>
                <w:lang w:val="de-DE"/>
              </w:rPr>
              <w:t xml:space="preserve"> </w:t>
            </w:r>
            <w:r w:rsidRPr="00DF1B01">
              <w:rPr>
                <w:b/>
                <w:sz w:val="16"/>
                <w:lang w:val="de-DE"/>
              </w:rPr>
              <w:t>muss</w:t>
            </w:r>
            <w:r w:rsidRPr="00DF1B01">
              <w:rPr>
                <w:sz w:val="16"/>
                <w:lang w:val="de-DE"/>
              </w:rPr>
              <w:t xml:space="preserve"> genau einen der genannten Werte für das Datenelement </w:t>
            </w:r>
            <w:r w:rsidRPr="00DF1B01">
              <w:rPr>
                <w:i/>
                <w:sz w:val="16"/>
                <w:lang w:val="de-DE"/>
              </w:rPr>
              <w:t>kind</w:t>
            </w:r>
            <w:r w:rsidRPr="00DF1B01">
              <w:rPr>
                <w:sz w:val="16"/>
                <w:lang w:val="de-DE"/>
              </w:rPr>
              <w:t xml:space="preserve"> beinhalten.</w:t>
            </w:r>
          </w:p>
        </w:tc>
        <w:tc>
          <w:tcPr>
            <w:tcW w:w="2026" w:type="dxa"/>
            <w:tcBorders>
              <w:top w:val="single" w:sz="4" w:space="0" w:color="auto"/>
              <w:left w:val="single" w:sz="4" w:space="0" w:color="auto"/>
              <w:bottom w:val="single" w:sz="4" w:space="0" w:color="auto"/>
              <w:right w:val="single" w:sz="4" w:space="0" w:color="auto"/>
            </w:tcBorders>
          </w:tcPr>
          <w:p w14:paraId="14776651"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439CEB32" w14:textId="77777777" w:rsidR="004D53B4" w:rsidRPr="00DF1B01" w:rsidRDefault="004D53B4" w:rsidP="004D53B4">
            <w:pPr>
              <w:keepNext/>
              <w:keepLines/>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75F7B8B9" w14:textId="77777777" w:rsidR="004D53B4" w:rsidRPr="00DF1B01" w:rsidRDefault="004D53B4" w:rsidP="004D53B4">
            <w:pPr>
              <w:keepNext/>
              <w:keepLines/>
              <w:tabs>
                <w:tab w:val="left" w:pos="851"/>
              </w:tabs>
              <w:spacing w:before="60" w:after="60"/>
              <w:rPr>
                <w:sz w:val="16"/>
                <w:lang w:val="de-DE"/>
              </w:rPr>
            </w:pPr>
            <w:r w:rsidRPr="00DF1B01">
              <w:rPr>
                <w:sz w:val="16"/>
                <w:lang w:val="de-DE"/>
              </w:rPr>
              <w:t>muss implementiert werden</w:t>
            </w:r>
          </w:p>
        </w:tc>
      </w:tr>
      <w:tr w:rsidR="004D53B4" w:rsidRPr="00462118" w14:paraId="0BF333D3"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4E817D38"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1.08</w:t>
            </w:r>
          </w:p>
        </w:tc>
        <w:tc>
          <w:tcPr>
            <w:tcW w:w="4577" w:type="dxa"/>
            <w:tcBorders>
              <w:top w:val="single" w:sz="4" w:space="0" w:color="auto"/>
              <w:left w:val="single" w:sz="4" w:space="0" w:color="auto"/>
              <w:bottom w:val="single" w:sz="4" w:space="0" w:color="auto"/>
              <w:right w:val="single" w:sz="4" w:space="0" w:color="auto"/>
            </w:tcBorders>
          </w:tcPr>
          <w:p w14:paraId="58ADAB27"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MeterReading</w:t>
            </w:r>
          </w:p>
          <w:p w14:paraId="198BE0E5" w14:textId="77777777" w:rsidR="004D53B4" w:rsidRPr="00DF1B01" w:rsidRDefault="004D53B4" w:rsidP="004D53B4">
            <w:pPr>
              <w:tabs>
                <w:tab w:val="left" w:pos="851"/>
              </w:tabs>
              <w:spacing w:before="60" w:after="60"/>
              <w:rPr>
                <w:sz w:val="16"/>
                <w:lang w:val="de-DE"/>
              </w:rPr>
            </w:pPr>
            <w:r w:rsidRPr="00DF1B01">
              <w:rPr>
                <w:sz w:val="16"/>
                <w:lang w:val="de-DE"/>
              </w:rPr>
              <w:t xml:space="preserve">Die Klasse </w:t>
            </w:r>
            <w:r w:rsidRPr="00DF1B01">
              <w:rPr>
                <w:i/>
                <w:sz w:val="16"/>
                <w:lang w:val="de-DE"/>
              </w:rPr>
              <w:t>MeterReading</w:t>
            </w:r>
            <w:r w:rsidRPr="00DF1B01">
              <w:rPr>
                <w:sz w:val="16"/>
                <w:lang w:val="de-DE"/>
              </w:rPr>
              <w:t xml:space="preserve"> repräsentiert den Kopf einer Messwertliste. Die Klasse enthält untergeordnet die entsprechenden Werte und Zusatzinformationen einer Messwertliste. Eine Instanz der Klasse </w:t>
            </w:r>
            <w:r w:rsidRPr="00DF1B01">
              <w:rPr>
                <w:i/>
                <w:sz w:val="16"/>
                <w:lang w:val="de-DE"/>
              </w:rPr>
              <w:t>MeterReading</w:t>
            </w:r>
            <w:r w:rsidRPr="00DF1B01">
              <w:rPr>
                <w:sz w:val="16"/>
                <w:lang w:val="de-DE"/>
              </w:rPr>
              <w:t>:</w:t>
            </w:r>
          </w:p>
          <w:p w14:paraId="263F6FFC" w14:textId="77777777" w:rsidR="004D53B4" w:rsidRPr="00DF1B01" w:rsidRDefault="004D53B4" w:rsidP="005F1456">
            <w:pPr>
              <w:numPr>
                <w:ilvl w:val="0"/>
                <w:numId w:val="9"/>
              </w:numPr>
              <w:tabs>
                <w:tab w:val="left" w:pos="604"/>
                <w:tab w:val="left" w:pos="851"/>
              </w:tabs>
              <w:spacing w:before="60" w:after="60"/>
              <w:jc w:val="left"/>
              <w:rPr>
                <w:sz w:val="16"/>
                <w:lang w:val="de-DE"/>
              </w:rPr>
            </w:pPr>
            <w:r w:rsidRPr="00DF1B01">
              <w:rPr>
                <w:b/>
                <w:sz w:val="16"/>
                <w:lang w:val="de-DE"/>
              </w:rPr>
              <w:t>Muss</w:t>
            </w:r>
            <w:r w:rsidRPr="00DF1B01">
              <w:rPr>
                <w:sz w:val="16"/>
                <w:lang w:val="de-DE"/>
              </w:rPr>
              <w:t xml:space="preserve"> auf eine Instanz der Klasse </w:t>
            </w:r>
            <w:r w:rsidRPr="00DF1B01">
              <w:rPr>
                <w:i/>
                <w:sz w:val="16"/>
                <w:lang w:val="de-DE"/>
              </w:rPr>
              <w:t>ReadingType</w:t>
            </w:r>
            <w:r w:rsidRPr="00DF1B01">
              <w:rPr>
                <w:sz w:val="16"/>
                <w:lang w:val="de-DE"/>
              </w:rPr>
              <w:t xml:space="preserve"> verweisen</w:t>
            </w:r>
          </w:p>
          <w:p w14:paraId="6AB7D243" w14:textId="77777777" w:rsidR="004D53B4" w:rsidRPr="00DF1B01" w:rsidRDefault="004D53B4" w:rsidP="005F1456">
            <w:pPr>
              <w:numPr>
                <w:ilvl w:val="0"/>
                <w:numId w:val="9"/>
              </w:numPr>
              <w:tabs>
                <w:tab w:val="left" w:pos="604"/>
                <w:tab w:val="left" w:pos="851"/>
              </w:tabs>
              <w:spacing w:before="60" w:after="60"/>
              <w:jc w:val="left"/>
              <w:rPr>
                <w:sz w:val="16"/>
                <w:lang w:val="de-DE"/>
              </w:rPr>
            </w:pPr>
            <w:r w:rsidRPr="00DF1B01">
              <w:rPr>
                <w:b/>
                <w:sz w:val="16"/>
                <w:lang w:val="de-DE"/>
              </w:rPr>
              <w:t>Muss</w:t>
            </w:r>
            <w:r w:rsidRPr="00DF1B01">
              <w:rPr>
                <w:sz w:val="16"/>
                <w:lang w:val="de-DE"/>
              </w:rPr>
              <w:t xml:space="preserve"> auf mindestens eine Instanz der Klasse </w:t>
            </w:r>
            <w:r w:rsidRPr="00DF1B01">
              <w:rPr>
                <w:i/>
                <w:sz w:val="16"/>
                <w:lang w:val="de-DE"/>
              </w:rPr>
              <w:t>IntervalBlock</w:t>
            </w:r>
            <w:r w:rsidRPr="00DF1B01">
              <w:rPr>
                <w:sz w:val="16"/>
                <w:lang w:val="de-DE"/>
              </w:rPr>
              <w:t xml:space="preserve"> verweisen</w:t>
            </w:r>
          </w:p>
          <w:p w14:paraId="290A4BA1" w14:textId="77777777" w:rsidR="004D53B4" w:rsidRPr="00DF1B01" w:rsidRDefault="004D53B4" w:rsidP="005F1456">
            <w:pPr>
              <w:numPr>
                <w:ilvl w:val="0"/>
                <w:numId w:val="9"/>
              </w:numPr>
              <w:tabs>
                <w:tab w:val="left" w:pos="604"/>
                <w:tab w:val="left" w:pos="851"/>
              </w:tabs>
              <w:spacing w:before="60" w:after="60"/>
              <w:jc w:val="left"/>
              <w:rPr>
                <w:sz w:val="16"/>
                <w:lang w:val="de-DE"/>
              </w:rPr>
            </w:pPr>
            <w:r w:rsidRPr="00DF1B01">
              <w:rPr>
                <w:rFonts w:cs="Arial"/>
                <w:b/>
                <w:sz w:val="16"/>
                <w:lang w:val="de-DE"/>
              </w:rPr>
              <w:t xml:space="preserve">Muss </w:t>
            </w:r>
            <w:r w:rsidRPr="00DF1B01">
              <w:rPr>
                <w:rFonts w:cs="Arial"/>
                <w:sz w:val="16"/>
                <w:lang w:val="de-DE"/>
              </w:rPr>
              <w:t xml:space="preserve">auf mindestens eine Instanz der Klasse </w:t>
            </w:r>
            <w:r w:rsidRPr="00DF1B01">
              <w:rPr>
                <w:rFonts w:cs="Arial"/>
                <w:i/>
                <w:sz w:val="16"/>
                <w:lang w:val="de-DE"/>
              </w:rPr>
              <w:t>Meter</w:t>
            </w:r>
            <w:r w:rsidRPr="00DF1B01">
              <w:rPr>
                <w:rFonts w:cs="Arial"/>
                <w:sz w:val="16"/>
                <w:lang w:val="de-DE"/>
              </w:rPr>
              <w:t xml:space="preserve"> verweisen</w:t>
            </w:r>
          </w:p>
          <w:p w14:paraId="0B041990" w14:textId="77777777" w:rsidR="004D53B4" w:rsidRPr="00DF1B01" w:rsidRDefault="004D53B4" w:rsidP="005F1456">
            <w:pPr>
              <w:numPr>
                <w:ilvl w:val="0"/>
                <w:numId w:val="10"/>
              </w:numPr>
              <w:tabs>
                <w:tab w:val="left" w:pos="604"/>
                <w:tab w:val="left" w:pos="851"/>
              </w:tabs>
              <w:spacing w:before="60" w:after="60"/>
              <w:jc w:val="left"/>
              <w:rPr>
                <w:rFonts w:ascii="Calibri" w:hAnsi="Calibri"/>
                <w:sz w:val="16"/>
                <w:lang w:val="de-DE"/>
              </w:rPr>
            </w:pPr>
            <w:r w:rsidRPr="00DF1B01">
              <w:rPr>
                <w:b/>
                <w:sz w:val="16"/>
                <w:lang w:val="de-DE"/>
              </w:rPr>
              <w:t>Kann</w:t>
            </w:r>
            <w:r w:rsidRPr="00DF1B01">
              <w:rPr>
                <w:sz w:val="16"/>
                <w:lang w:val="de-DE"/>
              </w:rPr>
              <w:t xml:space="preserve"> auf eine Instanz der Klasse </w:t>
            </w:r>
            <w:r w:rsidRPr="00DF1B01">
              <w:rPr>
                <w:i/>
                <w:sz w:val="16"/>
                <w:lang w:val="de-DE"/>
              </w:rPr>
              <w:t>CO2Indicator</w:t>
            </w:r>
            <w:r w:rsidRPr="00DF1B01">
              <w:rPr>
                <w:sz w:val="16"/>
                <w:lang w:val="de-DE"/>
              </w:rPr>
              <w:t xml:space="preserve"> verweisen</w:t>
            </w:r>
          </w:p>
        </w:tc>
        <w:tc>
          <w:tcPr>
            <w:tcW w:w="2026" w:type="dxa"/>
            <w:tcBorders>
              <w:top w:val="single" w:sz="4" w:space="0" w:color="auto"/>
              <w:left w:val="single" w:sz="4" w:space="0" w:color="auto"/>
              <w:bottom w:val="single" w:sz="4" w:space="0" w:color="auto"/>
              <w:right w:val="single" w:sz="4" w:space="0" w:color="auto"/>
            </w:tcBorders>
          </w:tcPr>
          <w:p w14:paraId="37555406"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5F85322F"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13E32445" w14:textId="77777777" w:rsidR="004D53B4" w:rsidRPr="00DF1B01" w:rsidRDefault="004D53B4" w:rsidP="004D53B4">
            <w:pPr>
              <w:tabs>
                <w:tab w:val="left" w:pos="851"/>
              </w:tabs>
              <w:spacing w:before="60" w:after="60"/>
              <w:rPr>
                <w:sz w:val="16"/>
                <w:lang w:val="de-DE"/>
              </w:rPr>
            </w:pPr>
            <w:r w:rsidRPr="00DF1B01">
              <w:rPr>
                <w:sz w:val="16"/>
                <w:lang w:val="de-DE"/>
              </w:rPr>
              <w:t>muss implementiert werden</w:t>
            </w:r>
          </w:p>
        </w:tc>
      </w:tr>
      <w:tr w:rsidR="004D53B4" w:rsidRPr="00462118" w14:paraId="0E18306E"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0C17E771"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1.09</w:t>
            </w:r>
          </w:p>
        </w:tc>
        <w:tc>
          <w:tcPr>
            <w:tcW w:w="4577" w:type="dxa"/>
            <w:tcBorders>
              <w:top w:val="single" w:sz="4" w:space="0" w:color="auto"/>
              <w:left w:val="single" w:sz="4" w:space="0" w:color="auto"/>
              <w:bottom w:val="single" w:sz="4" w:space="0" w:color="auto"/>
              <w:right w:val="single" w:sz="4" w:space="0" w:color="auto"/>
            </w:tcBorders>
          </w:tcPr>
          <w:p w14:paraId="0C169FF6"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MeterReading – meterReadingId</w:t>
            </w:r>
          </w:p>
          <w:p w14:paraId="5B0365E6" w14:textId="77777777" w:rsidR="004D53B4" w:rsidRPr="00DF1B01" w:rsidRDefault="004D53B4" w:rsidP="004D53B4">
            <w:pPr>
              <w:tabs>
                <w:tab w:val="left" w:pos="851"/>
              </w:tabs>
              <w:spacing w:before="60" w:after="60"/>
              <w:rPr>
                <w:sz w:val="16"/>
                <w:lang w:val="de-DE"/>
              </w:rPr>
            </w:pPr>
            <w:r w:rsidRPr="00DF1B01">
              <w:rPr>
                <w:sz w:val="16"/>
                <w:lang w:val="de-DE"/>
              </w:rPr>
              <w:t xml:space="preserve">Die </w:t>
            </w:r>
            <w:r w:rsidRPr="00DF1B01">
              <w:rPr>
                <w:i/>
                <w:sz w:val="16"/>
                <w:lang w:val="de-DE"/>
              </w:rPr>
              <w:t>meterReadingId</w:t>
            </w:r>
            <w:r w:rsidRPr="00DF1B01">
              <w:rPr>
                <w:sz w:val="16"/>
                <w:lang w:val="de-DE"/>
              </w:rPr>
              <w:t xml:space="preserve"> identifiziert eine Messwertliste eindeutig. Die ID kann zum Beispiel aus der Zählpunktbezeichnung, der Gerätenummer und der OBIS-Kennziffer zusammengesetzt werden.</w:t>
            </w:r>
          </w:p>
          <w:p w14:paraId="2C6917F9"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Eine Instanz der Klasse </w:t>
            </w:r>
            <w:r w:rsidRPr="00DF1B01">
              <w:rPr>
                <w:i/>
                <w:sz w:val="16"/>
                <w:lang w:val="de-DE"/>
              </w:rPr>
              <w:t>MeterReading</w:t>
            </w:r>
            <w:r w:rsidRPr="00DF1B01">
              <w:rPr>
                <w:sz w:val="16"/>
                <w:lang w:val="de-DE"/>
              </w:rPr>
              <w:t xml:space="preserve"> muss ein Datenelement vom Typ </w:t>
            </w:r>
            <w:r w:rsidRPr="00DF1B01">
              <w:rPr>
                <w:i/>
                <w:sz w:val="16"/>
                <w:lang w:val="de-DE"/>
              </w:rPr>
              <w:t>meterReadingId</w:t>
            </w:r>
            <w:r w:rsidRPr="00DF1B01">
              <w:rPr>
                <w:sz w:val="16"/>
                <w:lang w:val="de-DE"/>
              </w:rPr>
              <w:t xml:space="preserve"> enthalten.</w:t>
            </w:r>
          </w:p>
        </w:tc>
        <w:tc>
          <w:tcPr>
            <w:tcW w:w="2026" w:type="dxa"/>
            <w:tcBorders>
              <w:top w:val="single" w:sz="4" w:space="0" w:color="auto"/>
              <w:left w:val="single" w:sz="4" w:space="0" w:color="auto"/>
              <w:bottom w:val="single" w:sz="4" w:space="0" w:color="auto"/>
              <w:right w:val="single" w:sz="4" w:space="0" w:color="auto"/>
            </w:tcBorders>
          </w:tcPr>
          <w:p w14:paraId="56C9891E"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0C9E1FB0" w14:textId="77777777" w:rsidR="004D53B4" w:rsidRPr="00DF1B01" w:rsidRDefault="004D53B4" w:rsidP="004D53B4">
            <w:pPr>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293269F9" w14:textId="77777777" w:rsidR="004D53B4" w:rsidRPr="00DF1B01" w:rsidRDefault="004D53B4" w:rsidP="004D53B4">
            <w:pPr>
              <w:tabs>
                <w:tab w:val="left" w:pos="851"/>
              </w:tabs>
              <w:spacing w:before="60" w:after="60"/>
              <w:rPr>
                <w:sz w:val="16"/>
                <w:lang w:val="de-DE"/>
              </w:rPr>
            </w:pPr>
            <w:r w:rsidRPr="00DF1B01">
              <w:rPr>
                <w:sz w:val="16"/>
                <w:lang w:val="de-DE"/>
              </w:rPr>
              <w:t>muss implementiert werden</w:t>
            </w:r>
          </w:p>
        </w:tc>
      </w:tr>
      <w:tr w:rsidR="004D53B4" w:rsidRPr="00462118" w14:paraId="3AB6A23E"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51069D90"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1.10</w:t>
            </w:r>
          </w:p>
        </w:tc>
        <w:tc>
          <w:tcPr>
            <w:tcW w:w="4577" w:type="dxa"/>
            <w:tcBorders>
              <w:top w:val="single" w:sz="4" w:space="0" w:color="auto"/>
              <w:left w:val="single" w:sz="4" w:space="0" w:color="auto"/>
              <w:bottom w:val="single" w:sz="4" w:space="0" w:color="auto"/>
              <w:right w:val="single" w:sz="4" w:space="0" w:color="auto"/>
            </w:tcBorders>
          </w:tcPr>
          <w:p w14:paraId="05D78099"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CO2Indicator</w:t>
            </w:r>
          </w:p>
          <w:p w14:paraId="376D148C" w14:textId="77777777" w:rsidR="004D53B4" w:rsidRPr="00DF1B01" w:rsidRDefault="004D53B4" w:rsidP="004D53B4">
            <w:pPr>
              <w:tabs>
                <w:tab w:val="left" w:pos="851"/>
              </w:tabs>
              <w:spacing w:before="60" w:after="60"/>
              <w:rPr>
                <w:sz w:val="16"/>
                <w:lang w:val="de-DE"/>
              </w:rPr>
            </w:pPr>
            <w:r w:rsidRPr="00DF1B01">
              <w:rPr>
                <w:sz w:val="16"/>
                <w:lang w:val="de-DE"/>
              </w:rPr>
              <w:t xml:space="preserve">Die Klasse </w:t>
            </w:r>
            <w:r w:rsidRPr="00DF1B01">
              <w:rPr>
                <w:i/>
                <w:sz w:val="16"/>
                <w:lang w:val="de-DE"/>
              </w:rPr>
              <w:t>CO2Indicator</w:t>
            </w:r>
            <w:r w:rsidRPr="00DF1B01">
              <w:rPr>
                <w:sz w:val="16"/>
                <w:lang w:val="de-DE"/>
              </w:rPr>
              <w:t xml:space="preserve"> kann genutzt werden, um einer Messwertliste Informationen über damit verbundene CO</w:t>
            </w:r>
            <w:r w:rsidRPr="00DF1B01">
              <w:rPr>
                <w:sz w:val="16"/>
                <w:vertAlign w:val="subscript"/>
                <w:lang w:val="de-DE"/>
              </w:rPr>
              <w:t>2</w:t>
            </w:r>
            <w:r w:rsidRPr="00DF1B01">
              <w:rPr>
                <w:sz w:val="16"/>
                <w:lang w:val="de-DE"/>
              </w:rPr>
              <w:t xml:space="preserve">-Werte zu übermitteln. Die Nutzung der Klasse </w:t>
            </w:r>
            <w:r w:rsidRPr="00DF1B01">
              <w:rPr>
                <w:i/>
                <w:sz w:val="16"/>
                <w:lang w:val="de-DE"/>
              </w:rPr>
              <w:t>CO2Indicator</w:t>
            </w:r>
            <w:r w:rsidRPr="00DF1B01">
              <w:rPr>
                <w:sz w:val="16"/>
                <w:lang w:val="de-DE"/>
              </w:rPr>
              <w:t xml:space="preserve"> ist </w:t>
            </w:r>
            <w:r w:rsidRPr="00DF1B01">
              <w:rPr>
                <w:b/>
                <w:sz w:val="16"/>
                <w:lang w:val="de-DE"/>
              </w:rPr>
              <w:t>optional</w:t>
            </w:r>
            <w:r w:rsidRPr="00DF1B01">
              <w:rPr>
                <w:sz w:val="16"/>
                <w:lang w:val="de-DE"/>
              </w:rPr>
              <w:t>.</w:t>
            </w:r>
          </w:p>
          <w:p w14:paraId="6EBA03B7"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Die Klasse </w:t>
            </w:r>
            <w:r w:rsidRPr="00DF1B01">
              <w:rPr>
                <w:i/>
                <w:sz w:val="16"/>
                <w:lang w:val="de-DE"/>
              </w:rPr>
              <w:t>CO2Indicator</w:t>
            </w:r>
            <w:r w:rsidRPr="00DF1B01">
              <w:rPr>
                <w:sz w:val="16"/>
                <w:lang w:val="de-DE"/>
              </w:rPr>
              <w:t xml:space="preserve"> verweist auf keine weiteren Klassen.</w:t>
            </w:r>
          </w:p>
        </w:tc>
        <w:tc>
          <w:tcPr>
            <w:tcW w:w="2026" w:type="dxa"/>
            <w:tcBorders>
              <w:top w:val="single" w:sz="4" w:space="0" w:color="auto"/>
              <w:left w:val="single" w:sz="4" w:space="0" w:color="auto"/>
              <w:bottom w:val="single" w:sz="4" w:space="0" w:color="auto"/>
              <w:right w:val="single" w:sz="4" w:space="0" w:color="auto"/>
            </w:tcBorders>
          </w:tcPr>
          <w:p w14:paraId="712D80E8"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79B7472E"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07329624"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12C300A4"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0B7B0316"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1.11</w:t>
            </w:r>
          </w:p>
        </w:tc>
        <w:tc>
          <w:tcPr>
            <w:tcW w:w="4577" w:type="dxa"/>
            <w:tcBorders>
              <w:top w:val="single" w:sz="4" w:space="0" w:color="auto"/>
              <w:left w:val="single" w:sz="4" w:space="0" w:color="auto"/>
              <w:bottom w:val="single" w:sz="4" w:space="0" w:color="auto"/>
              <w:right w:val="single" w:sz="4" w:space="0" w:color="auto"/>
            </w:tcBorders>
          </w:tcPr>
          <w:p w14:paraId="09321F50"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CO2Indicator – powerOfTenMultiplier</w:t>
            </w:r>
          </w:p>
          <w:p w14:paraId="62E7FC01"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powerOfTenMultiplier</w:t>
            </w:r>
            <w:r w:rsidRPr="00DF1B01">
              <w:rPr>
                <w:sz w:val="16"/>
                <w:lang w:val="de-DE"/>
              </w:rPr>
              <w:t xml:space="preserve"> repräsentiert den Einheitenvorsatz des übermittelten CO</w:t>
            </w:r>
            <w:r w:rsidRPr="00DF1B01">
              <w:rPr>
                <w:position w:val="-6"/>
                <w:sz w:val="12"/>
                <w:lang w:val="de-DE"/>
              </w:rPr>
              <w:t>2</w:t>
            </w:r>
            <w:r w:rsidRPr="00DF1B01">
              <w:rPr>
                <w:sz w:val="16"/>
                <w:lang w:val="de-DE"/>
              </w:rPr>
              <w:t>-Wertes. Gültige Werte nach ESPI REQ.21 sind:</w:t>
            </w:r>
          </w:p>
          <w:p w14:paraId="78BB9830"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0 = None</w:t>
            </w:r>
          </w:p>
          <w:p w14:paraId="4FCA63DF"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 = deca=x10</w:t>
            </w:r>
          </w:p>
          <w:p w14:paraId="2266345C"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2 = hecto=x100</w:t>
            </w:r>
          </w:p>
          <w:p w14:paraId="45F378CD" w14:textId="77777777" w:rsidR="004D53B4" w:rsidRPr="00DF1B01" w:rsidRDefault="004D53B4" w:rsidP="004D53B4">
            <w:pPr>
              <w:tabs>
                <w:tab w:val="left" w:pos="851"/>
              </w:tabs>
              <w:spacing w:before="20" w:after="20"/>
              <w:rPr>
                <w:rFonts w:cs="Arial"/>
                <w:sz w:val="16"/>
                <w:szCs w:val="16"/>
                <w:lang w:val="de-DE"/>
              </w:rPr>
            </w:pPr>
            <w:r w:rsidRPr="00DF1B01">
              <w:rPr>
                <w:sz w:val="16"/>
                <w:lang w:val="de-DE"/>
              </w:rPr>
              <w:t>–</w:t>
            </w:r>
            <w:r w:rsidRPr="00DF1B01">
              <w:rPr>
                <w:rFonts w:cs="Arial"/>
                <w:sz w:val="16"/>
                <w:szCs w:val="16"/>
                <w:lang w:val="de-DE"/>
              </w:rPr>
              <w:t>3 = mili=x10</w:t>
            </w:r>
            <w:r w:rsidRPr="00DF1B01">
              <w:rPr>
                <w:position w:val="7"/>
                <w:sz w:val="12"/>
                <w:lang w:val="de-DE"/>
              </w:rPr>
              <w:t>–3</w:t>
            </w:r>
          </w:p>
          <w:p w14:paraId="286E1FF9"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3 = kilo=x1000</w:t>
            </w:r>
          </w:p>
          <w:p w14:paraId="23CD6295"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6 = Mega=x10</w:t>
            </w:r>
            <w:r w:rsidRPr="00DF1B01">
              <w:rPr>
                <w:position w:val="7"/>
                <w:sz w:val="12"/>
                <w:lang w:val="de-DE"/>
              </w:rPr>
              <w:t>6</w:t>
            </w:r>
          </w:p>
          <w:p w14:paraId="194BC0C7" w14:textId="77777777" w:rsidR="004D53B4" w:rsidRPr="00DF1B01" w:rsidRDefault="004D53B4" w:rsidP="004D53B4">
            <w:pPr>
              <w:tabs>
                <w:tab w:val="left" w:pos="851"/>
              </w:tabs>
              <w:spacing w:before="20" w:after="20"/>
              <w:rPr>
                <w:rFonts w:cs="Arial"/>
                <w:sz w:val="16"/>
                <w:szCs w:val="16"/>
                <w:lang w:val="de-DE"/>
              </w:rPr>
            </w:pPr>
            <w:r w:rsidRPr="00DF1B01">
              <w:rPr>
                <w:sz w:val="16"/>
                <w:lang w:val="de-DE"/>
              </w:rPr>
              <w:t>–</w:t>
            </w:r>
            <w:r w:rsidRPr="00DF1B01">
              <w:rPr>
                <w:rFonts w:cs="Arial"/>
                <w:sz w:val="16"/>
                <w:szCs w:val="16"/>
                <w:lang w:val="de-DE"/>
              </w:rPr>
              <w:t>6 = micro=x10</w:t>
            </w:r>
            <w:r w:rsidRPr="00DF1B01">
              <w:rPr>
                <w:position w:val="7"/>
                <w:sz w:val="12"/>
                <w:lang w:val="de-DE"/>
              </w:rPr>
              <w:t>–3</w:t>
            </w:r>
          </w:p>
          <w:p w14:paraId="0A2F532F"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9 = Giga=x109</w:t>
            </w:r>
          </w:p>
          <w:p w14:paraId="5496F117"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Bei Instanziierung der (optionalen) Klasse CO2Indicator </w:t>
            </w:r>
            <w:r w:rsidRPr="00DF1B01">
              <w:rPr>
                <w:b/>
                <w:sz w:val="16"/>
                <w:lang w:val="de-DE"/>
              </w:rPr>
              <w:t>muss</w:t>
            </w:r>
            <w:r w:rsidRPr="00DF1B01">
              <w:rPr>
                <w:sz w:val="16"/>
                <w:lang w:val="de-DE"/>
              </w:rPr>
              <w:t xml:space="preserve"> das Datenelement </w:t>
            </w:r>
            <w:r w:rsidRPr="00DF1B01">
              <w:rPr>
                <w:i/>
                <w:sz w:val="16"/>
                <w:lang w:val="de-DE"/>
              </w:rPr>
              <w:t>powerofTenMultiplier</w:t>
            </w:r>
            <w:r w:rsidRPr="00DF1B01">
              <w:rPr>
                <w:sz w:val="16"/>
                <w:lang w:val="de-DE"/>
              </w:rPr>
              <w:t xml:space="preserve"> mit einem entsprechenden Wert gefüllt werden.</w:t>
            </w:r>
          </w:p>
        </w:tc>
        <w:tc>
          <w:tcPr>
            <w:tcW w:w="2026" w:type="dxa"/>
            <w:tcBorders>
              <w:top w:val="single" w:sz="4" w:space="0" w:color="auto"/>
              <w:left w:val="single" w:sz="4" w:space="0" w:color="auto"/>
              <w:bottom w:val="single" w:sz="4" w:space="0" w:color="auto"/>
              <w:right w:val="single" w:sz="4" w:space="0" w:color="auto"/>
            </w:tcBorders>
          </w:tcPr>
          <w:p w14:paraId="3DABCFFB"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035694BF" w14:textId="77777777" w:rsidR="004D53B4" w:rsidRPr="00DF1B01" w:rsidRDefault="004D53B4" w:rsidP="004D53B4">
            <w:pPr>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2B951E95"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3F2BFBB4"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5DFC4421"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1.12</w:t>
            </w:r>
          </w:p>
        </w:tc>
        <w:tc>
          <w:tcPr>
            <w:tcW w:w="4577" w:type="dxa"/>
            <w:tcBorders>
              <w:top w:val="single" w:sz="4" w:space="0" w:color="auto"/>
              <w:left w:val="single" w:sz="4" w:space="0" w:color="auto"/>
              <w:bottom w:val="single" w:sz="4" w:space="0" w:color="auto"/>
              <w:right w:val="single" w:sz="4" w:space="0" w:color="auto"/>
            </w:tcBorders>
          </w:tcPr>
          <w:p w14:paraId="31CE9ACD"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CO2Indicator – uoi</w:t>
            </w:r>
          </w:p>
          <w:p w14:paraId="5E158B21"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uoi</w:t>
            </w:r>
            <w:r w:rsidRPr="00DF1B01">
              <w:rPr>
                <w:sz w:val="16"/>
                <w:lang w:val="de-DE"/>
              </w:rPr>
              <w:t xml:space="preserve"> repräsentiert die Maßeinheit des übermittelten CO2-Wertes. Gültige Werte entsprechen ESPI REQ.21. Eigene Maßeinheiten können hier ergänzt werden.</w:t>
            </w:r>
          </w:p>
          <w:p w14:paraId="7B8756F6" w14:textId="77777777" w:rsidR="004D53B4" w:rsidRPr="00DF1B01" w:rsidRDefault="004D53B4" w:rsidP="004D53B4">
            <w:pPr>
              <w:tabs>
                <w:tab w:val="left" w:pos="851"/>
              </w:tabs>
              <w:spacing w:before="60" w:after="60"/>
              <w:rPr>
                <w:rFonts w:ascii="Calibri" w:eastAsia="Calibri" w:hAnsi="Calibri"/>
                <w:sz w:val="16"/>
                <w:lang w:val="de-DE"/>
              </w:rPr>
            </w:pPr>
            <w:r w:rsidRPr="00DF1B01">
              <w:rPr>
                <w:rFonts w:cs="Segoe UI"/>
                <w:sz w:val="16"/>
                <w:lang w:val="de-DE"/>
              </w:rPr>
              <w:t xml:space="preserve">Bei Instanziierung der (optionalen) Klasse CO2Indicator </w:t>
            </w:r>
            <w:r w:rsidRPr="00DF1B01">
              <w:rPr>
                <w:rFonts w:cs="Segoe UI"/>
                <w:b/>
                <w:sz w:val="16"/>
                <w:lang w:val="de-DE"/>
              </w:rPr>
              <w:t>muss</w:t>
            </w:r>
            <w:r w:rsidRPr="00DF1B01">
              <w:rPr>
                <w:rFonts w:cs="Segoe UI"/>
                <w:sz w:val="16"/>
                <w:lang w:val="de-DE"/>
              </w:rPr>
              <w:t xml:space="preserve"> das Datenelement </w:t>
            </w:r>
            <w:r w:rsidRPr="00DF1B01">
              <w:rPr>
                <w:rFonts w:cs="Segoe UI"/>
                <w:i/>
                <w:sz w:val="16"/>
                <w:lang w:val="de-DE"/>
              </w:rPr>
              <w:t>uoi</w:t>
            </w:r>
            <w:r w:rsidRPr="00DF1B01">
              <w:rPr>
                <w:rFonts w:cs="Segoe UI"/>
                <w:sz w:val="16"/>
                <w:lang w:val="de-DE"/>
              </w:rPr>
              <w:t xml:space="preserve"> mit einem entsprechenden Wert gefüllt werden.</w:t>
            </w:r>
          </w:p>
        </w:tc>
        <w:tc>
          <w:tcPr>
            <w:tcW w:w="2026" w:type="dxa"/>
            <w:tcBorders>
              <w:top w:val="single" w:sz="4" w:space="0" w:color="auto"/>
              <w:left w:val="single" w:sz="4" w:space="0" w:color="auto"/>
              <w:bottom w:val="single" w:sz="4" w:space="0" w:color="auto"/>
              <w:right w:val="single" w:sz="4" w:space="0" w:color="auto"/>
            </w:tcBorders>
          </w:tcPr>
          <w:p w14:paraId="122023BD"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7607D39D" w14:textId="77777777" w:rsidR="004D53B4" w:rsidRPr="00DF1B01" w:rsidRDefault="004D53B4" w:rsidP="004D53B4">
            <w:pPr>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254E1297"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6D930469"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156401DC"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1.13</w:t>
            </w:r>
          </w:p>
        </w:tc>
        <w:tc>
          <w:tcPr>
            <w:tcW w:w="4577" w:type="dxa"/>
            <w:tcBorders>
              <w:top w:val="single" w:sz="4" w:space="0" w:color="auto"/>
              <w:left w:val="single" w:sz="4" w:space="0" w:color="auto"/>
              <w:bottom w:val="single" w:sz="4" w:space="0" w:color="auto"/>
              <w:right w:val="single" w:sz="4" w:space="0" w:color="auto"/>
            </w:tcBorders>
          </w:tcPr>
          <w:p w14:paraId="38A803C1"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CO2Indicator – value</w:t>
            </w:r>
          </w:p>
          <w:p w14:paraId="20A4CABF"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value</w:t>
            </w:r>
            <w:r w:rsidRPr="00DF1B01">
              <w:rPr>
                <w:sz w:val="16"/>
                <w:lang w:val="de-DE"/>
              </w:rPr>
              <w:t xml:space="preserve"> repräsentiert den eigentlichen CO</w:t>
            </w:r>
            <w:r w:rsidRPr="00DF1B01">
              <w:rPr>
                <w:sz w:val="16"/>
                <w:vertAlign w:val="subscript"/>
                <w:lang w:val="de-DE"/>
              </w:rPr>
              <w:t>2</w:t>
            </w:r>
            <w:r w:rsidRPr="00DF1B01">
              <w:rPr>
                <w:sz w:val="16"/>
                <w:lang w:val="de-DE"/>
              </w:rPr>
              <w:t>-Wert, dessen Maßeinheit durch die weiteren Datenelemente der Klasse bestimmt wird.</w:t>
            </w:r>
          </w:p>
          <w:p w14:paraId="6D02CDBC" w14:textId="77777777" w:rsidR="004D53B4" w:rsidRPr="00DF1B01" w:rsidRDefault="004D53B4" w:rsidP="004D53B4">
            <w:pPr>
              <w:tabs>
                <w:tab w:val="left" w:pos="851"/>
              </w:tabs>
              <w:spacing w:before="60" w:after="60"/>
              <w:rPr>
                <w:rFonts w:ascii="Calibri" w:eastAsia="Calibri" w:hAnsi="Calibri"/>
                <w:sz w:val="16"/>
                <w:lang w:val="de-DE"/>
              </w:rPr>
            </w:pPr>
            <w:r w:rsidRPr="00DF1B01">
              <w:rPr>
                <w:rFonts w:cs="Segoe UI"/>
                <w:sz w:val="16"/>
                <w:lang w:val="de-DE"/>
              </w:rPr>
              <w:t xml:space="preserve">Bei Instanziierung der (optionalen) Klasse CO2Indicator </w:t>
            </w:r>
            <w:r w:rsidRPr="00DF1B01">
              <w:rPr>
                <w:rFonts w:cs="Segoe UI"/>
                <w:b/>
                <w:sz w:val="16"/>
                <w:lang w:val="de-DE"/>
              </w:rPr>
              <w:t>muss</w:t>
            </w:r>
            <w:r w:rsidRPr="00DF1B01">
              <w:rPr>
                <w:rFonts w:cs="Segoe UI"/>
                <w:sz w:val="16"/>
                <w:lang w:val="de-DE"/>
              </w:rPr>
              <w:t xml:space="preserve"> das Datenelement </w:t>
            </w:r>
            <w:r w:rsidRPr="00DF1B01">
              <w:rPr>
                <w:rFonts w:cs="Segoe UI"/>
                <w:i/>
                <w:sz w:val="16"/>
                <w:lang w:val="de-DE"/>
              </w:rPr>
              <w:t>value</w:t>
            </w:r>
            <w:r w:rsidRPr="00DF1B01">
              <w:rPr>
                <w:rFonts w:cs="Segoe UI"/>
                <w:sz w:val="16"/>
                <w:lang w:val="de-DE"/>
              </w:rPr>
              <w:t xml:space="preserve"> mit einem ent</w:t>
            </w:r>
            <w:r w:rsidRPr="00DF1B01">
              <w:rPr>
                <w:rFonts w:cs="Segoe UI"/>
                <w:sz w:val="16"/>
                <w:lang w:val="de-DE"/>
              </w:rPr>
              <w:softHyphen/>
              <w:t>sprechenden ganzzahligen Wert gefüllt werden.</w:t>
            </w:r>
          </w:p>
        </w:tc>
        <w:tc>
          <w:tcPr>
            <w:tcW w:w="2026" w:type="dxa"/>
            <w:tcBorders>
              <w:top w:val="single" w:sz="4" w:space="0" w:color="auto"/>
              <w:left w:val="single" w:sz="4" w:space="0" w:color="auto"/>
              <w:bottom w:val="single" w:sz="4" w:space="0" w:color="auto"/>
              <w:right w:val="single" w:sz="4" w:space="0" w:color="auto"/>
            </w:tcBorders>
          </w:tcPr>
          <w:p w14:paraId="1F9BA906"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31B00B3F" w14:textId="77777777" w:rsidR="004D53B4" w:rsidRPr="00DF1B01" w:rsidRDefault="004D53B4" w:rsidP="004D53B4">
            <w:pPr>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49AC2EFA"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301DF6EF"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3C1D16F2"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1.14</w:t>
            </w:r>
          </w:p>
        </w:tc>
        <w:tc>
          <w:tcPr>
            <w:tcW w:w="4577" w:type="dxa"/>
            <w:tcBorders>
              <w:top w:val="single" w:sz="4" w:space="0" w:color="auto"/>
              <w:left w:val="single" w:sz="4" w:space="0" w:color="auto"/>
              <w:bottom w:val="single" w:sz="4" w:space="0" w:color="auto"/>
              <w:right w:val="single" w:sz="4" w:space="0" w:color="auto"/>
            </w:tcBorders>
          </w:tcPr>
          <w:p w14:paraId="430623D8"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ReadingType</w:t>
            </w:r>
          </w:p>
          <w:p w14:paraId="5D99FED1" w14:textId="77777777" w:rsidR="004D53B4" w:rsidRPr="00DF1B01" w:rsidRDefault="004D53B4" w:rsidP="004D53B4">
            <w:pPr>
              <w:tabs>
                <w:tab w:val="left" w:pos="851"/>
              </w:tabs>
              <w:spacing w:before="60" w:after="60"/>
              <w:rPr>
                <w:sz w:val="16"/>
                <w:lang w:val="de-DE"/>
              </w:rPr>
            </w:pPr>
            <w:r w:rsidRPr="00DF1B01">
              <w:rPr>
                <w:sz w:val="16"/>
                <w:lang w:val="de-DE"/>
              </w:rPr>
              <w:t xml:space="preserve">Die Klasse </w:t>
            </w:r>
            <w:r w:rsidRPr="00DF1B01">
              <w:rPr>
                <w:i/>
                <w:sz w:val="16"/>
                <w:lang w:val="de-DE"/>
              </w:rPr>
              <w:t>ReadingType</w:t>
            </w:r>
            <w:r w:rsidRPr="00DF1B01">
              <w:rPr>
                <w:sz w:val="16"/>
                <w:lang w:val="de-DE"/>
              </w:rPr>
              <w:t xml:space="preserve"> spezifiziert die Inhalte einer Messwertliste.</w:t>
            </w:r>
          </w:p>
          <w:p w14:paraId="77D18099" w14:textId="77777777" w:rsidR="004D53B4" w:rsidRPr="00DF1B01" w:rsidRDefault="004D53B4" w:rsidP="004D53B4">
            <w:pPr>
              <w:tabs>
                <w:tab w:val="left" w:pos="851"/>
              </w:tabs>
              <w:spacing w:before="60" w:after="60"/>
              <w:rPr>
                <w:sz w:val="16"/>
                <w:lang w:val="de-DE"/>
              </w:rPr>
            </w:pPr>
            <w:r w:rsidRPr="00DF1B01">
              <w:rPr>
                <w:sz w:val="16"/>
                <w:lang w:val="de-DE"/>
              </w:rPr>
              <w:t xml:space="preserve">Jede Messwertliste </w:t>
            </w:r>
            <w:r w:rsidRPr="00DF1B01">
              <w:rPr>
                <w:b/>
                <w:sz w:val="16"/>
                <w:lang w:val="de-DE"/>
              </w:rPr>
              <w:t>muss</w:t>
            </w:r>
            <w:r w:rsidRPr="00DF1B01">
              <w:rPr>
                <w:sz w:val="16"/>
                <w:lang w:val="de-DE"/>
              </w:rPr>
              <w:t xml:space="preserve"> eine Instanz der Klasse </w:t>
            </w:r>
            <w:r w:rsidRPr="00DF1B01">
              <w:rPr>
                <w:i/>
                <w:sz w:val="16"/>
                <w:lang w:val="de-DE"/>
              </w:rPr>
              <w:t>ReadingType</w:t>
            </w:r>
            <w:r w:rsidRPr="00DF1B01">
              <w:rPr>
                <w:sz w:val="16"/>
                <w:lang w:val="de-DE"/>
              </w:rPr>
              <w:t xml:space="preserve"> beinhalten.</w:t>
            </w:r>
          </w:p>
          <w:p w14:paraId="3B3F6445"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Die Klasse </w:t>
            </w:r>
            <w:r w:rsidRPr="00DF1B01">
              <w:rPr>
                <w:i/>
                <w:sz w:val="16"/>
                <w:lang w:val="de-DE"/>
              </w:rPr>
              <w:t>readingType</w:t>
            </w:r>
            <w:r w:rsidRPr="00DF1B01">
              <w:rPr>
                <w:sz w:val="16"/>
                <w:lang w:val="de-DE"/>
              </w:rPr>
              <w:t xml:space="preserve"> verweist auf keine weiteren Klassen.</w:t>
            </w:r>
          </w:p>
        </w:tc>
        <w:tc>
          <w:tcPr>
            <w:tcW w:w="2026" w:type="dxa"/>
            <w:tcBorders>
              <w:top w:val="single" w:sz="4" w:space="0" w:color="auto"/>
              <w:left w:val="single" w:sz="4" w:space="0" w:color="auto"/>
              <w:bottom w:val="single" w:sz="4" w:space="0" w:color="auto"/>
              <w:right w:val="single" w:sz="4" w:space="0" w:color="auto"/>
            </w:tcBorders>
          </w:tcPr>
          <w:p w14:paraId="09F67A1F"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4FB79C93" w14:textId="77777777" w:rsidR="004D53B4" w:rsidRPr="00DF1B01" w:rsidRDefault="004D53B4" w:rsidP="004D53B4">
            <w:pPr>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51FE9EC6" w14:textId="77777777" w:rsidR="004D53B4" w:rsidRPr="00DF1B01" w:rsidRDefault="004D53B4" w:rsidP="004D53B4">
            <w:pPr>
              <w:tabs>
                <w:tab w:val="left" w:pos="851"/>
              </w:tabs>
              <w:spacing w:before="60" w:after="60"/>
              <w:rPr>
                <w:sz w:val="16"/>
                <w:lang w:val="de-DE"/>
              </w:rPr>
            </w:pPr>
            <w:r w:rsidRPr="00DF1B01">
              <w:rPr>
                <w:sz w:val="16"/>
                <w:lang w:val="de-DE"/>
              </w:rPr>
              <w:t>muss implementiert werden</w:t>
            </w:r>
          </w:p>
        </w:tc>
      </w:tr>
      <w:tr w:rsidR="004D53B4" w:rsidRPr="00462118" w14:paraId="208FCBA1"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089702F9"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1.15</w:t>
            </w:r>
          </w:p>
        </w:tc>
        <w:tc>
          <w:tcPr>
            <w:tcW w:w="4577" w:type="dxa"/>
            <w:tcBorders>
              <w:top w:val="single" w:sz="4" w:space="0" w:color="auto"/>
              <w:left w:val="single" w:sz="4" w:space="0" w:color="auto"/>
              <w:bottom w:val="single" w:sz="4" w:space="0" w:color="auto"/>
              <w:right w:val="single" w:sz="4" w:space="0" w:color="auto"/>
            </w:tcBorders>
          </w:tcPr>
          <w:p w14:paraId="2459BD43"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ReadingType – accumulationBehaviour</w:t>
            </w:r>
          </w:p>
          <w:p w14:paraId="21BE6CAA"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accumulationBehaviour</w:t>
            </w:r>
            <w:r w:rsidRPr="00DF1B01">
              <w:rPr>
                <w:sz w:val="16"/>
                <w:lang w:val="de-DE"/>
              </w:rPr>
              <w:t xml:space="preserve"> beschreibt, wie die Werte über die Zeit kumuliert werden. Die Liste der gültigen Werte ist nach ESPI REQ.21 im </w:t>
            </w:r>
            <w:r w:rsidRPr="00DF1B01">
              <w:rPr>
                <w:i/>
                <w:sz w:val="16"/>
                <w:lang w:val="de-DE"/>
              </w:rPr>
              <w:t>AccumulationBehaviourType</w:t>
            </w:r>
            <w:r w:rsidRPr="00DF1B01">
              <w:rPr>
                <w:sz w:val="16"/>
                <w:lang w:val="de-DE"/>
              </w:rPr>
              <w:t xml:space="preserve"> definiert. Beispiele sind:</w:t>
            </w:r>
          </w:p>
          <w:p w14:paraId="215B6783"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0 = nicht anwendbar</w:t>
            </w:r>
          </w:p>
          <w:p w14:paraId="4A9ED771"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3 = kumuliert</w:t>
            </w:r>
          </w:p>
          <w:p w14:paraId="4ABBF57F"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Die Nutzung des Datenelements </w:t>
            </w:r>
            <w:r w:rsidRPr="00DF1B01">
              <w:rPr>
                <w:i/>
                <w:sz w:val="16"/>
                <w:lang w:val="de-DE"/>
              </w:rPr>
              <w:t>accumulationBehaviour</w:t>
            </w:r>
            <w:r w:rsidRPr="00DF1B01">
              <w:rPr>
                <w:sz w:val="16"/>
                <w:lang w:val="de-DE"/>
              </w:rPr>
              <w:t xml:space="preserve"> ist optional. Eine Verwendung sollte nur bei auf</w:t>
            </w:r>
            <w:r w:rsidRPr="00DF1B01">
              <w:rPr>
                <w:sz w:val="16"/>
                <w:lang w:val="de-DE"/>
              </w:rPr>
              <w:softHyphen/>
              <w:t>summierten Werten in der Messwertliste stattfinden.</w:t>
            </w:r>
          </w:p>
        </w:tc>
        <w:tc>
          <w:tcPr>
            <w:tcW w:w="2026" w:type="dxa"/>
            <w:tcBorders>
              <w:top w:val="single" w:sz="4" w:space="0" w:color="auto"/>
              <w:left w:val="single" w:sz="4" w:space="0" w:color="auto"/>
              <w:bottom w:val="single" w:sz="4" w:space="0" w:color="auto"/>
              <w:right w:val="single" w:sz="4" w:space="0" w:color="auto"/>
            </w:tcBorders>
          </w:tcPr>
          <w:p w14:paraId="27C5F51C"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70590331"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21DC6EB5"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0B4041BA"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4783A9F8"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1.16</w:t>
            </w:r>
          </w:p>
        </w:tc>
        <w:tc>
          <w:tcPr>
            <w:tcW w:w="4577" w:type="dxa"/>
            <w:tcBorders>
              <w:top w:val="single" w:sz="4" w:space="0" w:color="auto"/>
              <w:left w:val="single" w:sz="4" w:space="0" w:color="auto"/>
              <w:bottom w:val="single" w:sz="4" w:space="0" w:color="auto"/>
              <w:right w:val="single" w:sz="4" w:space="0" w:color="auto"/>
            </w:tcBorders>
          </w:tcPr>
          <w:p w14:paraId="211C57B4"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ReadingType – commodity</w:t>
            </w:r>
          </w:p>
          <w:p w14:paraId="575D483D"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commodity</w:t>
            </w:r>
            <w:r w:rsidRPr="00DF1B01">
              <w:rPr>
                <w:sz w:val="16"/>
                <w:lang w:val="de-DE"/>
              </w:rPr>
              <w:t xml:space="preserve"> beschreibt das gelieferte Produkt genauer. Gültige Werte nach ESP REQ.21 sind:</w:t>
            </w:r>
          </w:p>
          <w:p w14:paraId="30A940AD"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0 = Not Applicable (nicht anwendbar)</w:t>
            </w:r>
          </w:p>
          <w:p w14:paraId="6822F1A1" w14:textId="77777777" w:rsidR="004D53B4" w:rsidRPr="00DF1B01" w:rsidRDefault="004D53B4" w:rsidP="004D53B4">
            <w:pPr>
              <w:tabs>
                <w:tab w:val="left" w:pos="851"/>
              </w:tabs>
              <w:spacing w:before="20" w:after="20"/>
              <w:rPr>
                <w:rFonts w:cs="Arial"/>
                <w:sz w:val="16"/>
                <w:szCs w:val="16"/>
              </w:rPr>
            </w:pPr>
            <w:r w:rsidRPr="00DF1B01">
              <w:rPr>
                <w:rFonts w:cs="Arial"/>
                <w:sz w:val="16"/>
                <w:szCs w:val="16"/>
              </w:rPr>
              <w:t>1 = Electricity metered value (Elektrizität)</w:t>
            </w:r>
          </w:p>
          <w:p w14:paraId="1F9CA3F4" w14:textId="77777777" w:rsidR="004D53B4" w:rsidRPr="00DF1B01" w:rsidRDefault="004D53B4" w:rsidP="004D53B4">
            <w:pPr>
              <w:tabs>
                <w:tab w:val="left" w:pos="851"/>
              </w:tabs>
              <w:spacing w:before="20" w:after="20"/>
              <w:rPr>
                <w:rFonts w:cs="Arial"/>
                <w:sz w:val="16"/>
                <w:szCs w:val="16"/>
              </w:rPr>
            </w:pPr>
            <w:r w:rsidRPr="00DF1B01">
              <w:rPr>
                <w:rFonts w:cs="Arial"/>
                <w:sz w:val="16"/>
                <w:szCs w:val="16"/>
              </w:rPr>
              <w:t>4 = Air (Luft)</w:t>
            </w:r>
          </w:p>
          <w:p w14:paraId="574A81C9"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7 = NaturalGas (Erdgas)</w:t>
            </w:r>
          </w:p>
          <w:p w14:paraId="6061D40F"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8 = Propane (PropanGas)</w:t>
            </w:r>
          </w:p>
          <w:p w14:paraId="24112DB3"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9 = PotableWater (Trinkwasser)</w:t>
            </w:r>
          </w:p>
          <w:p w14:paraId="4212F53C"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10 = Steam (Dampf)</w:t>
            </w:r>
          </w:p>
          <w:p w14:paraId="6C56C407"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11 = WasteWater (Abwasser)</w:t>
            </w:r>
          </w:p>
          <w:p w14:paraId="57AB3A73"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12 = HeatingFluid (Wärmflüssigkeit)</w:t>
            </w:r>
          </w:p>
          <w:p w14:paraId="5EEE3BFF"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13 = CoolingFluid (Kühlflüssigkeit)</w:t>
            </w:r>
          </w:p>
          <w:p w14:paraId="748086E4"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Die Nutzung des Datenelements </w:t>
            </w:r>
            <w:r w:rsidRPr="00DF1B01">
              <w:rPr>
                <w:i/>
                <w:sz w:val="16"/>
                <w:lang w:val="de-DE"/>
              </w:rPr>
              <w:t>commodity</w:t>
            </w:r>
            <w:r w:rsidRPr="00DF1B01">
              <w:rPr>
                <w:sz w:val="16"/>
                <w:lang w:val="de-DE"/>
              </w:rPr>
              <w:t xml:space="preserve"> ist </w:t>
            </w:r>
            <w:r w:rsidRPr="00DF1B01">
              <w:rPr>
                <w:b/>
                <w:sz w:val="16"/>
                <w:lang w:val="de-DE"/>
              </w:rPr>
              <w:t>optional</w:t>
            </w:r>
            <w:r w:rsidRPr="00DF1B01">
              <w:rPr>
                <w:sz w:val="16"/>
                <w:lang w:val="de-DE"/>
              </w:rPr>
              <w:t>.</w:t>
            </w:r>
          </w:p>
        </w:tc>
        <w:tc>
          <w:tcPr>
            <w:tcW w:w="2026" w:type="dxa"/>
            <w:tcBorders>
              <w:top w:val="single" w:sz="4" w:space="0" w:color="auto"/>
              <w:left w:val="single" w:sz="4" w:space="0" w:color="auto"/>
              <w:bottom w:val="single" w:sz="4" w:space="0" w:color="auto"/>
              <w:right w:val="single" w:sz="4" w:space="0" w:color="auto"/>
            </w:tcBorders>
          </w:tcPr>
          <w:p w14:paraId="01C3D031"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5016A8EA"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105AECEF"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2880CE82"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3B263930"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1.17</w:t>
            </w:r>
          </w:p>
        </w:tc>
        <w:tc>
          <w:tcPr>
            <w:tcW w:w="4577" w:type="dxa"/>
            <w:tcBorders>
              <w:top w:val="single" w:sz="4" w:space="0" w:color="auto"/>
              <w:left w:val="single" w:sz="4" w:space="0" w:color="auto"/>
              <w:bottom w:val="single" w:sz="4" w:space="0" w:color="auto"/>
              <w:right w:val="single" w:sz="4" w:space="0" w:color="auto"/>
            </w:tcBorders>
          </w:tcPr>
          <w:p w14:paraId="446CBE41" w14:textId="77777777" w:rsidR="004D53B4" w:rsidRPr="00DF1B01" w:rsidRDefault="004D53B4" w:rsidP="004D53B4">
            <w:pPr>
              <w:keepNext/>
              <w:keepLines/>
              <w:tabs>
                <w:tab w:val="left" w:pos="851"/>
              </w:tabs>
              <w:spacing w:before="60" w:after="60"/>
              <w:rPr>
                <w:rFonts w:eastAsia="Calibri"/>
                <w:b/>
                <w:sz w:val="16"/>
                <w:lang w:val="de-DE"/>
              </w:rPr>
            </w:pPr>
            <w:r w:rsidRPr="00DF1B01">
              <w:rPr>
                <w:b/>
                <w:sz w:val="16"/>
                <w:lang w:val="de-DE"/>
              </w:rPr>
              <w:t>ReadingType – consumptionTier</w:t>
            </w:r>
          </w:p>
          <w:p w14:paraId="1ACB98F6" w14:textId="77777777" w:rsidR="004D53B4" w:rsidRPr="00DF1B01" w:rsidRDefault="004D53B4" w:rsidP="004D53B4">
            <w:pPr>
              <w:keepNext/>
              <w:keepLines/>
              <w:tabs>
                <w:tab w:val="left" w:pos="851"/>
              </w:tabs>
              <w:spacing w:before="60" w:after="60"/>
              <w:rPr>
                <w:sz w:val="16"/>
                <w:lang w:val="de-DE"/>
              </w:rPr>
            </w:pPr>
            <w:r w:rsidRPr="00DF1B01">
              <w:rPr>
                <w:sz w:val="16"/>
                <w:lang w:val="de-DE"/>
              </w:rPr>
              <w:t>Code für die Stufe des Verbrauchs, welcher mit der Messung verbunden wird Beispiele nach ESPI REQ.21 sind:</w:t>
            </w:r>
          </w:p>
          <w:p w14:paraId="0FB7C493"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0 = Nicht anwendbar</w:t>
            </w:r>
          </w:p>
          <w:p w14:paraId="17FCFF84"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1 = Block Tier 1</w:t>
            </w:r>
          </w:p>
          <w:p w14:paraId="5FE322B3"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2 = Block Tier 2</w:t>
            </w:r>
          </w:p>
          <w:p w14:paraId="27B70C43"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 xml:space="preserve">Das Datenelement </w:t>
            </w:r>
            <w:r w:rsidRPr="00DF1B01">
              <w:rPr>
                <w:i/>
                <w:sz w:val="16"/>
                <w:lang w:val="de-DE"/>
              </w:rPr>
              <w:t>consumptionTier</w:t>
            </w:r>
            <w:r w:rsidRPr="00DF1B01">
              <w:rPr>
                <w:sz w:val="16"/>
                <w:lang w:val="de-DE"/>
              </w:rPr>
              <w:t xml:space="preserve"> wird im Sinne dieser VDE-Anwendungsregel nicht genutzt.</w:t>
            </w:r>
          </w:p>
        </w:tc>
        <w:tc>
          <w:tcPr>
            <w:tcW w:w="2026" w:type="dxa"/>
            <w:tcBorders>
              <w:top w:val="single" w:sz="4" w:space="0" w:color="auto"/>
              <w:left w:val="single" w:sz="4" w:space="0" w:color="auto"/>
              <w:bottom w:val="single" w:sz="4" w:space="0" w:color="auto"/>
              <w:right w:val="single" w:sz="4" w:space="0" w:color="auto"/>
            </w:tcBorders>
          </w:tcPr>
          <w:p w14:paraId="345E3B03"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Nicht genutzt</w:t>
            </w:r>
          </w:p>
        </w:tc>
        <w:tc>
          <w:tcPr>
            <w:tcW w:w="1606" w:type="dxa"/>
            <w:tcBorders>
              <w:top w:val="single" w:sz="4" w:space="0" w:color="auto"/>
              <w:left w:val="single" w:sz="4" w:space="0" w:color="auto"/>
              <w:bottom w:val="single" w:sz="4" w:space="0" w:color="auto"/>
              <w:right w:val="single" w:sz="4" w:space="0" w:color="auto"/>
            </w:tcBorders>
          </w:tcPr>
          <w:p w14:paraId="1E0A9F4F" w14:textId="77777777" w:rsidR="004D53B4" w:rsidRPr="00DF1B01" w:rsidRDefault="004D53B4" w:rsidP="004D53B4">
            <w:pPr>
              <w:keepNext/>
              <w:keepLines/>
              <w:tabs>
                <w:tab w:val="left" w:pos="851"/>
              </w:tabs>
              <w:spacing w:before="60" w:after="60"/>
              <w:rPr>
                <w:sz w:val="16"/>
                <w:lang w:val="de-DE"/>
              </w:rPr>
            </w:pPr>
            <w:r w:rsidRPr="00DF1B01">
              <w:rPr>
                <w:sz w:val="16"/>
                <w:lang w:val="de-DE"/>
              </w:rPr>
              <w:t>Nicht genutzt</w:t>
            </w:r>
          </w:p>
        </w:tc>
        <w:tc>
          <w:tcPr>
            <w:tcW w:w="1546" w:type="dxa"/>
            <w:tcBorders>
              <w:top w:val="single" w:sz="4" w:space="0" w:color="auto"/>
              <w:left w:val="single" w:sz="4" w:space="0" w:color="auto"/>
              <w:bottom w:val="single" w:sz="4" w:space="0" w:color="auto"/>
              <w:right w:val="single" w:sz="4" w:space="0" w:color="auto"/>
            </w:tcBorders>
          </w:tcPr>
          <w:p w14:paraId="188E5C8A" w14:textId="77777777" w:rsidR="004D53B4" w:rsidRPr="00DF1B01" w:rsidRDefault="004D53B4" w:rsidP="004D53B4">
            <w:pPr>
              <w:keepNext/>
              <w:keepLines/>
              <w:tabs>
                <w:tab w:val="left" w:pos="851"/>
              </w:tabs>
              <w:spacing w:before="60" w:after="60"/>
              <w:rPr>
                <w:sz w:val="16"/>
                <w:lang w:val="de-DE"/>
              </w:rPr>
            </w:pPr>
            <w:r w:rsidRPr="00DF1B01">
              <w:rPr>
                <w:sz w:val="16"/>
                <w:lang w:val="de-DE"/>
              </w:rPr>
              <w:t>keine zwingende Implementierung</w:t>
            </w:r>
          </w:p>
        </w:tc>
      </w:tr>
      <w:tr w:rsidR="004D53B4" w:rsidRPr="00462118" w14:paraId="361F5769"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707F29CA"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1.18</w:t>
            </w:r>
          </w:p>
        </w:tc>
        <w:tc>
          <w:tcPr>
            <w:tcW w:w="4577" w:type="dxa"/>
            <w:tcBorders>
              <w:top w:val="single" w:sz="4" w:space="0" w:color="auto"/>
              <w:left w:val="single" w:sz="4" w:space="0" w:color="auto"/>
              <w:bottom w:val="single" w:sz="4" w:space="0" w:color="auto"/>
              <w:right w:val="single" w:sz="4" w:space="0" w:color="auto"/>
            </w:tcBorders>
          </w:tcPr>
          <w:p w14:paraId="59731F0C" w14:textId="77777777" w:rsidR="004D53B4" w:rsidRPr="00DF1B01" w:rsidRDefault="004D53B4" w:rsidP="004D53B4">
            <w:pPr>
              <w:keepNext/>
              <w:keepLines/>
              <w:tabs>
                <w:tab w:val="left" w:pos="851"/>
              </w:tabs>
              <w:spacing w:before="60" w:after="60"/>
              <w:rPr>
                <w:rFonts w:eastAsia="Calibri"/>
                <w:b/>
                <w:sz w:val="16"/>
                <w:lang w:val="de-DE"/>
              </w:rPr>
            </w:pPr>
            <w:r w:rsidRPr="00DF1B01">
              <w:rPr>
                <w:b/>
                <w:sz w:val="16"/>
                <w:lang w:val="de-DE"/>
              </w:rPr>
              <w:t>ReadingType – currency</w:t>
            </w:r>
          </w:p>
          <w:p w14:paraId="307AE228" w14:textId="77777777" w:rsidR="004D53B4" w:rsidRPr="00DF1B01" w:rsidRDefault="004D53B4" w:rsidP="004D53B4">
            <w:pPr>
              <w:keepNext/>
              <w:keepLines/>
              <w:tabs>
                <w:tab w:val="left" w:pos="851"/>
              </w:tabs>
              <w:spacing w:before="60" w:after="60"/>
              <w:rPr>
                <w:sz w:val="16"/>
                <w:lang w:val="de-DE"/>
              </w:rPr>
            </w:pPr>
            <w:r w:rsidRPr="00DF1B01">
              <w:rPr>
                <w:sz w:val="16"/>
                <w:lang w:val="de-DE"/>
              </w:rPr>
              <w:t xml:space="preserve">Das Datenelement </w:t>
            </w:r>
            <w:r w:rsidRPr="00DF1B01">
              <w:rPr>
                <w:i/>
                <w:sz w:val="16"/>
                <w:lang w:val="de-DE"/>
              </w:rPr>
              <w:t>currency</w:t>
            </w:r>
            <w:r w:rsidRPr="00DF1B01">
              <w:rPr>
                <w:sz w:val="16"/>
                <w:lang w:val="de-DE"/>
              </w:rPr>
              <w:t xml:space="preserve"> codiert die Währung, welche mit den Kostenangaben der einzelnen Mess</w:t>
            </w:r>
            <w:r w:rsidRPr="00DF1B01">
              <w:rPr>
                <w:sz w:val="16"/>
                <w:lang w:val="de-DE"/>
              </w:rPr>
              <w:softHyphen/>
              <w:t>werte verbunden ist. Beispiele für gültige Werte nach ESPI REQ.21 sind:</w:t>
            </w:r>
          </w:p>
          <w:p w14:paraId="7542E75A"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0 – Not Applicable</w:t>
            </w:r>
          </w:p>
          <w:p w14:paraId="22B26B32"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840 – US Dollar</w:t>
            </w:r>
          </w:p>
          <w:p w14:paraId="31C72E9D"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978 – Euro</w:t>
            </w:r>
          </w:p>
          <w:p w14:paraId="41540185"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 xml:space="preserve">Die Nutzung des Datenelements </w:t>
            </w:r>
            <w:r w:rsidRPr="00DF1B01">
              <w:rPr>
                <w:i/>
                <w:sz w:val="16"/>
                <w:lang w:val="de-DE"/>
              </w:rPr>
              <w:t>currency</w:t>
            </w:r>
            <w:r w:rsidRPr="00DF1B01">
              <w:rPr>
                <w:sz w:val="16"/>
                <w:lang w:val="de-DE"/>
              </w:rPr>
              <w:t xml:space="preserve"> ist </w:t>
            </w:r>
            <w:r w:rsidRPr="00DF1B01">
              <w:rPr>
                <w:b/>
                <w:sz w:val="16"/>
                <w:lang w:val="de-DE"/>
              </w:rPr>
              <w:t>optional</w:t>
            </w:r>
            <w:r w:rsidRPr="00DF1B01">
              <w:rPr>
                <w:sz w:val="16"/>
                <w:lang w:val="de-DE"/>
              </w:rPr>
              <w:t xml:space="preserve">. Bei Nutzung des Datenelements </w:t>
            </w:r>
            <w:r w:rsidRPr="00DF1B01">
              <w:rPr>
                <w:i/>
                <w:sz w:val="16"/>
                <w:lang w:val="de-DE"/>
              </w:rPr>
              <w:t>cost</w:t>
            </w:r>
            <w:r w:rsidRPr="00DF1B01">
              <w:rPr>
                <w:sz w:val="16"/>
                <w:lang w:val="de-DE"/>
              </w:rPr>
              <w:t xml:space="preserve"> in der Klasse </w:t>
            </w:r>
            <w:r w:rsidRPr="00DF1B01">
              <w:rPr>
                <w:i/>
                <w:sz w:val="16"/>
                <w:lang w:val="de-DE"/>
              </w:rPr>
              <w:t>IntervalReading</w:t>
            </w:r>
            <w:r w:rsidRPr="00DF1B01">
              <w:rPr>
                <w:sz w:val="16"/>
                <w:lang w:val="de-DE"/>
              </w:rPr>
              <w:t xml:space="preserve"> wird die Nutzung des Datenelements </w:t>
            </w:r>
            <w:r w:rsidRPr="00DF1B01">
              <w:rPr>
                <w:i/>
                <w:sz w:val="16"/>
                <w:lang w:val="de-DE"/>
              </w:rPr>
              <w:t>currency</w:t>
            </w:r>
            <w:r w:rsidRPr="00DF1B01">
              <w:rPr>
                <w:sz w:val="16"/>
                <w:lang w:val="de-DE"/>
              </w:rPr>
              <w:t xml:space="preserve"> empfohlen </w:t>
            </w:r>
          </w:p>
        </w:tc>
        <w:tc>
          <w:tcPr>
            <w:tcW w:w="2026" w:type="dxa"/>
            <w:tcBorders>
              <w:top w:val="single" w:sz="4" w:space="0" w:color="auto"/>
              <w:left w:val="single" w:sz="4" w:space="0" w:color="auto"/>
              <w:bottom w:val="single" w:sz="4" w:space="0" w:color="auto"/>
              <w:right w:val="single" w:sz="4" w:space="0" w:color="auto"/>
            </w:tcBorders>
          </w:tcPr>
          <w:p w14:paraId="4ECB25E7"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6279FFE8" w14:textId="77777777" w:rsidR="004D53B4" w:rsidRPr="00DF1B01" w:rsidRDefault="004D53B4" w:rsidP="004D53B4">
            <w:pPr>
              <w:keepNext/>
              <w:keepLines/>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7D5B642F" w14:textId="77777777" w:rsidR="004D53B4" w:rsidRPr="00DF1B01" w:rsidRDefault="004D53B4" w:rsidP="004D53B4">
            <w:pPr>
              <w:keepNext/>
              <w:keepLines/>
              <w:tabs>
                <w:tab w:val="left" w:pos="851"/>
              </w:tabs>
              <w:spacing w:before="60" w:after="60"/>
              <w:rPr>
                <w:sz w:val="16"/>
                <w:lang w:val="de-DE"/>
              </w:rPr>
            </w:pPr>
            <w:r w:rsidRPr="00DF1B01">
              <w:rPr>
                <w:sz w:val="16"/>
                <w:lang w:val="de-DE"/>
              </w:rPr>
              <w:t>keine zwingende Implementierung</w:t>
            </w:r>
          </w:p>
        </w:tc>
      </w:tr>
      <w:tr w:rsidR="004D53B4" w:rsidRPr="00462118" w14:paraId="546A4500"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6B692631"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1.19</w:t>
            </w:r>
          </w:p>
        </w:tc>
        <w:tc>
          <w:tcPr>
            <w:tcW w:w="4577" w:type="dxa"/>
            <w:tcBorders>
              <w:top w:val="single" w:sz="4" w:space="0" w:color="auto"/>
              <w:left w:val="single" w:sz="4" w:space="0" w:color="auto"/>
              <w:bottom w:val="single" w:sz="4" w:space="0" w:color="auto"/>
              <w:right w:val="single" w:sz="4" w:space="0" w:color="auto"/>
            </w:tcBorders>
          </w:tcPr>
          <w:p w14:paraId="3BEB17D8"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ReadingType – dataQualifier</w:t>
            </w:r>
          </w:p>
          <w:p w14:paraId="44FE7EA1" w14:textId="77777777" w:rsidR="004D53B4" w:rsidRPr="00DF1B01" w:rsidRDefault="004D53B4" w:rsidP="004D53B4">
            <w:pPr>
              <w:tabs>
                <w:tab w:val="left" w:pos="851"/>
              </w:tabs>
              <w:spacing w:before="60" w:after="60"/>
              <w:rPr>
                <w:sz w:val="16"/>
              </w:rPr>
            </w:pPr>
            <w:r w:rsidRPr="00DF1B01">
              <w:rPr>
                <w:sz w:val="16"/>
                <w:lang w:val="de-DE"/>
              </w:rPr>
              <w:t xml:space="preserve">Das Datenelement dataQualifier codiert bestimmte Eigenschaften der Messwerte der Messwertliste. </w:t>
            </w:r>
            <w:r w:rsidRPr="00DF1B01">
              <w:rPr>
                <w:sz w:val="16"/>
              </w:rPr>
              <w:t>Gültige Werte nach ESPI REQ.21 sind:</w:t>
            </w:r>
          </w:p>
          <w:p w14:paraId="724CB310" w14:textId="77777777" w:rsidR="004D53B4" w:rsidRPr="00DF1B01" w:rsidRDefault="004D53B4" w:rsidP="004D53B4">
            <w:pPr>
              <w:tabs>
                <w:tab w:val="left" w:pos="851"/>
              </w:tabs>
              <w:spacing w:before="20" w:after="20"/>
              <w:rPr>
                <w:rFonts w:cs="Arial"/>
                <w:sz w:val="16"/>
                <w:szCs w:val="16"/>
              </w:rPr>
            </w:pPr>
            <w:r w:rsidRPr="00DF1B01">
              <w:rPr>
                <w:rFonts w:cs="Arial"/>
                <w:sz w:val="16"/>
                <w:szCs w:val="16"/>
              </w:rPr>
              <w:t>Valid values include:</w:t>
            </w:r>
          </w:p>
          <w:p w14:paraId="037E5F15" w14:textId="77777777" w:rsidR="004D53B4" w:rsidRPr="00DF1B01" w:rsidRDefault="004D53B4" w:rsidP="004D53B4">
            <w:pPr>
              <w:tabs>
                <w:tab w:val="left" w:pos="851"/>
              </w:tabs>
              <w:spacing w:before="20" w:after="20"/>
              <w:rPr>
                <w:rFonts w:cs="Arial"/>
                <w:sz w:val="16"/>
                <w:szCs w:val="16"/>
              </w:rPr>
            </w:pPr>
            <w:r w:rsidRPr="00DF1B01">
              <w:rPr>
                <w:rFonts w:cs="Arial"/>
                <w:sz w:val="16"/>
                <w:szCs w:val="16"/>
              </w:rPr>
              <w:t>0 = Not Applicable</w:t>
            </w:r>
          </w:p>
          <w:p w14:paraId="22125C42"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2 = Durchschnitt</w:t>
            </w:r>
          </w:p>
          <w:p w14:paraId="356A0939"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8 = Maximum</w:t>
            </w:r>
          </w:p>
          <w:p w14:paraId="3FF0A0DB"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9 = Minimum</w:t>
            </w:r>
          </w:p>
          <w:p w14:paraId="0D57C089"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12 = Normal</w:t>
            </w:r>
          </w:p>
          <w:p w14:paraId="7A820C7A"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Die Nutzung des Datenelements </w:t>
            </w:r>
            <w:r w:rsidRPr="00DF1B01">
              <w:rPr>
                <w:i/>
                <w:sz w:val="16"/>
                <w:lang w:val="de-DE"/>
              </w:rPr>
              <w:t>dataQualifier</w:t>
            </w:r>
            <w:r w:rsidRPr="00DF1B01">
              <w:rPr>
                <w:sz w:val="16"/>
                <w:lang w:val="de-DE"/>
              </w:rPr>
              <w:t xml:space="preserve"> ist </w:t>
            </w:r>
            <w:r w:rsidRPr="00DF1B01">
              <w:rPr>
                <w:b/>
                <w:sz w:val="16"/>
                <w:lang w:val="de-DE"/>
              </w:rPr>
              <w:t>optional</w:t>
            </w:r>
            <w:r w:rsidRPr="00DF1B01">
              <w:rPr>
                <w:sz w:val="16"/>
                <w:lang w:val="de-DE"/>
              </w:rPr>
              <w:t>.</w:t>
            </w:r>
          </w:p>
        </w:tc>
        <w:tc>
          <w:tcPr>
            <w:tcW w:w="2026" w:type="dxa"/>
            <w:tcBorders>
              <w:top w:val="single" w:sz="4" w:space="0" w:color="auto"/>
              <w:left w:val="single" w:sz="4" w:space="0" w:color="auto"/>
              <w:bottom w:val="single" w:sz="4" w:space="0" w:color="auto"/>
              <w:right w:val="single" w:sz="4" w:space="0" w:color="auto"/>
            </w:tcBorders>
          </w:tcPr>
          <w:p w14:paraId="6A2593D0"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3EA47731"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467D6A78"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76D2912D"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0BE5EED0"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1.20</w:t>
            </w:r>
          </w:p>
        </w:tc>
        <w:tc>
          <w:tcPr>
            <w:tcW w:w="4577" w:type="dxa"/>
            <w:tcBorders>
              <w:top w:val="single" w:sz="4" w:space="0" w:color="auto"/>
              <w:left w:val="single" w:sz="4" w:space="0" w:color="auto"/>
              <w:bottom w:val="single" w:sz="4" w:space="0" w:color="auto"/>
              <w:right w:val="single" w:sz="4" w:space="0" w:color="auto"/>
            </w:tcBorders>
          </w:tcPr>
          <w:p w14:paraId="0F0764ED" w14:textId="77777777" w:rsidR="004D53B4" w:rsidRPr="00DF1B01" w:rsidRDefault="004D53B4" w:rsidP="004D53B4">
            <w:pPr>
              <w:keepNext/>
              <w:keepLines/>
              <w:tabs>
                <w:tab w:val="left" w:pos="851"/>
              </w:tabs>
              <w:spacing w:before="60" w:after="60"/>
              <w:rPr>
                <w:rFonts w:eastAsia="Calibri"/>
                <w:b/>
                <w:sz w:val="16"/>
                <w:lang w:val="de-DE"/>
              </w:rPr>
            </w:pPr>
            <w:r w:rsidRPr="00DF1B01">
              <w:rPr>
                <w:b/>
                <w:sz w:val="16"/>
                <w:lang w:val="de-DE"/>
              </w:rPr>
              <w:t>ReadingType – defaultQuality</w:t>
            </w:r>
          </w:p>
          <w:p w14:paraId="29B796E4" w14:textId="77777777" w:rsidR="004D53B4" w:rsidRPr="00DF1B01" w:rsidRDefault="004D53B4" w:rsidP="004D53B4">
            <w:pPr>
              <w:keepNext/>
              <w:keepLines/>
              <w:tabs>
                <w:tab w:val="left" w:pos="851"/>
              </w:tabs>
              <w:spacing w:before="60" w:after="60"/>
              <w:rPr>
                <w:sz w:val="16"/>
                <w:lang w:val="de-DE"/>
              </w:rPr>
            </w:pPr>
            <w:r w:rsidRPr="00DF1B01">
              <w:rPr>
                <w:sz w:val="16"/>
                <w:lang w:val="de-DE"/>
              </w:rPr>
              <w:t xml:space="preserve">Das Datenelement </w:t>
            </w:r>
            <w:r w:rsidRPr="00DF1B01">
              <w:rPr>
                <w:i/>
                <w:sz w:val="16"/>
                <w:lang w:val="de-DE"/>
              </w:rPr>
              <w:t>defaultQuality</w:t>
            </w:r>
            <w:r w:rsidRPr="00DF1B01">
              <w:rPr>
                <w:sz w:val="16"/>
                <w:lang w:val="de-DE"/>
              </w:rPr>
              <w:t xml:space="preserve"> beschreibt den Standardwert für den Messwertestatus. Dieser kann genutzt werden, falls für einzelne Messwerte in der Klasse </w:t>
            </w:r>
            <w:r w:rsidRPr="00DF1B01">
              <w:rPr>
                <w:i/>
                <w:sz w:val="16"/>
                <w:lang w:val="de-DE"/>
              </w:rPr>
              <w:t>ReadingQuality</w:t>
            </w:r>
            <w:r w:rsidRPr="00DF1B01">
              <w:rPr>
                <w:sz w:val="16"/>
                <w:lang w:val="de-DE"/>
              </w:rPr>
              <w:t xml:space="preserve"> das Datenelement </w:t>
            </w:r>
            <w:r w:rsidRPr="00DF1B01">
              <w:rPr>
                <w:i/>
                <w:sz w:val="16"/>
                <w:lang w:val="de-DE"/>
              </w:rPr>
              <w:t>quality</w:t>
            </w:r>
            <w:r w:rsidRPr="00DF1B01">
              <w:rPr>
                <w:sz w:val="16"/>
                <w:lang w:val="de-DE"/>
              </w:rPr>
              <w:t xml:space="preserve"> nicht gefüllt wurde. Gültige Werte nach ESPI REQ.21 sind:</w:t>
            </w:r>
          </w:p>
          <w:p w14:paraId="0324648D"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0 – valid (gültig)</w:t>
            </w:r>
          </w:p>
          <w:p w14:paraId="26321FC9"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7 – manually edited (manuell geändert)</w:t>
            </w:r>
          </w:p>
          <w:p w14:paraId="6BFA1C17"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8 – estimated using reference day (geschätzt basierend auf einem Referenztag)</w:t>
            </w:r>
          </w:p>
          <w:p w14:paraId="7514866E"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9 – estimated using linear interpolation (geschätzt mittels linearer Interpolation)</w:t>
            </w:r>
          </w:p>
          <w:p w14:paraId="2F760F57"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10 – questionable (unplausibel)</w:t>
            </w:r>
          </w:p>
          <w:p w14:paraId="5F374D4D"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11 – derived (abgeleited)</w:t>
            </w:r>
          </w:p>
          <w:p w14:paraId="679D74DD"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12 – projected (forecast) (hochgerechnet (Prognose))</w:t>
            </w:r>
          </w:p>
          <w:p w14:paraId="1E991FB9"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13 – mixed (gemischt)</w:t>
            </w:r>
          </w:p>
          <w:p w14:paraId="7362C316"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14 – raw (roh/unverarbeitet)</w:t>
            </w:r>
          </w:p>
          <w:p w14:paraId="2EE31CC1"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15 – normalized for weather (normalisiert im Bezug zum Wetter)</w:t>
            </w:r>
          </w:p>
          <w:p w14:paraId="59D2D208"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16 – andere (other)</w:t>
            </w:r>
          </w:p>
          <w:p w14:paraId="07D06669"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17 – validated (gültig)</w:t>
            </w:r>
          </w:p>
          <w:p w14:paraId="60F57407"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18 – verified (überprüft)</w:t>
            </w:r>
          </w:p>
          <w:p w14:paraId="43711EFD"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 xml:space="preserve">Die Nutzung des Datenelements </w:t>
            </w:r>
            <w:r w:rsidRPr="00DF1B01">
              <w:rPr>
                <w:i/>
                <w:sz w:val="16"/>
                <w:lang w:val="de-DE"/>
              </w:rPr>
              <w:t>defaultQuality</w:t>
            </w:r>
            <w:r w:rsidRPr="00DF1B01">
              <w:rPr>
                <w:sz w:val="16"/>
                <w:lang w:val="de-DE"/>
              </w:rPr>
              <w:t xml:space="preserve"> ist </w:t>
            </w:r>
            <w:r w:rsidRPr="00DF1B01">
              <w:rPr>
                <w:b/>
                <w:sz w:val="16"/>
                <w:lang w:val="de-DE"/>
              </w:rPr>
              <w:t>optional</w:t>
            </w:r>
            <w:r w:rsidRPr="00DF1B01">
              <w:rPr>
                <w:sz w:val="16"/>
                <w:lang w:val="de-DE"/>
              </w:rPr>
              <w:t>.</w:t>
            </w:r>
          </w:p>
        </w:tc>
        <w:tc>
          <w:tcPr>
            <w:tcW w:w="2026" w:type="dxa"/>
            <w:tcBorders>
              <w:top w:val="single" w:sz="4" w:space="0" w:color="auto"/>
              <w:left w:val="single" w:sz="4" w:space="0" w:color="auto"/>
              <w:bottom w:val="single" w:sz="4" w:space="0" w:color="auto"/>
              <w:right w:val="single" w:sz="4" w:space="0" w:color="auto"/>
            </w:tcBorders>
          </w:tcPr>
          <w:p w14:paraId="65BE9FB5"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5D01CDC0" w14:textId="77777777" w:rsidR="004D53B4" w:rsidRPr="00DF1B01" w:rsidRDefault="004D53B4" w:rsidP="004D53B4">
            <w:pPr>
              <w:keepNext/>
              <w:keepLines/>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293F2747" w14:textId="77777777" w:rsidR="004D53B4" w:rsidRPr="00DF1B01" w:rsidRDefault="004D53B4" w:rsidP="004D53B4">
            <w:pPr>
              <w:keepNext/>
              <w:keepLines/>
              <w:tabs>
                <w:tab w:val="left" w:pos="851"/>
              </w:tabs>
              <w:spacing w:before="60" w:after="60"/>
              <w:rPr>
                <w:sz w:val="16"/>
                <w:lang w:val="de-DE"/>
              </w:rPr>
            </w:pPr>
            <w:r w:rsidRPr="00DF1B01">
              <w:rPr>
                <w:sz w:val="16"/>
                <w:lang w:val="de-DE"/>
              </w:rPr>
              <w:t>keine zwingende Implementierung</w:t>
            </w:r>
          </w:p>
        </w:tc>
      </w:tr>
      <w:tr w:rsidR="004D53B4" w:rsidRPr="00462118" w14:paraId="098038F0"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07186902"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1.21</w:t>
            </w:r>
          </w:p>
        </w:tc>
        <w:tc>
          <w:tcPr>
            <w:tcW w:w="4577" w:type="dxa"/>
            <w:tcBorders>
              <w:top w:val="single" w:sz="4" w:space="0" w:color="auto"/>
              <w:left w:val="single" w:sz="4" w:space="0" w:color="auto"/>
              <w:bottom w:val="single" w:sz="4" w:space="0" w:color="auto"/>
              <w:right w:val="single" w:sz="4" w:space="0" w:color="auto"/>
            </w:tcBorders>
          </w:tcPr>
          <w:p w14:paraId="4E81165E"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ReadingType – flowDirection</w:t>
            </w:r>
          </w:p>
          <w:p w14:paraId="4943E72B" w14:textId="77777777" w:rsidR="004D53B4" w:rsidRPr="00DF1B01" w:rsidRDefault="004D53B4" w:rsidP="004D53B4">
            <w:pPr>
              <w:tabs>
                <w:tab w:val="left" w:pos="851"/>
              </w:tabs>
              <w:spacing w:before="60" w:after="60"/>
              <w:rPr>
                <w:sz w:val="16"/>
                <w:lang w:val="de-DE"/>
              </w:rPr>
            </w:pPr>
            <w:r w:rsidRPr="00DF1B01">
              <w:rPr>
                <w:sz w:val="16"/>
                <w:lang w:val="de-DE"/>
              </w:rPr>
              <w:t>Das Datenelement flowDirection beschreibt die Fließrichtung, die mit den Messwerte verbunden ist. Gültige Werte nach ESPI REQ.21 sind:</w:t>
            </w:r>
          </w:p>
          <w:p w14:paraId="4D08405A"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0 = nicht anwendbar</w:t>
            </w:r>
          </w:p>
          <w:p w14:paraId="50998D78"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 = Vorwärts</w:t>
            </w:r>
          </w:p>
          <w:p w14:paraId="2DD50717"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19 = Rückwärts</w:t>
            </w:r>
          </w:p>
          <w:p w14:paraId="607DD6AB" w14:textId="77777777" w:rsidR="004D53B4" w:rsidRPr="00DF1B01" w:rsidRDefault="004D53B4" w:rsidP="004D53B4">
            <w:pPr>
              <w:tabs>
                <w:tab w:val="left" w:pos="851"/>
              </w:tabs>
              <w:spacing w:before="60" w:after="60"/>
              <w:rPr>
                <w:rFonts w:ascii="Calibri" w:eastAsia="Calibri" w:hAnsi="Calibri"/>
                <w:b/>
                <w:sz w:val="16"/>
                <w:lang w:val="de-DE"/>
              </w:rPr>
            </w:pPr>
            <w:r w:rsidRPr="00DF1B01">
              <w:rPr>
                <w:sz w:val="16"/>
                <w:lang w:val="de-DE"/>
              </w:rPr>
              <w:t>Die Nutzung des Datenelements flowDirection ist</w:t>
            </w:r>
            <w:r w:rsidRPr="00DF1B01">
              <w:rPr>
                <w:b/>
                <w:sz w:val="16"/>
                <w:lang w:val="de-DE"/>
              </w:rPr>
              <w:t xml:space="preserve"> optional.</w:t>
            </w:r>
          </w:p>
        </w:tc>
        <w:tc>
          <w:tcPr>
            <w:tcW w:w="2026" w:type="dxa"/>
            <w:tcBorders>
              <w:top w:val="single" w:sz="4" w:space="0" w:color="auto"/>
              <w:left w:val="single" w:sz="4" w:space="0" w:color="auto"/>
              <w:bottom w:val="single" w:sz="4" w:space="0" w:color="auto"/>
              <w:right w:val="single" w:sz="4" w:space="0" w:color="auto"/>
            </w:tcBorders>
          </w:tcPr>
          <w:p w14:paraId="56A14BBD"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04E387E7"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27E14E29"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0840118F"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171511F4"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1.22</w:t>
            </w:r>
          </w:p>
        </w:tc>
        <w:tc>
          <w:tcPr>
            <w:tcW w:w="4577" w:type="dxa"/>
            <w:tcBorders>
              <w:top w:val="single" w:sz="4" w:space="0" w:color="auto"/>
              <w:left w:val="single" w:sz="4" w:space="0" w:color="auto"/>
              <w:bottom w:val="single" w:sz="4" w:space="0" w:color="auto"/>
              <w:right w:val="single" w:sz="4" w:space="0" w:color="auto"/>
            </w:tcBorders>
          </w:tcPr>
          <w:p w14:paraId="1E5E6B0D"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ReadingType – intervalLength</w:t>
            </w:r>
          </w:p>
          <w:p w14:paraId="273D880C" w14:textId="77777777" w:rsidR="004D53B4" w:rsidRPr="00DF1B01" w:rsidRDefault="004D53B4" w:rsidP="004D53B4">
            <w:pPr>
              <w:tabs>
                <w:tab w:val="left" w:pos="851"/>
              </w:tabs>
              <w:spacing w:before="60" w:after="60"/>
              <w:rPr>
                <w:sz w:val="16"/>
                <w:lang w:val="de-DE"/>
              </w:rPr>
            </w:pPr>
            <w:r w:rsidRPr="00DF1B01">
              <w:rPr>
                <w:sz w:val="16"/>
                <w:lang w:val="de-DE"/>
              </w:rPr>
              <w:t>Das Datenelement intervalLength beschreibt die Standard-Intervalllänge die für die einzelnen Messwerte zugrunde liegt. Die Intervalllänge wird nach ESPI REQ.21 in Sekunden spezifiziert.</w:t>
            </w:r>
          </w:p>
          <w:p w14:paraId="7E990248" w14:textId="77777777" w:rsidR="004D53B4" w:rsidRPr="00DF1B01" w:rsidRDefault="004D53B4" w:rsidP="004D53B4">
            <w:pPr>
              <w:tabs>
                <w:tab w:val="left" w:pos="851"/>
              </w:tabs>
              <w:spacing w:before="60" w:after="60"/>
              <w:rPr>
                <w:rFonts w:ascii="Calibri" w:eastAsia="Calibri" w:hAnsi="Calibri"/>
                <w:b/>
                <w:sz w:val="16"/>
                <w:lang w:val="de-DE"/>
              </w:rPr>
            </w:pPr>
            <w:r w:rsidRPr="00DF1B01">
              <w:rPr>
                <w:sz w:val="16"/>
                <w:lang w:val="de-DE"/>
              </w:rPr>
              <w:t xml:space="preserve">Ist kein Datenelement intervalLength in einer Instanz der Klasse </w:t>
            </w:r>
            <w:r w:rsidRPr="00DF1B01">
              <w:rPr>
                <w:i/>
                <w:sz w:val="16"/>
                <w:lang w:val="de-DE"/>
              </w:rPr>
              <w:t>ReadingType</w:t>
            </w:r>
            <w:r w:rsidRPr="00DF1B01">
              <w:rPr>
                <w:sz w:val="16"/>
                <w:lang w:val="de-DE"/>
              </w:rPr>
              <w:t xml:space="preserve"> beschrieben, so wird von einer Standard-Intervallänge von 15min ausgegangen. Im Falle einer originären Messwertliste muss dieser Wert der Registrierperiode entsprechen.</w:t>
            </w:r>
          </w:p>
        </w:tc>
        <w:tc>
          <w:tcPr>
            <w:tcW w:w="2026" w:type="dxa"/>
            <w:tcBorders>
              <w:top w:val="single" w:sz="4" w:space="0" w:color="auto"/>
              <w:left w:val="single" w:sz="4" w:space="0" w:color="auto"/>
              <w:bottom w:val="single" w:sz="4" w:space="0" w:color="auto"/>
              <w:right w:val="single" w:sz="4" w:space="0" w:color="auto"/>
            </w:tcBorders>
          </w:tcPr>
          <w:p w14:paraId="4EF980C3"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Optional </w:t>
            </w:r>
          </w:p>
        </w:tc>
        <w:tc>
          <w:tcPr>
            <w:tcW w:w="1606" w:type="dxa"/>
            <w:tcBorders>
              <w:top w:val="single" w:sz="4" w:space="0" w:color="auto"/>
              <w:left w:val="single" w:sz="4" w:space="0" w:color="auto"/>
              <w:bottom w:val="single" w:sz="4" w:space="0" w:color="auto"/>
              <w:right w:val="single" w:sz="4" w:space="0" w:color="auto"/>
            </w:tcBorders>
          </w:tcPr>
          <w:p w14:paraId="54CD9560" w14:textId="77777777" w:rsidR="004D53B4" w:rsidRPr="00DF1B01" w:rsidRDefault="004D53B4" w:rsidP="004D53B4">
            <w:pPr>
              <w:tabs>
                <w:tab w:val="left" w:pos="851"/>
              </w:tabs>
              <w:spacing w:before="60" w:after="60"/>
              <w:rPr>
                <w:sz w:val="16"/>
                <w:lang w:val="de-DE"/>
              </w:rPr>
            </w:pPr>
            <w:r w:rsidRPr="00DF1B01">
              <w:rPr>
                <w:sz w:val="16"/>
                <w:lang w:val="de-DE"/>
              </w:rPr>
              <w:t xml:space="preserve">Optional </w:t>
            </w:r>
          </w:p>
        </w:tc>
        <w:tc>
          <w:tcPr>
            <w:tcW w:w="1546" w:type="dxa"/>
            <w:tcBorders>
              <w:top w:val="single" w:sz="4" w:space="0" w:color="auto"/>
              <w:left w:val="single" w:sz="4" w:space="0" w:color="auto"/>
              <w:bottom w:val="single" w:sz="4" w:space="0" w:color="auto"/>
              <w:right w:val="single" w:sz="4" w:space="0" w:color="auto"/>
            </w:tcBorders>
          </w:tcPr>
          <w:p w14:paraId="6DE86A39"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1DF5DB42"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1CEE5060"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1.23</w:t>
            </w:r>
          </w:p>
        </w:tc>
        <w:tc>
          <w:tcPr>
            <w:tcW w:w="4577" w:type="dxa"/>
            <w:tcBorders>
              <w:top w:val="single" w:sz="4" w:space="0" w:color="auto"/>
              <w:left w:val="single" w:sz="4" w:space="0" w:color="auto"/>
              <w:bottom w:val="single" w:sz="4" w:space="0" w:color="auto"/>
              <w:right w:val="single" w:sz="4" w:space="0" w:color="auto"/>
            </w:tcBorders>
          </w:tcPr>
          <w:p w14:paraId="7D8E39E7"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ReadingType – kind</w:t>
            </w:r>
          </w:p>
          <w:p w14:paraId="54505A9D"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kind</w:t>
            </w:r>
            <w:r w:rsidRPr="00DF1B01">
              <w:rPr>
                <w:sz w:val="16"/>
                <w:lang w:val="de-DE"/>
              </w:rPr>
              <w:t xml:space="preserve"> codiert eine generelle Klassifikation der in der Messwertliste beinhalteten Werte dar. Beispiele nach ESPI REQ.21 sind:</w:t>
            </w:r>
          </w:p>
          <w:p w14:paraId="29B11114"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0 = Not Applicable (nicht anwendbar)</w:t>
            </w:r>
          </w:p>
          <w:p w14:paraId="08E8F028"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3 = Currency (Währung)</w:t>
            </w:r>
          </w:p>
          <w:p w14:paraId="6B51D15F"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4 = Current (Stromstärke, Ampere)</w:t>
            </w:r>
          </w:p>
          <w:p w14:paraId="3CDA151C"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5 = CurrentAngle (Strömungswinkel)</w:t>
            </w:r>
          </w:p>
          <w:p w14:paraId="1568A6B8"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7 = Date (Datum)</w:t>
            </w:r>
          </w:p>
          <w:p w14:paraId="6AD0A89F"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8 = Demand (Abruf)</w:t>
            </w:r>
          </w:p>
          <w:p w14:paraId="61E1DC69"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12 = Energy (Energie)</w:t>
            </w:r>
          </w:p>
          <w:p w14:paraId="30D1A3B4"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15 = Frequency (Frequenz)</w:t>
            </w:r>
          </w:p>
          <w:p w14:paraId="7581F805"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37 = Power (Leistung)</w:t>
            </w:r>
          </w:p>
          <w:p w14:paraId="1614CA89"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38 = PowerFactor (Leistungsfaktor)</w:t>
            </w:r>
          </w:p>
          <w:p w14:paraId="36AAA0D8"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40 = QuantityPower (Leistungsmenge)</w:t>
            </w:r>
          </w:p>
          <w:p w14:paraId="4AE9455A"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54 = Voltage (Spannung)</w:t>
            </w:r>
          </w:p>
          <w:p w14:paraId="72166116"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55 = VoltageAngle (Spannungswinkel)</w:t>
            </w:r>
          </w:p>
          <w:p w14:paraId="5F978F90"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64 = DistortionPowerFactor (Klirrfaktor)</w:t>
            </w:r>
          </w:p>
          <w:p w14:paraId="546B69D8"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155 = VolumetricFlow (Volumenstrom)</w:t>
            </w:r>
          </w:p>
          <w:p w14:paraId="37C857D7"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Die Nutzung des Datenelements </w:t>
            </w:r>
            <w:r w:rsidRPr="00DF1B01">
              <w:rPr>
                <w:i/>
                <w:sz w:val="16"/>
                <w:lang w:val="de-DE"/>
              </w:rPr>
              <w:t>kind</w:t>
            </w:r>
            <w:r w:rsidRPr="00DF1B01">
              <w:rPr>
                <w:sz w:val="16"/>
                <w:lang w:val="de-DE"/>
              </w:rPr>
              <w:t xml:space="preserve"> ist </w:t>
            </w:r>
            <w:r w:rsidRPr="00DF1B01">
              <w:rPr>
                <w:b/>
                <w:sz w:val="16"/>
                <w:lang w:val="de-DE"/>
              </w:rPr>
              <w:t>optional</w:t>
            </w:r>
            <w:r w:rsidRPr="00DF1B01">
              <w:rPr>
                <w:sz w:val="16"/>
                <w:lang w:val="de-DE"/>
              </w:rPr>
              <w:t>.</w:t>
            </w:r>
          </w:p>
        </w:tc>
        <w:tc>
          <w:tcPr>
            <w:tcW w:w="2026" w:type="dxa"/>
            <w:tcBorders>
              <w:top w:val="single" w:sz="4" w:space="0" w:color="auto"/>
              <w:left w:val="single" w:sz="4" w:space="0" w:color="auto"/>
              <w:bottom w:val="single" w:sz="4" w:space="0" w:color="auto"/>
              <w:right w:val="single" w:sz="4" w:space="0" w:color="auto"/>
            </w:tcBorders>
          </w:tcPr>
          <w:p w14:paraId="1BDE9AD0"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45E5F0E2"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2156E758"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07E919D1"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7BE946F8"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1.24</w:t>
            </w:r>
          </w:p>
        </w:tc>
        <w:tc>
          <w:tcPr>
            <w:tcW w:w="4577" w:type="dxa"/>
            <w:tcBorders>
              <w:top w:val="single" w:sz="4" w:space="0" w:color="auto"/>
              <w:left w:val="single" w:sz="4" w:space="0" w:color="auto"/>
              <w:bottom w:val="single" w:sz="4" w:space="0" w:color="auto"/>
              <w:right w:val="single" w:sz="4" w:space="0" w:color="auto"/>
            </w:tcBorders>
          </w:tcPr>
          <w:p w14:paraId="3F5489AF" w14:textId="77777777" w:rsidR="004D53B4" w:rsidRPr="00DF1B01" w:rsidRDefault="004D53B4" w:rsidP="004D53B4">
            <w:pPr>
              <w:keepNext/>
              <w:keepLines/>
              <w:tabs>
                <w:tab w:val="left" w:pos="851"/>
              </w:tabs>
              <w:spacing w:before="60" w:after="60"/>
              <w:rPr>
                <w:rFonts w:eastAsia="Calibri"/>
                <w:b/>
                <w:sz w:val="16"/>
                <w:lang w:val="de-DE"/>
              </w:rPr>
            </w:pPr>
            <w:r w:rsidRPr="00DF1B01">
              <w:rPr>
                <w:b/>
                <w:sz w:val="16"/>
                <w:lang w:val="de-DE"/>
              </w:rPr>
              <w:t>ReadingType – phase</w:t>
            </w:r>
          </w:p>
          <w:p w14:paraId="2932E680" w14:textId="77777777" w:rsidR="004D53B4" w:rsidRPr="00DF1B01" w:rsidRDefault="004D53B4" w:rsidP="004D53B4">
            <w:pPr>
              <w:keepNext/>
              <w:keepLines/>
              <w:tabs>
                <w:tab w:val="left" w:pos="851"/>
              </w:tabs>
              <w:spacing w:before="60" w:after="60"/>
              <w:rPr>
                <w:rFonts w:ascii="Segoe UI" w:hAnsi="Segoe UI" w:cs="Segoe UI"/>
                <w:sz w:val="18"/>
                <w:szCs w:val="18"/>
                <w:lang w:val="de-DE"/>
              </w:rPr>
            </w:pPr>
            <w:r w:rsidRPr="00DF1B01">
              <w:rPr>
                <w:sz w:val="16"/>
                <w:lang w:val="de-DE"/>
              </w:rPr>
              <w:t xml:space="preserve">Das Datenelement </w:t>
            </w:r>
            <w:r w:rsidRPr="00DF1B01">
              <w:rPr>
                <w:i/>
                <w:sz w:val="16"/>
                <w:lang w:val="de-DE"/>
              </w:rPr>
              <w:t>phase</w:t>
            </w:r>
            <w:r w:rsidRPr="00DF1B01">
              <w:rPr>
                <w:sz w:val="16"/>
                <w:lang w:val="de-DE"/>
              </w:rPr>
              <w:t xml:space="preserve"> codiert die Phase, die mit den Messwerten der Messwertliste in Verbindung steht. </w:t>
            </w:r>
            <w:r w:rsidRPr="00DF1B01">
              <w:rPr>
                <w:rFonts w:ascii="Segoe UI" w:hAnsi="Segoe UI" w:cs="Segoe UI"/>
                <w:sz w:val="18"/>
                <w:szCs w:val="18"/>
                <w:lang w:val="de-DE"/>
              </w:rPr>
              <w:t>Beispiele nach ESPI REQ.21 sind:</w:t>
            </w:r>
          </w:p>
          <w:p w14:paraId="20C193DE"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0 = Not Applicable (nicht anwendbar)</w:t>
            </w:r>
          </w:p>
          <w:p w14:paraId="3D527D8C"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129 = Phase AN</w:t>
            </w:r>
          </w:p>
          <w:p w14:paraId="20A72BCB"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128 = Phase A</w:t>
            </w:r>
          </w:p>
          <w:p w14:paraId="4847CC9C"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132 = Phase AB</w:t>
            </w:r>
          </w:p>
          <w:p w14:paraId="0581498D"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 xml:space="preserve">Die Nutzung des Datenelements </w:t>
            </w:r>
            <w:r w:rsidRPr="00DF1B01">
              <w:rPr>
                <w:i/>
                <w:sz w:val="16"/>
                <w:lang w:val="de-DE"/>
              </w:rPr>
              <w:t>phase</w:t>
            </w:r>
            <w:r w:rsidRPr="00DF1B01">
              <w:rPr>
                <w:sz w:val="16"/>
                <w:lang w:val="de-DE"/>
              </w:rPr>
              <w:t xml:space="preserve"> ist </w:t>
            </w:r>
            <w:r w:rsidRPr="00DF1B01">
              <w:rPr>
                <w:b/>
                <w:sz w:val="16"/>
                <w:lang w:val="de-DE"/>
              </w:rPr>
              <w:t>optional</w:t>
            </w:r>
            <w:r w:rsidRPr="00DF1B01">
              <w:rPr>
                <w:sz w:val="16"/>
                <w:lang w:val="de-DE"/>
              </w:rPr>
              <w:t>.</w:t>
            </w:r>
          </w:p>
        </w:tc>
        <w:tc>
          <w:tcPr>
            <w:tcW w:w="2026" w:type="dxa"/>
            <w:tcBorders>
              <w:top w:val="single" w:sz="4" w:space="0" w:color="auto"/>
              <w:left w:val="single" w:sz="4" w:space="0" w:color="auto"/>
              <w:bottom w:val="single" w:sz="4" w:space="0" w:color="auto"/>
              <w:right w:val="single" w:sz="4" w:space="0" w:color="auto"/>
            </w:tcBorders>
          </w:tcPr>
          <w:p w14:paraId="4BEF67A2"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3A67A1A5" w14:textId="77777777" w:rsidR="004D53B4" w:rsidRPr="00DF1B01" w:rsidRDefault="004D53B4" w:rsidP="004D53B4">
            <w:pPr>
              <w:keepNext/>
              <w:keepLines/>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34B11115" w14:textId="77777777" w:rsidR="004D53B4" w:rsidRPr="00DF1B01" w:rsidRDefault="004D53B4" w:rsidP="004D53B4">
            <w:pPr>
              <w:keepNext/>
              <w:keepLines/>
              <w:tabs>
                <w:tab w:val="left" w:pos="851"/>
              </w:tabs>
              <w:spacing w:before="60" w:after="60"/>
              <w:rPr>
                <w:sz w:val="16"/>
                <w:lang w:val="de-DE"/>
              </w:rPr>
            </w:pPr>
            <w:r w:rsidRPr="00DF1B01">
              <w:rPr>
                <w:sz w:val="16"/>
                <w:lang w:val="de-DE"/>
              </w:rPr>
              <w:t>keine zwingende Implementierung</w:t>
            </w:r>
          </w:p>
        </w:tc>
      </w:tr>
      <w:tr w:rsidR="004D53B4" w:rsidRPr="00462118" w14:paraId="0876629B"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14900979"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1.25</w:t>
            </w:r>
          </w:p>
        </w:tc>
        <w:tc>
          <w:tcPr>
            <w:tcW w:w="4577" w:type="dxa"/>
            <w:tcBorders>
              <w:top w:val="single" w:sz="4" w:space="0" w:color="auto"/>
              <w:left w:val="single" w:sz="4" w:space="0" w:color="auto"/>
              <w:bottom w:val="single" w:sz="4" w:space="0" w:color="auto"/>
              <w:right w:val="single" w:sz="4" w:space="0" w:color="auto"/>
            </w:tcBorders>
          </w:tcPr>
          <w:p w14:paraId="74C81051"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ReadingType – powerOfTenMultiplier</w:t>
            </w:r>
          </w:p>
          <w:p w14:paraId="3A26D775"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powerOfTenMultiplier</w:t>
            </w:r>
            <w:r w:rsidRPr="00DF1B01">
              <w:rPr>
                <w:sz w:val="16"/>
                <w:lang w:val="de-DE"/>
              </w:rPr>
              <w:t xml:space="preserve"> repräsentiert den Einheitenvorsatz der Maßeinheit der in der Messwertliste übermittelten Werte. Gültige Werte nach ESPI REQ.21 sind:</w:t>
            </w:r>
          </w:p>
          <w:p w14:paraId="7F2469DC"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0 = None</w:t>
            </w:r>
          </w:p>
          <w:p w14:paraId="32FE0C44"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 = deca=x10</w:t>
            </w:r>
          </w:p>
          <w:p w14:paraId="5729638B"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2 = hecto=x100</w:t>
            </w:r>
          </w:p>
          <w:p w14:paraId="69DCB957" w14:textId="77777777" w:rsidR="004D53B4" w:rsidRPr="00DF1B01" w:rsidRDefault="004D53B4" w:rsidP="004D53B4">
            <w:pPr>
              <w:tabs>
                <w:tab w:val="left" w:pos="851"/>
              </w:tabs>
              <w:spacing w:before="20" w:after="20"/>
              <w:rPr>
                <w:rFonts w:cs="Arial"/>
                <w:sz w:val="16"/>
                <w:szCs w:val="16"/>
                <w:lang w:val="de-DE"/>
              </w:rPr>
            </w:pPr>
            <w:r w:rsidRPr="00DF1B01">
              <w:rPr>
                <w:sz w:val="16"/>
                <w:lang w:val="de-DE"/>
              </w:rPr>
              <w:t>–</w:t>
            </w:r>
            <w:r w:rsidRPr="00DF1B01">
              <w:rPr>
                <w:rFonts w:cs="Arial"/>
                <w:sz w:val="16"/>
                <w:szCs w:val="16"/>
                <w:lang w:val="de-DE"/>
              </w:rPr>
              <w:t>3 = mili=x10</w:t>
            </w:r>
            <w:r w:rsidRPr="00DF1B01">
              <w:rPr>
                <w:position w:val="7"/>
                <w:sz w:val="12"/>
                <w:lang w:val="de-DE"/>
              </w:rPr>
              <w:t>–3</w:t>
            </w:r>
          </w:p>
          <w:p w14:paraId="53BF2362"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3 = kilo=x1000</w:t>
            </w:r>
          </w:p>
          <w:p w14:paraId="66BD4C34"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6 = Mega=x10</w:t>
            </w:r>
            <w:r w:rsidRPr="00DF1B01">
              <w:rPr>
                <w:position w:val="7"/>
                <w:sz w:val="12"/>
                <w:lang w:val="de-DE"/>
              </w:rPr>
              <w:t>6</w:t>
            </w:r>
          </w:p>
          <w:p w14:paraId="07214C6C" w14:textId="77777777" w:rsidR="004D53B4" w:rsidRPr="00DF1B01" w:rsidRDefault="004D53B4" w:rsidP="004D53B4">
            <w:pPr>
              <w:tabs>
                <w:tab w:val="left" w:pos="851"/>
              </w:tabs>
              <w:spacing w:before="20" w:after="20"/>
              <w:rPr>
                <w:rFonts w:cs="Arial"/>
                <w:sz w:val="16"/>
                <w:szCs w:val="16"/>
                <w:lang w:val="de-DE"/>
              </w:rPr>
            </w:pPr>
            <w:r w:rsidRPr="00DF1B01">
              <w:rPr>
                <w:sz w:val="16"/>
                <w:lang w:val="de-DE"/>
              </w:rPr>
              <w:t>–</w:t>
            </w:r>
            <w:r w:rsidRPr="00DF1B01">
              <w:rPr>
                <w:rFonts w:cs="Arial"/>
                <w:sz w:val="16"/>
                <w:szCs w:val="16"/>
                <w:lang w:val="de-DE"/>
              </w:rPr>
              <w:t>6 = micro=x10</w:t>
            </w:r>
            <w:r w:rsidRPr="00DF1B01">
              <w:rPr>
                <w:position w:val="7"/>
                <w:sz w:val="12"/>
                <w:lang w:val="de-DE"/>
              </w:rPr>
              <w:t>–3</w:t>
            </w:r>
          </w:p>
          <w:p w14:paraId="237D836F"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9 = Giga=x10</w:t>
            </w:r>
            <w:r w:rsidRPr="00DF1B01">
              <w:rPr>
                <w:position w:val="7"/>
                <w:sz w:val="12"/>
                <w:lang w:val="de-DE"/>
              </w:rPr>
              <w:t>9</w:t>
            </w:r>
          </w:p>
          <w:p w14:paraId="2127F5A5" w14:textId="77777777" w:rsidR="004D53B4" w:rsidRPr="00DF1B01" w:rsidRDefault="004D53B4" w:rsidP="004D53B4">
            <w:pPr>
              <w:tabs>
                <w:tab w:val="left" w:pos="851"/>
              </w:tabs>
              <w:spacing w:before="60" w:after="60"/>
              <w:rPr>
                <w:rFonts w:ascii="Calibri" w:eastAsia="Calibri" w:hAnsi="Calibri"/>
                <w:b/>
                <w:sz w:val="16"/>
                <w:lang w:val="de-DE"/>
              </w:rPr>
            </w:pPr>
            <w:r w:rsidRPr="00DF1B01">
              <w:rPr>
                <w:sz w:val="16"/>
                <w:lang w:val="de-DE"/>
              </w:rPr>
              <w:t xml:space="preserve">Das Datenelement </w:t>
            </w:r>
            <w:r w:rsidRPr="00DF1B01">
              <w:rPr>
                <w:i/>
                <w:sz w:val="16"/>
                <w:lang w:val="de-DE"/>
              </w:rPr>
              <w:t>powerofTenMultiplier</w:t>
            </w:r>
            <w:r w:rsidRPr="00DF1B01">
              <w:rPr>
                <w:sz w:val="16"/>
                <w:lang w:val="de-DE"/>
              </w:rPr>
              <w:t xml:space="preserve"> </w:t>
            </w:r>
            <w:r w:rsidRPr="00DF1B01">
              <w:rPr>
                <w:b/>
                <w:sz w:val="16"/>
                <w:lang w:val="de-DE"/>
              </w:rPr>
              <w:t>muss</w:t>
            </w:r>
            <w:r w:rsidRPr="00DF1B01">
              <w:rPr>
                <w:sz w:val="16"/>
                <w:lang w:val="de-DE"/>
              </w:rPr>
              <w:t xml:space="preserve"> mit einem entsprechenden Wert gefüllt werden.</w:t>
            </w:r>
          </w:p>
        </w:tc>
        <w:tc>
          <w:tcPr>
            <w:tcW w:w="2026" w:type="dxa"/>
            <w:tcBorders>
              <w:top w:val="single" w:sz="4" w:space="0" w:color="auto"/>
              <w:left w:val="single" w:sz="4" w:space="0" w:color="auto"/>
              <w:bottom w:val="single" w:sz="4" w:space="0" w:color="auto"/>
              <w:right w:val="single" w:sz="4" w:space="0" w:color="auto"/>
            </w:tcBorders>
          </w:tcPr>
          <w:p w14:paraId="150776E3"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5A68A1EE" w14:textId="77777777" w:rsidR="004D53B4" w:rsidRPr="00DF1B01" w:rsidRDefault="004D53B4" w:rsidP="004D53B4">
            <w:pPr>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7B18FB87" w14:textId="77777777" w:rsidR="004D53B4" w:rsidRPr="00DF1B01" w:rsidRDefault="004D53B4" w:rsidP="004D53B4">
            <w:pPr>
              <w:tabs>
                <w:tab w:val="left" w:pos="851"/>
              </w:tabs>
              <w:spacing w:before="60" w:after="60"/>
              <w:rPr>
                <w:sz w:val="16"/>
                <w:lang w:val="de-DE"/>
              </w:rPr>
            </w:pPr>
            <w:r w:rsidRPr="00DF1B01">
              <w:rPr>
                <w:sz w:val="16"/>
                <w:lang w:val="de-DE"/>
              </w:rPr>
              <w:t>muss implementiert werden</w:t>
            </w:r>
          </w:p>
        </w:tc>
      </w:tr>
      <w:tr w:rsidR="004D53B4" w:rsidRPr="00462118" w14:paraId="57BCB2F5"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40B191D3" w14:textId="77777777" w:rsidR="004D53B4" w:rsidRPr="00462118" w:rsidRDefault="004D53B4" w:rsidP="004D53B4">
            <w:pPr>
              <w:tabs>
                <w:tab w:val="left" w:pos="851"/>
              </w:tabs>
              <w:spacing w:before="60" w:after="60"/>
              <w:rPr>
                <w:sz w:val="16"/>
                <w:lang w:val="de-DE"/>
              </w:rPr>
            </w:pPr>
            <w:r w:rsidRPr="00462118">
              <w:rPr>
                <w:sz w:val="16"/>
                <w:lang w:val="de-DE"/>
              </w:rPr>
              <w:t>1.26</w:t>
            </w:r>
          </w:p>
        </w:tc>
        <w:tc>
          <w:tcPr>
            <w:tcW w:w="4577" w:type="dxa"/>
            <w:tcBorders>
              <w:top w:val="single" w:sz="4" w:space="0" w:color="auto"/>
              <w:left w:val="single" w:sz="4" w:space="0" w:color="auto"/>
              <w:bottom w:val="single" w:sz="4" w:space="0" w:color="auto"/>
              <w:right w:val="single" w:sz="4" w:space="0" w:color="auto"/>
            </w:tcBorders>
          </w:tcPr>
          <w:p w14:paraId="77342A5C" w14:textId="77777777" w:rsidR="004D53B4" w:rsidRPr="00DF1B01" w:rsidRDefault="004D53B4" w:rsidP="004D53B4">
            <w:pPr>
              <w:tabs>
                <w:tab w:val="left" w:pos="851"/>
              </w:tabs>
              <w:spacing w:before="60" w:after="60"/>
              <w:rPr>
                <w:b/>
                <w:sz w:val="16"/>
                <w:lang w:val="de-DE"/>
              </w:rPr>
            </w:pPr>
            <w:r w:rsidRPr="00DF1B01">
              <w:rPr>
                <w:b/>
                <w:sz w:val="16"/>
                <w:lang w:val="de-DE"/>
              </w:rPr>
              <w:t>ReadingType - scaler</w:t>
            </w:r>
          </w:p>
          <w:p w14:paraId="2749FC0A"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scaler</w:t>
            </w:r>
            <w:r w:rsidRPr="00DF1B01">
              <w:rPr>
                <w:sz w:val="16"/>
                <w:lang w:val="de-DE"/>
              </w:rPr>
              <w:t xml:space="preserve"> repräsentiert den Skalierungsfaktor der ganzahligen Messwerte (IntervalReading – value) in der Messwertliste. Durch diesen kann eine Kommaverschiebung für den Messwert dargestellt werden. </w:t>
            </w:r>
          </w:p>
          <w:p w14:paraId="5C56E5C5" w14:textId="77777777" w:rsidR="004D53B4" w:rsidRPr="00DF1B01" w:rsidRDefault="004D53B4" w:rsidP="004D53B4">
            <w:pPr>
              <w:tabs>
                <w:tab w:val="left" w:pos="851"/>
              </w:tabs>
              <w:spacing w:before="60" w:after="60"/>
              <w:rPr>
                <w:b/>
                <w:sz w:val="16"/>
                <w:lang w:val="de-DE"/>
              </w:rPr>
            </w:pPr>
          </w:p>
        </w:tc>
        <w:tc>
          <w:tcPr>
            <w:tcW w:w="2026" w:type="dxa"/>
            <w:tcBorders>
              <w:top w:val="single" w:sz="4" w:space="0" w:color="auto"/>
              <w:left w:val="single" w:sz="4" w:space="0" w:color="auto"/>
              <w:bottom w:val="single" w:sz="4" w:space="0" w:color="auto"/>
              <w:right w:val="single" w:sz="4" w:space="0" w:color="auto"/>
            </w:tcBorders>
          </w:tcPr>
          <w:p w14:paraId="0CB9A41D"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48D9B571"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63127FC6" w14:textId="77777777" w:rsidR="004D53B4" w:rsidRPr="00DF1B01" w:rsidRDefault="004D53B4" w:rsidP="004D53B4">
            <w:pPr>
              <w:tabs>
                <w:tab w:val="left" w:pos="851"/>
              </w:tabs>
              <w:spacing w:before="60" w:after="60"/>
              <w:rPr>
                <w:sz w:val="16"/>
                <w:lang w:val="de-DE"/>
              </w:rPr>
            </w:pPr>
            <w:r w:rsidRPr="00DF1B01">
              <w:rPr>
                <w:sz w:val="16"/>
                <w:lang w:val="de-DE"/>
              </w:rPr>
              <w:t>muss implementiert werden</w:t>
            </w:r>
          </w:p>
        </w:tc>
      </w:tr>
      <w:tr w:rsidR="004D53B4" w:rsidRPr="00462118" w14:paraId="4E589F41"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7D2A4DA6"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1.27</w:t>
            </w:r>
          </w:p>
        </w:tc>
        <w:tc>
          <w:tcPr>
            <w:tcW w:w="4577" w:type="dxa"/>
            <w:tcBorders>
              <w:top w:val="single" w:sz="4" w:space="0" w:color="auto"/>
              <w:left w:val="single" w:sz="4" w:space="0" w:color="auto"/>
              <w:bottom w:val="single" w:sz="4" w:space="0" w:color="auto"/>
              <w:right w:val="single" w:sz="4" w:space="0" w:color="auto"/>
            </w:tcBorders>
          </w:tcPr>
          <w:p w14:paraId="5AF1C1AE" w14:textId="77777777" w:rsidR="004D53B4" w:rsidRPr="00DF1B01" w:rsidRDefault="004D53B4" w:rsidP="004D53B4">
            <w:pPr>
              <w:keepNext/>
              <w:keepLines/>
              <w:tabs>
                <w:tab w:val="left" w:pos="851"/>
              </w:tabs>
              <w:spacing w:before="60" w:after="60"/>
              <w:rPr>
                <w:rFonts w:eastAsia="Calibri"/>
                <w:b/>
                <w:sz w:val="16"/>
                <w:lang w:val="de-DE"/>
              </w:rPr>
            </w:pPr>
            <w:r w:rsidRPr="00DF1B01">
              <w:rPr>
                <w:b/>
                <w:sz w:val="16"/>
                <w:lang w:val="de-DE"/>
              </w:rPr>
              <w:t>ReadingType – timeAttribute</w:t>
            </w:r>
          </w:p>
          <w:p w14:paraId="07A00B1A" w14:textId="77777777" w:rsidR="004D53B4" w:rsidRPr="00DF1B01" w:rsidRDefault="004D53B4" w:rsidP="004D53B4">
            <w:pPr>
              <w:keepNext/>
              <w:keepLines/>
              <w:tabs>
                <w:tab w:val="left" w:pos="851"/>
              </w:tabs>
              <w:spacing w:before="60" w:after="60"/>
              <w:rPr>
                <w:sz w:val="16"/>
                <w:lang w:val="de-DE"/>
              </w:rPr>
            </w:pPr>
            <w:r w:rsidRPr="00DF1B01">
              <w:rPr>
                <w:sz w:val="16"/>
                <w:lang w:val="de-DE"/>
              </w:rPr>
              <w:t xml:space="preserve">Das Datenelement </w:t>
            </w:r>
            <w:r w:rsidRPr="00DF1B01">
              <w:rPr>
                <w:i/>
                <w:sz w:val="16"/>
                <w:lang w:val="de-DE"/>
              </w:rPr>
              <w:t>timeAttribute</w:t>
            </w:r>
            <w:r w:rsidRPr="00DF1B01">
              <w:rPr>
                <w:sz w:val="16"/>
                <w:lang w:val="de-DE"/>
              </w:rPr>
              <w:t xml:space="preserve"> wird genutzt, um bestimmte Intervalltypen zu spezifizieren, mit denen die Messwertlisten beschrieben werden können. Beispiele für gültige Werte nach ESPI REQ.21 sind:</w:t>
            </w:r>
          </w:p>
          <w:p w14:paraId="21D6A496"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0 = Not Applicable</w:t>
            </w:r>
          </w:p>
          <w:p w14:paraId="4274D48D"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1 = 10-Minuten</w:t>
            </w:r>
          </w:p>
          <w:p w14:paraId="170AF8B2"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2 = 15-Minuten</w:t>
            </w:r>
          </w:p>
          <w:p w14:paraId="1AF3857B" w14:textId="77777777" w:rsidR="004D53B4" w:rsidRPr="00DF1B01" w:rsidRDefault="004D53B4" w:rsidP="004D53B4">
            <w:pPr>
              <w:keepNext/>
              <w:keepLines/>
              <w:tabs>
                <w:tab w:val="left" w:pos="851"/>
              </w:tabs>
              <w:spacing w:before="20" w:after="20"/>
              <w:rPr>
                <w:rFonts w:cs="Arial"/>
                <w:sz w:val="16"/>
                <w:szCs w:val="16"/>
                <w:lang w:val="de-DE"/>
              </w:rPr>
            </w:pPr>
            <w:r w:rsidRPr="00DF1B01">
              <w:rPr>
                <w:rFonts w:cs="Arial"/>
                <w:sz w:val="16"/>
                <w:szCs w:val="16"/>
                <w:lang w:val="de-DE"/>
              </w:rPr>
              <w:t>11 = täglich</w:t>
            </w:r>
          </w:p>
          <w:p w14:paraId="0B5477BC" w14:textId="77777777" w:rsidR="004D53B4" w:rsidRPr="00DF1B01" w:rsidRDefault="004D53B4" w:rsidP="004D53B4">
            <w:pPr>
              <w:keepNext/>
              <w:keepLines/>
              <w:tabs>
                <w:tab w:val="left" w:pos="851"/>
              </w:tabs>
              <w:spacing w:before="60" w:after="60"/>
              <w:rPr>
                <w:rFonts w:ascii="Segoe UI" w:hAnsi="Segoe UI" w:cs="Segoe UI"/>
                <w:sz w:val="18"/>
                <w:szCs w:val="18"/>
                <w:lang w:val="de-DE"/>
              </w:rPr>
            </w:pPr>
            <w:r w:rsidRPr="00DF1B01">
              <w:rPr>
                <w:rFonts w:ascii="Segoe UI" w:hAnsi="Segoe UI" w:cs="Segoe UI"/>
                <w:sz w:val="18"/>
                <w:szCs w:val="18"/>
                <w:lang w:val="de-DE"/>
              </w:rPr>
              <w:t>24 = wöchentlich</w:t>
            </w:r>
          </w:p>
          <w:p w14:paraId="428215AD"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 xml:space="preserve">Die Nutzung des Datenelements </w:t>
            </w:r>
            <w:r w:rsidRPr="00DF1B01">
              <w:rPr>
                <w:i/>
                <w:sz w:val="16"/>
                <w:lang w:val="de-DE"/>
              </w:rPr>
              <w:t>timeAttribute</w:t>
            </w:r>
            <w:r w:rsidRPr="00DF1B01">
              <w:rPr>
                <w:sz w:val="16"/>
                <w:lang w:val="de-DE"/>
              </w:rPr>
              <w:t xml:space="preserve"> ist </w:t>
            </w:r>
            <w:r w:rsidRPr="00DF1B01">
              <w:rPr>
                <w:b/>
                <w:sz w:val="16"/>
                <w:lang w:val="de-DE"/>
              </w:rPr>
              <w:t>optional</w:t>
            </w:r>
            <w:r w:rsidRPr="00DF1B01">
              <w:rPr>
                <w:sz w:val="16"/>
                <w:lang w:val="de-DE"/>
              </w:rPr>
              <w:t>.</w:t>
            </w:r>
          </w:p>
        </w:tc>
        <w:tc>
          <w:tcPr>
            <w:tcW w:w="2026" w:type="dxa"/>
            <w:tcBorders>
              <w:top w:val="single" w:sz="4" w:space="0" w:color="auto"/>
              <w:left w:val="single" w:sz="4" w:space="0" w:color="auto"/>
              <w:bottom w:val="single" w:sz="4" w:space="0" w:color="auto"/>
              <w:right w:val="single" w:sz="4" w:space="0" w:color="auto"/>
            </w:tcBorders>
          </w:tcPr>
          <w:p w14:paraId="13867866"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28C59FC5" w14:textId="77777777" w:rsidR="004D53B4" w:rsidRPr="00DF1B01" w:rsidRDefault="004D53B4" w:rsidP="004D53B4">
            <w:pPr>
              <w:keepNext/>
              <w:keepLines/>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408F23AE" w14:textId="77777777" w:rsidR="004D53B4" w:rsidRPr="00DF1B01" w:rsidRDefault="004D53B4" w:rsidP="004D53B4">
            <w:pPr>
              <w:keepNext/>
              <w:keepLines/>
              <w:tabs>
                <w:tab w:val="left" w:pos="851"/>
              </w:tabs>
              <w:spacing w:before="60" w:after="60"/>
              <w:rPr>
                <w:sz w:val="16"/>
                <w:lang w:val="de-DE"/>
              </w:rPr>
            </w:pPr>
            <w:r w:rsidRPr="00DF1B01">
              <w:rPr>
                <w:sz w:val="16"/>
                <w:lang w:val="de-DE"/>
              </w:rPr>
              <w:t>keine zwingende Implementierung</w:t>
            </w:r>
          </w:p>
        </w:tc>
      </w:tr>
      <w:tr w:rsidR="004D53B4" w:rsidRPr="00462118" w14:paraId="5222DCD1"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38E260AC"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1.28</w:t>
            </w:r>
          </w:p>
        </w:tc>
        <w:tc>
          <w:tcPr>
            <w:tcW w:w="4577" w:type="dxa"/>
            <w:tcBorders>
              <w:top w:val="single" w:sz="4" w:space="0" w:color="auto"/>
              <w:left w:val="single" w:sz="4" w:space="0" w:color="auto"/>
              <w:bottom w:val="single" w:sz="4" w:space="0" w:color="auto"/>
              <w:right w:val="single" w:sz="4" w:space="0" w:color="auto"/>
            </w:tcBorders>
          </w:tcPr>
          <w:p w14:paraId="5FA37B14"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ReadingType – tou</w:t>
            </w:r>
          </w:p>
          <w:p w14:paraId="1DB58AE1"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tou</w:t>
            </w:r>
            <w:r w:rsidRPr="00DF1B01">
              <w:rPr>
                <w:sz w:val="16"/>
                <w:lang w:val="de-DE"/>
              </w:rPr>
              <w:t xml:space="preserve"> kann genutzt werden, um bestimmte Time-Of-Use-Blöcke zu codieren. Beispiele nach ESPI REQ.21 sind:</w:t>
            </w:r>
          </w:p>
          <w:p w14:paraId="589DA0B2"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0 = Nicht anwendbar</w:t>
            </w:r>
          </w:p>
          <w:p w14:paraId="322AA707"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 = TOU A</w:t>
            </w:r>
          </w:p>
          <w:p w14:paraId="295693A2"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2 = TOU B</w:t>
            </w:r>
          </w:p>
          <w:p w14:paraId="796A6A64" w14:textId="77777777" w:rsidR="004D53B4" w:rsidRPr="00DF1B01" w:rsidRDefault="004D53B4" w:rsidP="004D53B4">
            <w:pPr>
              <w:tabs>
                <w:tab w:val="left" w:pos="851"/>
              </w:tabs>
              <w:spacing w:before="60" w:after="60"/>
              <w:rPr>
                <w:rFonts w:ascii="Calibri" w:eastAsia="Calibri" w:hAnsi="Calibri"/>
                <w:b/>
                <w:sz w:val="16"/>
                <w:lang w:val="de-DE"/>
              </w:rPr>
            </w:pPr>
            <w:r w:rsidRPr="00DF1B01">
              <w:rPr>
                <w:sz w:val="16"/>
                <w:lang w:val="de-DE"/>
              </w:rPr>
              <w:t xml:space="preserve">Die Nutzung des Datenelements </w:t>
            </w:r>
            <w:r w:rsidRPr="00DF1B01">
              <w:rPr>
                <w:i/>
                <w:sz w:val="16"/>
                <w:lang w:val="de-DE"/>
              </w:rPr>
              <w:t>tou</w:t>
            </w:r>
            <w:r w:rsidRPr="00DF1B01">
              <w:rPr>
                <w:sz w:val="16"/>
                <w:lang w:val="de-DE"/>
              </w:rPr>
              <w:t xml:space="preserve"> ist </w:t>
            </w:r>
            <w:r w:rsidRPr="00DF1B01">
              <w:rPr>
                <w:b/>
                <w:sz w:val="16"/>
                <w:lang w:val="de-DE"/>
              </w:rPr>
              <w:t>optional</w:t>
            </w:r>
            <w:r w:rsidRPr="00DF1B01">
              <w:rPr>
                <w:sz w:val="16"/>
                <w:lang w:val="de-DE"/>
              </w:rPr>
              <w:t>.</w:t>
            </w:r>
          </w:p>
        </w:tc>
        <w:tc>
          <w:tcPr>
            <w:tcW w:w="2026" w:type="dxa"/>
            <w:tcBorders>
              <w:top w:val="single" w:sz="4" w:space="0" w:color="auto"/>
              <w:left w:val="single" w:sz="4" w:space="0" w:color="auto"/>
              <w:bottom w:val="single" w:sz="4" w:space="0" w:color="auto"/>
              <w:right w:val="single" w:sz="4" w:space="0" w:color="auto"/>
            </w:tcBorders>
          </w:tcPr>
          <w:p w14:paraId="0280758B"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152A08AD"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089B8AA7"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6855A830"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1E7E27F4"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1.29</w:t>
            </w:r>
          </w:p>
        </w:tc>
        <w:tc>
          <w:tcPr>
            <w:tcW w:w="4577" w:type="dxa"/>
            <w:tcBorders>
              <w:top w:val="single" w:sz="4" w:space="0" w:color="auto"/>
              <w:left w:val="single" w:sz="4" w:space="0" w:color="auto"/>
              <w:bottom w:val="single" w:sz="4" w:space="0" w:color="auto"/>
              <w:right w:val="single" w:sz="4" w:space="0" w:color="auto"/>
            </w:tcBorders>
          </w:tcPr>
          <w:p w14:paraId="68CF6FF0" w14:textId="77777777" w:rsidR="004D53B4" w:rsidRPr="00DF1B01" w:rsidRDefault="004D53B4" w:rsidP="004D53B4">
            <w:pPr>
              <w:keepNext/>
              <w:keepLines/>
              <w:tabs>
                <w:tab w:val="left" w:pos="851"/>
              </w:tabs>
              <w:spacing w:before="60" w:after="60"/>
              <w:rPr>
                <w:rFonts w:eastAsia="Calibri"/>
                <w:b/>
                <w:sz w:val="16"/>
                <w:lang w:val="de-DE"/>
              </w:rPr>
            </w:pPr>
            <w:r w:rsidRPr="00DF1B01">
              <w:rPr>
                <w:b/>
                <w:sz w:val="16"/>
                <w:lang w:val="de-DE"/>
              </w:rPr>
              <w:t>Readingtype – uom</w:t>
            </w:r>
          </w:p>
          <w:p w14:paraId="79064225" w14:textId="77777777" w:rsidR="004D53B4" w:rsidRPr="00DF1B01" w:rsidRDefault="004D53B4" w:rsidP="004D53B4">
            <w:pPr>
              <w:keepNext/>
              <w:keepLines/>
              <w:tabs>
                <w:tab w:val="left" w:pos="851"/>
              </w:tabs>
              <w:spacing w:before="60" w:after="60"/>
              <w:rPr>
                <w:sz w:val="16"/>
              </w:rPr>
            </w:pPr>
            <w:r w:rsidRPr="00DF1B01">
              <w:rPr>
                <w:sz w:val="16"/>
                <w:lang w:val="de-DE"/>
              </w:rPr>
              <w:t xml:space="preserve">Das Datenelement </w:t>
            </w:r>
            <w:r w:rsidRPr="00DF1B01">
              <w:rPr>
                <w:i/>
                <w:sz w:val="16"/>
                <w:lang w:val="de-DE"/>
              </w:rPr>
              <w:t>uom</w:t>
            </w:r>
            <w:r w:rsidRPr="00DF1B01">
              <w:rPr>
                <w:sz w:val="16"/>
                <w:lang w:val="de-DE"/>
              </w:rPr>
              <w:t xml:space="preserve"> codiert die Maßeinheit, welche für alle Messwerte der Messwertliste gilt. </w:t>
            </w:r>
            <w:r w:rsidRPr="00DF1B01">
              <w:rPr>
                <w:sz w:val="16"/>
              </w:rPr>
              <w:t>Gültige Werte nach ESPI REQ.21 sind:</w:t>
            </w:r>
          </w:p>
          <w:p w14:paraId="00247E3B"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0 = Not Applicable</w:t>
            </w:r>
          </w:p>
          <w:p w14:paraId="130B496B"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5 = A (Current)</w:t>
            </w:r>
          </w:p>
          <w:p w14:paraId="330C5940"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29 = Voltage</w:t>
            </w:r>
          </w:p>
          <w:p w14:paraId="7BC8CA1D"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31 = J (Energy joule)</w:t>
            </w:r>
          </w:p>
          <w:p w14:paraId="60FEB318"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33 = Hz (Frequency)</w:t>
            </w:r>
          </w:p>
          <w:p w14:paraId="2629839A"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38 = Real power (Watts)</w:t>
            </w:r>
          </w:p>
          <w:p w14:paraId="21AA634B"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42 = m</w:t>
            </w:r>
            <w:r w:rsidRPr="00DF1B01">
              <w:rPr>
                <w:position w:val="7"/>
                <w:sz w:val="12"/>
              </w:rPr>
              <w:t>3</w:t>
            </w:r>
            <w:r w:rsidRPr="00DF1B01">
              <w:rPr>
                <w:rFonts w:cs="Arial"/>
                <w:sz w:val="16"/>
                <w:szCs w:val="16"/>
              </w:rPr>
              <w:t xml:space="preserve"> (Cubic Meter)</w:t>
            </w:r>
          </w:p>
          <w:p w14:paraId="20AFFE81"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61 = VA (Apparent power)</w:t>
            </w:r>
          </w:p>
          <w:p w14:paraId="1AC34E91"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63 = VAr (Reactive power)</w:t>
            </w:r>
          </w:p>
          <w:p w14:paraId="51A9D0E3"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65 = CosPhi (Power factor)</w:t>
            </w:r>
          </w:p>
          <w:p w14:paraId="7ABF87DA"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67 = V</w:t>
            </w:r>
            <w:r w:rsidRPr="00DF1B01">
              <w:rPr>
                <w:position w:val="7"/>
                <w:sz w:val="12"/>
              </w:rPr>
              <w:t>2</w:t>
            </w:r>
            <w:r w:rsidRPr="00DF1B01">
              <w:rPr>
                <w:rFonts w:cs="Arial"/>
                <w:sz w:val="16"/>
                <w:szCs w:val="16"/>
              </w:rPr>
              <w:t xml:space="preserve"> (Volts squared)</w:t>
            </w:r>
          </w:p>
          <w:p w14:paraId="20CBABE9"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69 = A</w:t>
            </w:r>
            <w:r w:rsidRPr="00DF1B01">
              <w:rPr>
                <w:position w:val="7"/>
                <w:sz w:val="12"/>
              </w:rPr>
              <w:t>2</w:t>
            </w:r>
            <w:r w:rsidRPr="00DF1B01">
              <w:rPr>
                <w:rFonts w:cs="Arial"/>
                <w:sz w:val="16"/>
                <w:szCs w:val="16"/>
              </w:rPr>
              <w:t xml:space="preserve"> (Amp squared)</w:t>
            </w:r>
          </w:p>
          <w:p w14:paraId="408ECAE8"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71 = VAh (Apparent energy)</w:t>
            </w:r>
          </w:p>
          <w:p w14:paraId="410B0823"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72 = Real energy (Watt-hours)</w:t>
            </w:r>
          </w:p>
          <w:p w14:paraId="5F440918"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73 = VArh (Reactive energy)</w:t>
            </w:r>
          </w:p>
          <w:p w14:paraId="501DCA84"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106 = Ah (Ampere-hours / Available Charge)</w:t>
            </w:r>
          </w:p>
          <w:p w14:paraId="21EEF9E7"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119 = ft</w:t>
            </w:r>
            <w:r w:rsidRPr="00DF1B01">
              <w:rPr>
                <w:position w:val="7"/>
                <w:sz w:val="12"/>
              </w:rPr>
              <w:t>3</w:t>
            </w:r>
            <w:r w:rsidRPr="00DF1B01">
              <w:rPr>
                <w:rFonts w:cs="Arial"/>
                <w:sz w:val="16"/>
                <w:szCs w:val="16"/>
              </w:rPr>
              <w:t xml:space="preserve"> (Cubic Feet)</w:t>
            </w:r>
          </w:p>
          <w:p w14:paraId="67F5E57D"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122 = ft</w:t>
            </w:r>
            <w:r w:rsidRPr="00DF1B01">
              <w:rPr>
                <w:position w:val="7"/>
                <w:sz w:val="12"/>
              </w:rPr>
              <w:t>3</w:t>
            </w:r>
            <w:r w:rsidRPr="00DF1B01">
              <w:rPr>
                <w:rFonts w:cs="Arial"/>
                <w:sz w:val="16"/>
                <w:szCs w:val="16"/>
              </w:rPr>
              <w:t>/h (Cubic Feet per Hour)</w:t>
            </w:r>
          </w:p>
          <w:p w14:paraId="5F71CCB1"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125 = m</w:t>
            </w:r>
            <w:r w:rsidRPr="00DF1B01">
              <w:rPr>
                <w:position w:val="7"/>
                <w:sz w:val="12"/>
              </w:rPr>
              <w:t>3</w:t>
            </w:r>
            <w:r w:rsidRPr="00DF1B01">
              <w:rPr>
                <w:rFonts w:cs="Arial"/>
                <w:sz w:val="16"/>
                <w:szCs w:val="16"/>
              </w:rPr>
              <w:t>/h (Cubic Meter per Hour)</w:t>
            </w:r>
          </w:p>
          <w:p w14:paraId="2BC68BCD"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128 = US gl (US Gallons)</w:t>
            </w:r>
          </w:p>
          <w:p w14:paraId="7AEE07B8" w14:textId="77777777" w:rsidR="004D53B4" w:rsidRPr="00DF1B01" w:rsidRDefault="004D53B4" w:rsidP="004D53B4">
            <w:pPr>
              <w:keepNext/>
              <w:keepLines/>
              <w:tabs>
                <w:tab w:val="left" w:pos="851"/>
              </w:tabs>
              <w:spacing w:before="20" w:after="20"/>
              <w:rPr>
                <w:rFonts w:cs="Arial"/>
                <w:sz w:val="16"/>
                <w:szCs w:val="16"/>
              </w:rPr>
            </w:pPr>
            <w:r w:rsidRPr="00DF1B01">
              <w:rPr>
                <w:rFonts w:cs="Arial"/>
                <w:sz w:val="16"/>
                <w:szCs w:val="16"/>
              </w:rPr>
              <w:t>129 = US gl/h (US Gallons per Hour)</w:t>
            </w:r>
          </w:p>
          <w:p w14:paraId="18AB0C4A"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 xml:space="preserve">Das Datenelement </w:t>
            </w:r>
            <w:r w:rsidRPr="00DF1B01">
              <w:rPr>
                <w:i/>
                <w:sz w:val="16"/>
                <w:lang w:val="de-DE"/>
              </w:rPr>
              <w:t>uom</w:t>
            </w:r>
            <w:r w:rsidRPr="00DF1B01">
              <w:rPr>
                <w:sz w:val="16"/>
                <w:lang w:val="de-DE"/>
              </w:rPr>
              <w:t xml:space="preserve"> </w:t>
            </w:r>
            <w:r w:rsidRPr="00DF1B01">
              <w:rPr>
                <w:b/>
                <w:sz w:val="16"/>
                <w:lang w:val="de-DE"/>
              </w:rPr>
              <w:t>muss</w:t>
            </w:r>
            <w:r w:rsidRPr="00DF1B01">
              <w:rPr>
                <w:sz w:val="16"/>
                <w:lang w:val="de-DE"/>
              </w:rPr>
              <w:t xml:space="preserve"> mit einem entsprechenden Wert gefüllt werden.</w:t>
            </w:r>
          </w:p>
        </w:tc>
        <w:tc>
          <w:tcPr>
            <w:tcW w:w="2026" w:type="dxa"/>
            <w:tcBorders>
              <w:top w:val="single" w:sz="4" w:space="0" w:color="auto"/>
              <w:left w:val="single" w:sz="4" w:space="0" w:color="auto"/>
              <w:bottom w:val="single" w:sz="4" w:space="0" w:color="auto"/>
              <w:right w:val="single" w:sz="4" w:space="0" w:color="auto"/>
            </w:tcBorders>
          </w:tcPr>
          <w:p w14:paraId="750342D4"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1927B7F4" w14:textId="77777777" w:rsidR="004D53B4" w:rsidRPr="00DF1B01" w:rsidRDefault="004D53B4" w:rsidP="004D53B4">
            <w:pPr>
              <w:keepNext/>
              <w:keepLines/>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23C8C5B6" w14:textId="77777777" w:rsidR="004D53B4" w:rsidRPr="00DF1B01" w:rsidRDefault="004D53B4" w:rsidP="004D53B4">
            <w:pPr>
              <w:keepNext/>
              <w:keepLines/>
              <w:tabs>
                <w:tab w:val="left" w:pos="851"/>
              </w:tabs>
              <w:spacing w:before="60" w:after="60"/>
              <w:rPr>
                <w:sz w:val="16"/>
                <w:lang w:val="de-DE"/>
              </w:rPr>
            </w:pPr>
            <w:r w:rsidRPr="00DF1B01">
              <w:rPr>
                <w:sz w:val="16"/>
                <w:lang w:val="de-DE"/>
              </w:rPr>
              <w:t>muss implementiert werden</w:t>
            </w:r>
          </w:p>
        </w:tc>
      </w:tr>
      <w:tr w:rsidR="004D53B4" w:rsidRPr="00462118" w14:paraId="6D969787"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392227CF"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1.30</w:t>
            </w:r>
          </w:p>
        </w:tc>
        <w:tc>
          <w:tcPr>
            <w:tcW w:w="4577" w:type="dxa"/>
            <w:tcBorders>
              <w:top w:val="single" w:sz="4" w:space="0" w:color="auto"/>
              <w:left w:val="single" w:sz="4" w:space="0" w:color="auto"/>
              <w:bottom w:val="single" w:sz="4" w:space="0" w:color="auto"/>
              <w:right w:val="single" w:sz="4" w:space="0" w:color="auto"/>
            </w:tcBorders>
          </w:tcPr>
          <w:p w14:paraId="6E5DF907"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ReadingType – converterFactor</w:t>
            </w:r>
          </w:p>
          <w:p w14:paraId="262770AA"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converterFactor</w:t>
            </w:r>
            <w:r w:rsidRPr="00DF1B01">
              <w:rPr>
                <w:sz w:val="16"/>
                <w:lang w:val="de-DE"/>
              </w:rPr>
              <w:t xml:space="preserve"> kann genutzt werden um einen Wandlerfaktor mit aufzunehmen.</w:t>
            </w:r>
          </w:p>
          <w:p w14:paraId="5219EB9E" w14:textId="77777777" w:rsidR="004D53B4" w:rsidRPr="00DF1B01" w:rsidRDefault="004D53B4" w:rsidP="004D53B4">
            <w:pPr>
              <w:tabs>
                <w:tab w:val="left" w:pos="851"/>
              </w:tabs>
              <w:spacing w:before="60" w:after="60"/>
              <w:rPr>
                <w:rFonts w:ascii="Calibri" w:eastAsia="Calibri" w:hAnsi="Calibri"/>
                <w:b/>
                <w:sz w:val="16"/>
                <w:lang w:val="de-DE"/>
              </w:rPr>
            </w:pPr>
            <w:r w:rsidRPr="00DF1B01">
              <w:rPr>
                <w:sz w:val="16"/>
                <w:lang w:val="de-DE"/>
              </w:rPr>
              <w:t xml:space="preserve">Die Nutzung des Datenelements </w:t>
            </w:r>
            <w:r w:rsidRPr="00DF1B01">
              <w:rPr>
                <w:i/>
                <w:sz w:val="16"/>
                <w:lang w:val="de-DE"/>
              </w:rPr>
              <w:t>converterFactor</w:t>
            </w:r>
            <w:r w:rsidRPr="00DF1B01">
              <w:rPr>
                <w:sz w:val="16"/>
                <w:lang w:val="de-DE"/>
              </w:rPr>
              <w:t xml:space="preserve"> ist </w:t>
            </w:r>
            <w:r w:rsidRPr="00DF1B01">
              <w:rPr>
                <w:b/>
                <w:sz w:val="16"/>
                <w:lang w:val="de-DE"/>
              </w:rPr>
              <w:t>optional</w:t>
            </w:r>
            <w:r w:rsidRPr="00DF1B01">
              <w:rPr>
                <w:sz w:val="16"/>
                <w:lang w:val="de-DE"/>
              </w:rPr>
              <w:t>.</w:t>
            </w:r>
          </w:p>
        </w:tc>
        <w:tc>
          <w:tcPr>
            <w:tcW w:w="2026" w:type="dxa"/>
            <w:tcBorders>
              <w:top w:val="single" w:sz="4" w:space="0" w:color="auto"/>
              <w:left w:val="single" w:sz="4" w:space="0" w:color="auto"/>
              <w:bottom w:val="single" w:sz="4" w:space="0" w:color="auto"/>
              <w:right w:val="single" w:sz="4" w:space="0" w:color="auto"/>
            </w:tcBorders>
          </w:tcPr>
          <w:p w14:paraId="4770FFA3"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550BF7FD"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473594B4"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7979C007"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45400397"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1.31</w:t>
            </w:r>
          </w:p>
        </w:tc>
        <w:tc>
          <w:tcPr>
            <w:tcW w:w="4577" w:type="dxa"/>
            <w:tcBorders>
              <w:top w:val="single" w:sz="4" w:space="0" w:color="auto"/>
              <w:left w:val="single" w:sz="4" w:space="0" w:color="auto"/>
              <w:bottom w:val="single" w:sz="4" w:space="0" w:color="auto"/>
              <w:right w:val="single" w:sz="4" w:space="0" w:color="auto"/>
            </w:tcBorders>
          </w:tcPr>
          <w:p w14:paraId="43D680E9" w14:textId="77777777" w:rsidR="004D53B4" w:rsidRPr="00DF1B01" w:rsidRDefault="004D53B4" w:rsidP="004D53B4">
            <w:pPr>
              <w:keepNext/>
              <w:keepLines/>
              <w:tabs>
                <w:tab w:val="left" w:pos="851"/>
              </w:tabs>
              <w:spacing w:before="60" w:after="60"/>
              <w:rPr>
                <w:rFonts w:eastAsia="Calibri"/>
                <w:b/>
                <w:sz w:val="16"/>
                <w:lang w:val="de-DE"/>
              </w:rPr>
            </w:pPr>
            <w:r w:rsidRPr="00DF1B01">
              <w:rPr>
                <w:b/>
                <w:sz w:val="16"/>
                <w:lang w:val="de-DE"/>
              </w:rPr>
              <w:t>ReadingType – description</w:t>
            </w:r>
          </w:p>
          <w:p w14:paraId="171C484F" w14:textId="77777777" w:rsidR="004D53B4" w:rsidRPr="00DF1B01" w:rsidRDefault="004D53B4" w:rsidP="004D53B4">
            <w:pPr>
              <w:keepNext/>
              <w:keepLines/>
              <w:tabs>
                <w:tab w:val="left" w:pos="851"/>
              </w:tabs>
              <w:spacing w:before="60" w:after="60"/>
              <w:rPr>
                <w:sz w:val="16"/>
                <w:lang w:val="de-DE"/>
              </w:rPr>
            </w:pPr>
            <w:r w:rsidRPr="00DF1B01">
              <w:rPr>
                <w:sz w:val="16"/>
                <w:lang w:val="de-DE"/>
              </w:rPr>
              <w:t xml:space="preserve">Das Datenelement </w:t>
            </w:r>
            <w:r w:rsidRPr="00DF1B01">
              <w:rPr>
                <w:i/>
                <w:sz w:val="16"/>
                <w:lang w:val="de-DE"/>
              </w:rPr>
              <w:t>description</w:t>
            </w:r>
            <w:r w:rsidRPr="00DF1B01">
              <w:rPr>
                <w:sz w:val="16"/>
                <w:lang w:val="de-DE"/>
              </w:rPr>
              <w:t xml:space="preserve"> kann genutzt werden um eine Beschreibung der Messwertliste einzufügen. Diese Beschreibung kann 256 Zeichen beinhalten und sollte den OBIS-Code für den Letztverbraucher näher spezifizieren.</w:t>
            </w:r>
          </w:p>
          <w:p w14:paraId="330EB420" w14:textId="77777777" w:rsidR="004D53B4" w:rsidRPr="00DF1B01" w:rsidRDefault="004D53B4" w:rsidP="004D53B4">
            <w:pPr>
              <w:keepNext/>
              <w:keepLines/>
              <w:tabs>
                <w:tab w:val="left" w:pos="851"/>
              </w:tabs>
              <w:spacing w:before="60" w:after="60"/>
              <w:rPr>
                <w:rFonts w:ascii="Calibri" w:eastAsia="Calibri" w:hAnsi="Calibri"/>
                <w:b/>
                <w:sz w:val="16"/>
                <w:lang w:val="de-DE"/>
              </w:rPr>
            </w:pPr>
            <w:r w:rsidRPr="00DF1B01">
              <w:rPr>
                <w:sz w:val="16"/>
                <w:lang w:val="de-DE"/>
              </w:rPr>
              <w:t xml:space="preserve">Die Nutzung des Datenelements </w:t>
            </w:r>
            <w:r w:rsidRPr="00DF1B01">
              <w:rPr>
                <w:i/>
                <w:sz w:val="16"/>
                <w:lang w:val="de-DE"/>
              </w:rPr>
              <w:t>description</w:t>
            </w:r>
            <w:r w:rsidRPr="00DF1B01">
              <w:rPr>
                <w:sz w:val="16"/>
                <w:lang w:val="de-DE"/>
              </w:rPr>
              <w:t xml:space="preserve"> ist </w:t>
            </w:r>
            <w:r w:rsidRPr="00DF1B01">
              <w:rPr>
                <w:b/>
                <w:sz w:val="16"/>
                <w:lang w:val="de-DE"/>
              </w:rPr>
              <w:t>optional</w:t>
            </w:r>
            <w:r w:rsidRPr="00DF1B01">
              <w:rPr>
                <w:sz w:val="16"/>
                <w:lang w:val="de-DE"/>
              </w:rPr>
              <w:t>.</w:t>
            </w:r>
          </w:p>
        </w:tc>
        <w:tc>
          <w:tcPr>
            <w:tcW w:w="2026" w:type="dxa"/>
            <w:tcBorders>
              <w:top w:val="single" w:sz="4" w:space="0" w:color="auto"/>
              <w:left w:val="single" w:sz="4" w:space="0" w:color="auto"/>
              <w:bottom w:val="single" w:sz="4" w:space="0" w:color="auto"/>
              <w:right w:val="single" w:sz="4" w:space="0" w:color="auto"/>
            </w:tcBorders>
          </w:tcPr>
          <w:p w14:paraId="5620F6A8"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49A36C5D" w14:textId="77777777" w:rsidR="004D53B4" w:rsidRPr="00DF1B01" w:rsidRDefault="004D53B4" w:rsidP="004D53B4">
            <w:pPr>
              <w:keepNext/>
              <w:keepLines/>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1D8103C1" w14:textId="77777777" w:rsidR="004D53B4" w:rsidRPr="00DF1B01" w:rsidRDefault="004D53B4" w:rsidP="004D53B4">
            <w:pPr>
              <w:keepNext/>
              <w:keepLines/>
              <w:tabs>
                <w:tab w:val="left" w:pos="851"/>
              </w:tabs>
              <w:spacing w:before="60" w:after="60"/>
              <w:rPr>
                <w:sz w:val="16"/>
                <w:lang w:val="de-DE"/>
              </w:rPr>
            </w:pPr>
            <w:r w:rsidRPr="00DF1B01">
              <w:rPr>
                <w:sz w:val="16"/>
                <w:lang w:val="de-DE"/>
              </w:rPr>
              <w:t>keine zwingende Implementierung</w:t>
            </w:r>
          </w:p>
        </w:tc>
      </w:tr>
      <w:tr w:rsidR="004D53B4" w:rsidRPr="00462118" w14:paraId="58829FAD"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4EC8C03B"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1.32</w:t>
            </w:r>
          </w:p>
        </w:tc>
        <w:tc>
          <w:tcPr>
            <w:tcW w:w="4577" w:type="dxa"/>
            <w:tcBorders>
              <w:top w:val="single" w:sz="4" w:space="0" w:color="auto"/>
              <w:left w:val="single" w:sz="4" w:space="0" w:color="auto"/>
              <w:bottom w:val="single" w:sz="4" w:space="0" w:color="auto"/>
              <w:right w:val="single" w:sz="4" w:space="0" w:color="auto"/>
            </w:tcBorders>
          </w:tcPr>
          <w:p w14:paraId="068382A9"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ReadingType – obisCode</w:t>
            </w:r>
          </w:p>
          <w:p w14:paraId="7E383E18"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obisCode</w:t>
            </w:r>
            <w:r w:rsidRPr="00DF1B01">
              <w:rPr>
                <w:sz w:val="16"/>
                <w:lang w:val="de-DE"/>
              </w:rPr>
              <w:t xml:space="preserve"> codiert die Messwerte der Messwertliste wie im Object Identification System (OBIS) nach DIN EN 62056</w:t>
            </w:r>
            <w:r w:rsidRPr="00DF1B01">
              <w:rPr>
                <w:sz w:val="16"/>
                <w:lang w:val="de-DE"/>
              </w:rPr>
              <w:noBreakHyphen/>
              <w:t>6</w:t>
            </w:r>
            <w:r w:rsidRPr="00DF1B01">
              <w:rPr>
                <w:sz w:val="16"/>
                <w:lang w:val="de-DE"/>
              </w:rPr>
              <w:noBreakHyphen/>
              <w:t>1 und für die Nutzung in den EDIFACT-Nachrichtentypen des deutschen Energiemarktes beschrieben.</w:t>
            </w:r>
          </w:p>
          <w:p w14:paraId="4EB32178"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obisCode</w:t>
            </w:r>
            <w:r w:rsidRPr="00DF1B01">
              <w:rPr>
                <w:sz w:val="16"/>
                <w:lang w:val="de-DE"/>
              </w:rPr>
              <w:t xml:space="preserve"> </w:t>
            </w:r>
            <w:r w:rsidRPr="00DF1B01">
              <w:rPr>
                <w:b/>
                <w:sz w:val="16"/>
                <w:lang w:val="de-DE"/>
              </w:rPr>
              <w:t>muss</w:t>
            </w:r>
            <w:r w:rsidRPr="00DF1B01">
              <w:rPr>
                <w:sz w:val="16"/>
                <w:lang w:val="de-DE"/>
              </w:rPr>
              <w:t xml:space="preserve"> mit einem entsprechenden Wert (OBIS-Kennzahl) gefüllt werden.</w:t>
            </w:r>
          </w:p>
          <w:p w14:paraId="4917D115" w14:textId="77777777" w:rsidR="004D53B4" w:rsidRPr="00DF1B01" w:rsidRDefault="004D53B4" w:rsidP="004D53B4">
            <w:pPr>
              <w:tabs>
                <w:tab w:val="left" w:pos="851"/>
              </w:tabs>
              <w:spacing w:before="60" w:after="60"/>
              <w:rPr>
                <w:rFonts w:eastAsia="Calibri" w:cs="Arial"/>
                <w:sz w:val="16"/>
                <w:lang w:val="de-DE"/>
              </w:rPr>
            </w:pPr>
            <w:r w:rsidRPr="00DF1B01">
              <w:rPr>
                <w:rFonts w:eastAsia="Calibri" w:cs="Arial"/>
                <w:b/>
                <w:sz w:val="16"/>
                <w:lang w:val="de-DE"/>
              </w:rPr>
              <w:t>Dastellung als</w:t>
            </w:r>
            <w:r w:rsidRPr="00DF1B01">
              <w:rPr>
                <w:rFonts w:eastAsia="Calibri" w:cs="Arial"/>
                <w:sz w:val="16"/>
                <w:lang w:val="de-DE"/>
              </w:rPr>
              <w:t xml:space="preserve"> HexCode ohne Trennzeichen im einem String-Datenformat.</w:t>
            </w:r>
          </w:p>
        </w:tc>
        <w:tc>
          <w:tcPr>
            <w:tcW w:w="2026" w:type="dxa"/>
            <w:tcBorders>
              <w:top w:val="single" w:sz="4" w:space="0" w:color="auto"/>
              <w:left w:val="single" w:sz="4" w:space="0" w:color="auto"/>
              <w:bottom w:val="single" w:sz="4" w:space="0" w:color="auto"/>
              <w:right w:val="single" w:sz="4" w:space="0" w:color="auto"/>
            </w:tcBorders>
          </w:tcPr>
          <w:p w14:paraId="31BD0053"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3AC246FF" w14:textId="77777777" w:rsidR="004D53B4" w:rsidRPr="00DF1B01" w:rsidRDefault="004D53B4" w:rsidP="004D53B4">
            <w:pPr>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4A2A6C1E" w14:textId="7346EE60" w:rsidR="004D53B4" w:rsidRPr="00DF1B01" w:rsidRDefault="00B868BA" w:rsidP="004D53B4">
            <w:pPr>
              <w:tabs>
                <w:tab w:val="left" w:pos="851"/>
              </w:tabs>
              <w:spacing w:before="60" w:after="60"/>
              <w:rPr>
                <w:sz w:val="16"/>
                <w:lang w:val="de-DE"/>
              </w:rPr>
            </w:pPr>
            <w:ins w:id="290" w:author="skroes" w:date="2017-07-11T11:53:00Z">
              <w:r w:rsidRPr="00DF1B01">
                <w:rPr>
                  <w:sz w:val="16"/>
                  <w:lang w:val="de-DE"/>
                  <w:rPrChange w:id="291" w:author="skroes" w:date="2017-07-11T12:38:00Z">
                    <w:rPr>
                      <w:sz w:val="16"/>
                      <w:highlight w:val="green"/>
                      <w:lang w:val="de-DE"/>
                    </w:rPr>
                  </w:rPrChange>
                </w:rPr>
                <w:t>I</w:t>
              </w:r>
            </w:ins>
            <w:r w:rsidR="004D53B4" w:rsidRPr="00DF1B01">
              <w:rPr>
                <w:sz w:val="16"/>
                <w:lang w:val="de-DE"/>
              </w:rPr>
              <w:t>muss implementiert werden</w:t>
            </w:r>
          </w:p>
        </w:tc>
      </w:tr>
      <w:tr w:rsidR="004D53B4" w:rsidRPr="00462118" w14:paraId="4359D5EC"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26349574"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1.33</w:t>
            </w:r>
          </w:p>
        </w:tc>
        <w:tc>
          <w:tcPr>
            <w:tcW w:w="4577" w:type="dxa"/>
            <w:tcBorders>
              <w:top w:val="single" w:sz="4" w:space="0" w:color="auto"/>
              <w:left w:val="single" w:sz="4" w:space="0" w:color="auto"/>
              <w:bottom w:val="single" w:sz="4" w:space="0" w:color="auto"/>
              <w:right w:val="single" w:sz="4" w:space="0" w:color="auto"/>
            </w:tcBorders>
          </w:tcPr>
          <w:p w14:paraId="4A56424E"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ReadingType – qualifiedLogicalName</w:t>
            </w:r>
          </w:p>
          <w:p w14:paraId="6A3A88E5"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qualifiedLogicalName</w:t>
            </w:r>
            <w:r w:rsidRPr="00DF1B01">
              <w:rPr>
                <w:sz w:val="16"/>
                <w:lang w:val="de-DE"/>
              </w:rPr>
              <w:t xml:space="preserve"> ist ein eindeutiger Bezeichner einer Messreihe, die von einem Smart Meter Gateway übertragen werden kann. Er setzt sich nach der COSEM-Definition zusammen aus &lt;OBIS&gt;.&lt;SMGw-ID&gt;.sm und wird für die Bildung der inneren Signatur genutzt.</w:t>
            </w:r>
          </w:p>
          <w:p w14:paraId="62A29BDF"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Jede Instanz der Klasse </w:t>
            </w:r>
            <w:r w:rsidRPr="00DF1B01">
              <w:rPr>
                <w:i/>
                <w:sz w:val="16"/>
                <w:lang w:val="de-DE"/>
              </w:rPr>
              <w:t>readingType</w:t>
            </w:r>
            <w:r w:rsidRPr="00DF1B01">
              <w:rPr>
                <w:sz w:val="16"/>
                <w:lang w:val="de-DE"/>
              </w:rPr>
              <w:t xml:space="preserve"> muss ein Datenelement </w:t>
            </w:r>
            <w:r w:rsidRPr="00DF1B01">
              <w:rPr>
                <w:i/>
                <w:sz w:val="16"/>
                <w:lang w:val="de-DE"/>
              </w:rPr>
              <w:t>qualifiedLogicalName</w:t>
            </w:r>
            <w:r w:rsidRPr="00DF1B01">
              <w:rPr>
                <w:sz w:val="16"/>
                <w:lang w:val="de-DE"/>
              </w:rPr>
              <w:t xml:space="preserve"> enthalten.</w:t>
            </w:r>
          </w:p>
        </w:tc>
        <w:tc>
          <w:tcPr>
            <w:tcW w:w="2026" w:type="dxa"/>
            <w:tcBorders>
              <w:top w:val="single" w:sz="4" w:space="0" w:color="auto"/>
              <w:left w:val="single" w:sz="4" w:space="0" w:color="auto"/>
              <w:bottom w:val="single" w:sz="4" w:space="0" w:color="auto"/>
              <w:right w:val="single" w:sz="4" w:space="0" w:color="auto"/>
            </w:tcBorders>
          </w:tcPr>
          <w:p w14:paraId="13429C52"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7D73B540" w14:textId="77777777" w:rsidR="004D53B4" w:rsidRPr="00DF1B01" w:rsidRDefault="004D53B4" w:rsidP="004D53B4">
            <w:pPr>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5AFD52AE" w14:textId="77777777" w:rsidR="004D53B4" w:rsidRPr="00DF1B01" w:rsidRDefault="004D53B4" w:rsidP="004D53B4">
            <w:pPr>
              <w:tabs>
                <w:tab w:val="left" w:pos="851"/>
              </w:tabs>
              <w:spacing w:before="60" w:after="60"/>
              <w:rPr>
                <w:sz w:val="16"/>
                <w:lang w:val="de-DE"/>
              </w:rPr>
            </w:pPr>
            <w:r w:rsidRPr="00DF1B01">
              <w:rPr>
                <w:sz w:val="16"/>
                <w:lang w:val="de-DE"/>
              </w:rPr>
              <w:t>muss implementiert werden</w:t>
            </w:r>
          </w:p>
        </w:tc>
      </w:tr>
      <w:tr w:rsidR="004D53B4" w:rsidRPr="00462118" w14:paraId="4C77ECF9"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68708A1C"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1.34</w:t>
            </w:r>
          </w:p>
        </w:tc>
        <w:tc>
          <w:tcPr>
            <w:tcW w:w="4577" w:type="dxa"/>
            <w:tcBorders>
              <w:top w:val="single" w:sz="4" w:space="0" w:color="auto"/>
              <w:left w:val="single" w:sz="4" w:space="0" w:color="auto"/>
              <w:bottom w:val="single" w:sz="4" w:space="0" w:color="auto"/>
              <w:right w:val="single" w:sz="4" w:space="0" w:color="auto"/>
            </w:tcBorders>
          </w:tcPr>
          <w:p w14:paraId="406F4A09" w14:textId="77777777" w:rsidR="004D53B4" w:rsidRPr="00DF1B01" w:rsidRDefault="004D53B4" w:rsidP="004D53B4">
            <w:pPr>
              <w:keepNext/>
              <w:keepLines/>
              <w:tabs>
                <w:tab w:val="left" w:pos="851"/>
              </w:tabs>
              <w:spacing w:before="60" w:after="60"/>
              <w:rPr>
                <w:rFonts w:eastAsia="Calibri"/>
                <w:b/>
                <w:sz w:val="16"/>
                <w:lang w:val="de-DE"/>
              </w:rPr>
            </w:pPr>
            <w:r w:rsidRPr="00DF1B01">
              <w:rPr>
                <w:b/>
                <w:sz w:val="16"/>
                <w:lang w:val="de-DE"/>
              </w:rPr>
              <w:t>IntervalBlock</w:t>
            </w:r>
          </w:p>
          <w:p w14:paraId="08780A66" w14:textId="77777777" w:rsidR="004D53B4" w:rsidRPr="00DF1B01" w:rsidRDefault="004D53B4" w:rsidP="004D53B4">
            <w:pPr>
              <w:keepNext/>
              <w:keepLines/>
              <w:tabs>
                <w:tab w:val="left" w:pos="851"/>
              </w:tabs>
              <w:spacing w:before="60" w:after="60"/>
              <w:rPr>
                <w:sz w:val="16"/>
                <w:lang w:val="de-DE"/>
              </w:rPr>
            </w:pPr>
            <w:r w:rsidRPr="00DF1B01">
              <w:rPr>
                <w:sz w:val="16"/>
                <w:lang w:val="de-DE"/>
              </w:rPr>
              <w:t xml:space="preserve">Die Klasse </w:t>
            </w:r>
            <w:r w:rsidRPr="00DF1B01">
              <w:rPr>
                <w:i/>
                <w:sz w:val="16"/>
                <w:lang w:val="de-DE"/>
              </w:rPr>
              <w:t>IntervalBlock</w:t>
            </w:r>
            <w:r w:rsidRPr="00DF1B01">
              <w:rPr>
                <w:sz w:val="16"/>
                <w:lang w:val="de-DE"/>
              </w:rPr>
              <w:t xml:space="preserve"> enthält die einzelnen Intervallwerte. Eine Nachricht </w:t>
            </w:r>
            <w:r w:rsidRPr="00DF1B01">
              <w:rPr>
                <w:b/>
                <w:sz w:val="16"/>
                <w:lang w:val="de-DE"/>
              </w:rPr>
              <w:t>muss</w:t>
            </w:r>
            <w:r w:rsidRPr="00DF1B01">
              <w:rPr>
                <w:sz w:val="16"/>
                <w:lang w:val="de-DE"/>
              </w:rPr>
              <w:t xml:space="preserve"> mindestens eine Instanz der Klasse </w:t>
            </w:r>
            <w:r w:rsidRPr="00DF1B01">
              <w:rPr>
                <w:i/>
                <w:sz w:val="16"/>
                <w:lang w:val="de-DE"/>
              </w:rPr>
              <w:t>IntervalBlock</w:t>
            </w:r>
            <w:r w:rsidRPr="00DF1B01">
              <w:rPr>
                <w:sz w:val="16"/>
                <w:lang w:val="de-DE"/>
              </w:rPr>
              <w:t xml:space="preserve"> enthalten.</w:t>
            </w:r>
          </w:p>
          <w:p w14:paraId="00339757" w14:textId="77777777" w:rsidR="004D53B4" w:rsidRPr="00DF1B01" w:rsidRDefault="004D53B4" w:rsidP="004D53B4">
            <w:pPr>
              <w:keepNext/>
              <w:keepLines/>
              <w:tabs>
                <w:tab w:val="left" w:pos="851"/>
              </w:tabs>
              <w:spacing w:before="60" w:after="60"/>
              <w:rPr>
                <w:sz w:val="16"/>
                <w:lang w:val="de-DE"/>
              </w:rPr>
            </w:pPr>
            <w:r w:rsidRPr="00DF1B01">
              <w:rPr>
                <w:sz w:val="16"/>
                <w:lang w:val="de-DE"/>
              </w:rPr>
              <w:t>Jede Instanz der Klasse IntervalBlock:</w:t>
            </w:r>
          </w:p>
          <w:p w14:paraId="5641A57E" w14:textId="77777777" w:rsidR="004D53B4" w:rsidRPr="00DF1B01" w:rsidRDefault="004D53B4" w:rsidP="004D53B4">
            <w:pPr>
              <w:keepNext/>
              <w:keepLines/>
              <w:tabs>
                <w:tab w:val="left" w:pos="604"/>
                <w:tab w:val="left" w:pos="851"/>
              </w:tabs>
              <w:spacing w:before="60" w:after="60"/>
              <w:rPr>
                <w:sz w:val="16"/>
                <w:lang w:val="de-DE"/>
              </w:rPr>
            </w:pPr>
            <w:r w:rsidRPr="00DF1B01">
              <w:rPr>
                <w:rFonts w:ascii="Symbol" w:hAnsi="Symbol"/>
                <w:b/>
                <w:sz w:val="16"/>
                <w:lang w:val="de-DE"/>
              </w:rPr>
              <w:sym w:font="Symbol" w:char="00B7"/>
            </w:r>
            <w:r w:rsidRPr="00DF1B01">
              <w:rPr>
                <w:rFonts w:ascii="Symbol" w:hAnsi="Symbol"/>
                <w:b/>
                <w:sz w:val="16"/>
                <w:lang w:val="de-DE"/>
              </w:rPr>
              <w:tab/>
            </w:r>
            <w:r w:rsidRPr="00DF1B01">
              <w:rPr>
                <w:b/>
                <w:sz w:val="16"/>
                <w:lang w:val="de-DE"/>
              </w:rPr>
              <w:t>muss</w:t>
            </w:r>
            <w:r w:rsidRPr="00DF1B01">
              <w:rPr>
                <w:sz w:val="16"/>
                <w:lang w:val="de-DE"/>
              </w:rPr>
              <w:t xml:space="preserve"> auf mindestens eine Instanz der Klasse </w:t>
            </w:r>
            <w:r w:rsidRPr="00DF1B01">
              <w:rPr>
                <w:i/>
                <w:sz w:val="16"/>
                <w:lang w:val="de-DE"/>
              </w:rPr>
              <w:t>IntervalReading</w:t>
            </w:r>
            <w:r w:rsidRPr="00DF1B01">
              <w:rPr>
                <w:sz w:val="16"/>
                <w:lang w:val="de-DE"/>
              </w:rPr>
              <w:t xml:space="preserve"> verweisen</w:t>
            </w:r>
          </w:p>
        </w:tc>
        <w:tc>
          <w:tcPr>
            <w:tcW w:w="2026" w:type="dxa"/>
            <w:tcBorders>
              <w:top w:val="single" w:sz="4" w:space="0" w:color="auto"/>
              <w:left w:val="single" w:sz="4" w:space="0" w:color="auto"/>
              <w:bottom w:val="single" w:sz="4" w:space="0" w:color="auto"/>
              <w:right w:val="single" w:sz="4" w:space="0" w:color="auto"/>
            </w:tcBorders>
          </w:tcPr>
          <w:p w14:paraId="2F76B827"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78838F2D" w14:textId="77777777" w:rsidR="004D53B4" w:rsidRPr="00DF1B01" w:rsidRDefault="004D53B4" w:rsidP="004D53B4">
            <w:pPr>
              <w:keepNext/>
              <w:keepLines/>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6A189779" w14:textId="77777777" w:rsidR="004D53B4" w:rsidRPr="00DF1B01" w:rsidRDefault="004D53B4" w:rsidP="004D53B4">
            <w:pPr>
              <w:keepNext/>
              <w:keepLines/>
              <w:tabs>
                <w:tab w:val="left" w:pos="851"/>
              </w:tabs>
              <w:spacing w:before="60" w:after="60"/>
              <w:rPr>
                <w:sz w:val="16"/>
                <w:lang w:val="de-DE"/>
              </w:rPr>
            </w:pPr>
            <w:r w:rsidRPr="00DF1B01">
              <w:rPr>
                <w:sz w:val="16"/>
                <w:lang w:val="de-DE"/>
              </w:rPr>
              <w:t>muss implementiert werden</w:t>
            </w:r>
          </w:p>
        </w:tc>
      </w:tr>
      <w:tr w:rsidR="004D53B4" w:rsidRPr="00462118" w14:paraId="2B2FD233"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2FCAFB81"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1.35</w:t>
            </w:r>
          </w:p>
        </w:tc>
        <w:tc>
          <w:tcPr>
            <w:tcW w:w="4577" w:type="dxa"/>
            <w:tcBorders>
              <w:top w:val="single" w:sz="4" w:space="0" w:color="auto"/>
              <w:left w:val="single" w:sz="4" w:space="0" w:color="auto"/>
              <w:bottom w:val="single" w:sz="4" w:space="0" w:color="auto"/>
              <w:right w:val="single" w:sz="4" w:space="0" w:color="auto"/>
            </w:tcBorders>
          </w:tcPr>
          <w:p w14:paraId="191F3EAF" w14:textId="77777777" w:rsidR="004D53B4" w:rsidRPr="00DF1B01" w:rsidRDefault="004D53B4" w:rsidP="004D53B4">
            <w:pPr>
              <w:keepNext/>
              <w:keepLines/>
              <w:tabs>
                <w:tab w:val="left" w:pos="851"/>
              </w:tabs>
              <w:spacing w:before="60" w:after="60"/>
              <w:rPr>
                <w:rFonts w:eastAsia="Calibri"/>
                <w:b/>
                <w:sz w:val="16"/>
                <w:lang w:val="de-DE"/>
              </w:rPr>
            </w:pPr>
            <w:r w:rsidRPr="00DF1B01">
              <w:rPr>
                <w:b/>
                <w:sz w:val="16"/>
                <w:lang w:val="de-DE"/>
              </w:rPr>
              <w:t>IntervalBlock – interval</w:t>
            </w:r>
          </w:p>
          <w:p w14:paraId="5EB4899A" w14:textId="77777777" w:rsidR="004D53B4" w:rsidRPr="00DF1B01" w:rsidRDefault="004D53B4" w:rsidP="004D53B4">
            <w:pPr>
              <w:keepNext/>
              <w:keepLines/>
              <w:tabs>
                <w:tab w:val="left" w:pos="851"/>
              </w:tabs>
              <w:spacing w:before="60" w:after="60"/>
              <w:rPr>
                <w:sz w:val="16"/>
                <w:lang w:val="de-DE"/>
              </w:rPr>
            </w:pPr>
            <w:r w:rsidRPr="00DF1B01">
              <w:rPr>
                <w:sz w:val="16"/>
                <w:lang w:val="de-DE"/>
              </w:rPr>
              <w:t xml:space="preserve">Das Datenelement </w:t>
            </w:r>
            <w:r w:rsidRPr="00DF1B01">
              <w:rPr>
                <w:i/>
                <w:sz w:val="16"/>
                <w:lang w:val="de-DE"/>
              </w:rPr>
              <w:t>interval</w:t>
            </w:r>
            <w:r w:rsidRPr="00DF1B01">
              <w:rPr>
                <w:sz w:val="16"/>
                <w:lang w:val="de-DE"/>
              </w:rPr>
              <w:t xml:space="preserve"> beschreibt die gesamte Zeitperiode, für die die nachfolgenden Messwerte in der Messwertliste enthalten sind. </w:t>
            </w:r>
          </w:p>
          <w:p w14:paraId="4F0FC478" w14:textId="77777777" w:rsidR="004D53B4" w:rsidRPr="00DF1B01" w:rsidRDefault="004D53B4" w:rsidP="004D53B4">
            <w:pPr>
              <w:keepNext/>
              <w:keepLines/>
              <w:tabs>
                <w:tab w:val="left" w:pos="851"/>
              </w:tabs>
              <w:spacing w:before="60" w:after="60"/>
              <w:rPr>
                <w:sz w:val="16"/>
                <w:lang w:val="de-DE"/>
              </w:rPr>
            </w:pPr>
            <w:r w:rsidRPr="00DF1B01">
              <w:rPr>
                <w:sz w:val="16"/>
                <w:lang w:val="de-DE"/>
              </w:rPr>
              <w:t xml:space="preserve">Die Zeitperiode wird durch einen Startzeitpunkt und eine Dauer definiert. </w:t>
            </w:r>
          </w:p>
          <w:p w14:paraId="2AF0FC2C" w14:textId="77777777" w:rsidR="004D53B4" w:rsidRPr="00DF1B01" w:rsidRDefault="004D53B4" w:rsidP="004D53B4">
            <w:pPr>
              <w:keepNext/>
              <w:keepLines/>
              <w:tabs>
                <w:tab w:val="left" w:pos="851"/>
              </w:tabs>
              <w:spacing w:before="60" w:after="60"/>
              <w:rPr>
                <w:sz w:val="16"/>
                <w:lang w:val="de-DE"/>
              </w:rPr>
            </w:pPr>
            <w:r w:rsidRPr="00DF1B01">
              <w:rPr>
                <w:sz w:val="16"/>
                <w:lang w:val="de-DE"/>
              </w:rPr>
              <w:t xml:space="preserve">Der Startzeitpunkt wird als Xs:dateTime beschrieben. Die Dauer wird als ganzzahliger Sekundenwert beschrieben. </w:t>
            </w:r>
          </w:p>
          <w:p w14:paraId="7A06EFE2"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 xml:space="preserve">Jede Instanz der Klasse </w:t>
            </w:r>
            <w:r w:rsidRPr="00DF1B01">
              <w:rPr>
                <w:i/>
                <w:sz w:val="16"/>
                <w:lang w:val="de-DE"/>
              </w:rPr>
              <w:t>IntervalBlock</w:t>
            </w:r>
            <w:r w:rsidRPr="00DF1B01">
              <w:rPr>
                <w:sz w:val="16"/>
                <w:lang w:val="de-DE"/>
              </w:rPr>
              <w:t xml:space="preserve"> </w:t>
            </w:r>
            <w:r w:rsidRPr="00DF1B01">
              <w:rPr>
                <w:b/>
                <w:sz w:val="16"/>
                <w:lang w:val="de-DE"/>
              </w:rPr>
              <w:t>muss</w:t>
            </w:r>
            <w:r w:rsidRPr="00DF1B01">
              <w:rPr>
                <w:sz w:val="16"/>
                <w:lang w:val="de-DE"/>
              </w:rPr>
              <w:t xml:space="preserve"> ein Datenelement vom Typ </w:t>
            </w:r>
            <w:r w:rsidRPr="00DF1B01">
              <w:rPr>
                <w:i/>
                <w:sz w:val="16"/>
                <w:lang w:val="de-DE"/>
              </w:rPr>
              <w:t>interval</w:t>
            </w:r>
            <w:r w:rsidRPr="00DF1B01">
              <w:rPr>
                <w:sz w:val="16"/>
                <w:lang w:val="de-DE"/>
              </w:rPr>
              <w:t xml:space="preserve"> enthalten.</w:t>
            </w:r>
          </w:p>
        </w:tc>
        <w:tc>
          <w:tcPr>
            <w:tcW w:w="2026" w:type="dxa"/>
            <w:tcBorders>
              <w:top w:val="single" w:sz="4" w:space="0" w:color="auto"/>
              <w:left w:val="single" w:sz="4" w:space="0" w:color="auto"/>
              <w:bottom w:val="single" w:sz="4" w:space="0" w:color="auto"/>
              <w:right w:val="single" w:sz="4" w:space="0" w:color="auto"/>
            </w:tcBorders>
          </w:tcPr>
          <w:p w14:paraId="772DB160" w14:textId="77777777" w:rsidR="004D53B4" w:rsidRPr="00DF1B01" w:rsidRDefault="004D53B4" w:rsidP="004D53B4">
            <w:pPr>
              <w:keepNext/>
              <w:keepLines/>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2EFAAEE1" w14:textId="77777777" w:rsidR="004D53B4" w:rsidRPr="00DF1B01" w:rsidRDefault="004D53B4" w:rsidP="004D53B4">
            <w:pPr>
              <w:keepNext/>
              <w:keepLines/>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6213C314" w14:textId="77777777" w:rsidR="004D53B4" w:rsidRPr="00DF1B01" w:rsidRDefault="004D53B4" w:rsidP="004D53B4">
            <w:pPr>
              <w:keepNext/>
              <w:keepLines/>
              <w:tabs>
                <w:tab w:val="left" w:pos="851"/>
              </w:tabs>
              <w:spacing w:before="60" w:after="60"/>
              <w:rPr>
                <w:sz w:val="16"/>
                <w:lang w:val="de-DE"/>
              </w:rPr>
            </w:pPr>
            <w:r w:rsidRPr="00DF1B01">
              <w:rPr>
                <w:sz w:val="16"/>
                <w:lang w:val="de-DE"/>
              </w:rPr>
              <w:t>muss implementiert werden</w:t>
            </w:r>
          </w:p>
        </w:tc>
      </w:tr>
      <w:tr w:rsidR="004D53B4" w:rsidRPr="00462118" w14:paraId="7C55165F"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649FB2A3"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1.36</w:t>
            </w:r>
          </w:p>
        </w:tc>
        <w:tc>
          <w:tcPr>
            <w:tcW w:w="4577" w:type="dxa"/>
            <w:tcBorders>
              <w:top w:val="single" w:sz="4" w:space="0" w:color="auto"/>
              <w:left w:val="single" w:sz="4" w:space="0" w:color="auto"/>
              <w:bottom w:val="single" w:sz="4" w:space="0" w:color="auto"/>
              <w:right w:val="single" w:sz="4" w:space="0" w:color="auto"/>
            </w:tcBorders>
          </w:tcPr>
          <w:p w14:paraId="5D94F553"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IntervalReading</w:t>
            </w:r>
          </w:p>
          <w:p w14:paraId="36945063" w14:textId="77777777" w:rsidR="004D53B4" w:rsidRPr="00DF1B01" w:rsidRDefault="004D53B4" w:rsidP="004D53B4">
            <w:pPr>
              <w:tabs>
                <w:tab w:val="left" w:pos="851"/>
              </w:tabs>
              <w:spacing w:before="60" w:after="60"/>
              <w:rPr>
                <w:sz w:val="16"/>
                <w:lang w:val="de-DE"/>
              </w:rPr>
            </w:pPr>
            <w:r w:rsidRPr="00DF1B01">
              <w:rPr>
                <w:sz w:val="16"/>
                <w:lang w:val="de-DE"/>
              </w:rPr>
              <w:t xml:space="preserve">Die Klasse </w:t>
            </w:r>
            <w:r w:rsidRPr="00DF1B01">
              <w:rPr>
                <w:i/>
                <w:sz w:val="16"/>
                <w:lang w:val="de-DE"/>
              </w:rPr>
              <w:t>IntervalReading</w:t>
            </w:r>
            <w:r w:rsidRPr="00DF1B01">
              <w:rPr>
                <w:sz w:val="16"/>
                <w:lang w:val="de-DE"/>
              </w:rPr>
              <w:t xml:space="preserve"> repräsentiert die Daten zu einem konkreten Messwert. Jede Nachricht </w:t>
            </w:r>
            <w:r w:rsidRPr="00DF1B01">
              <w:rPr>
                <w:b/>
                <w:sz w:val="16"/>
                <w:lang w:val="de-DE"/>
              </w:rPr>
              <w:t>muss</w:t>
            </w:r>
            <w:r w:rsidRPr="00DF1B01">
              <w:rPr>
                <w:sz w:val="16"/>
                <w:lang w:val="de-DE"/>
              </w:rPr>
              <w:t xml:space="preserve"> mindestens eine Instanz der Klasse </w:t>
            </w:r>
            <w:r w:rsidRPr="00DF1B01">
              <w:rPr>
                <w:i/>
                <w:sz w:val="16"/>
                <w:lang w:val="de-DE"/>
              </w:rPr>
              <w:t>IntervalReading</w:t>
            </w:r>
            <w:r w:rsidRPr="00DF1B01">
              <w:rPr>
                <w:sz w:val="16"/>
                <w:lang w:val="de-DE"/>
              </w:rPr>
              <w:t xml:space="preserve"> enthalten.</w:t>
            </w:r>
          </w:p>
          <w:p w14:paraId="72DCBAA2" w14:textId="77777777" w:rsidR="004D53B4" w:rsidRPr="00DF1B01" w:rsidRDefault="004D53B4" w:rsidP="004D53B4">
            <w:pPr>
              <w:tabs>
                <w:tab w:val="left" w:pos="851"/>
              </w:tabs>
              <w:spacing w:before="60" w:after="60"/>
              <w:rPr>
                <w:sz w:val="16"/>
                <w:lang w:val="de-DE"/>
              </w:rPr>
            </w:pPr>
            <w:r w:rsidRPr="00DF1B01">
              <w:rPr>
                <w:sz w:val="16"/>
                <w:lang w:val="de-DE"/>
              </w:rPr>
              <w:t xml:space="preserve">Jede Instanz der Klasse </w:t>
            </w:r>
            <w:r w:rsidRPr="00DF1B01">
              <w:rPr>
                <w:i/>
                <w:sz w:val="16"/>
                <w:lang w:val="de-DE"/>
              </w:rPr>
              <w:t>IntervalReading</w:t>
            </w:r>
            <w:r w:rsidRPr="00DF1B01">
              <w:rPr>
                <w:sz w:val="16"/>
                <w:lang w:val="de-DE"/>
              </w:rPr>
              <w:t>:</w:t>
            </w:r>
          </w:p>
          <w:p w14:paraId="18F0BC6F" w14:textId="77777777" w:rsidR="004D53B4" w:rsidRPr="00DF1B01" w:rsidRDefault="004D53B4" w:rsidP="004D53B4">
            <w:pPr>
              <w:tabs>
                <w:tab w:val="left" w:pos="604"/>
                <w:tab w:val="left" w:pos="851"/>
              </w:tabs>
              <w:spacing w:before="60" w:after="60"/>
              <w:ind w:left="284" w:hanging="284"/>
              <w:rPr>
                <w:sz w:val="16"/>
                <w:lang w:val="de-DE"/>
              </w:rPr>
            </w:pPr>
            <w:r w:rsidRPr="00DF1B01">
              <w:rPr>
                <w:rFonts w:ascii="Symbol" w:hAnsi="Symbol"/>
                <w:b/>
                <w:sz w:val="16"/>
                <w:lang w:val="de-DE"/>
              </w:rPr>
              <w:sym w:font="Symbol" w:char="00B7"/>
            </w:r>
            <w:r w:rsidRPr="00DF1B01">
              <w:rPr>
                <w:rFonts w:ascii="Symbol" w:hAnsi="Symbol"/>
                <w:b/>
                <w:sz w:val="16"/>
                <w:lang w:val="de-DE"/>
              </w:rPr>
              <w:tab/>
            </w:r>
            <w:r w:rsidRPr="00DF1B01">
              <w:rPr>
                <w:b/>
                <w:sz w:val="16"/>
                <w:lang w:val="de-DE"/>
              </w:rPr>
              <w:t>muss</w:t>
            </w:r>
            <w:r w:rsidRPr="00DF1B01">
              <w:rPr>
                <w:sz w:val="16"/>
                <w:lang w:val="de-DE"/>
              </w:rPr>
              <w:t xml:space="preserve"> auf eine Instanz der Klasse </w:t>
            </w:r>
            <w:r w:rsidRPr="00DF1B01">
              <w:rPr>
                <w:i/>
                <w:sz w:val="16"/>
                <w:lang w:val="de-DE"/>
              </w:rPr>
              <w:t>ReadingQuality</w:t>
            </w:r>
            <w:r w:rsidRPr="00DF1B01">
              <w:rPr>
                <w:sz w:val="16"/>
                <w:lang w:val="de-DE"/>
              </w:rPr>
              <w:t xml:space="preserve"> verweisen.</w:t>
            </w:r>
          </w:p>
        </w:tc>
        <w:tc>
          <w:tcPr>
            <w:tcW w:w="2026" w:type="dxa"/>
            <w:tcBorders>
              <w:top w:val="single" w:sz="4" w:space="0" w:color="auto"/>
              <w:left w:val="single" w:sz="4" w:space="0" w:color="auto"/>
              <w:bottom w:val="single" w:sz="4" w:space="0" w:color="auto"/>
              <w:right w:val="single" w:sz="4" w:space="0" w:color="auto"/>
            </w:tcBorders>
          </w:tcPr>
          <w:p w14:paraId="6679B13C"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65912C80" w14:textId="77777777" w:rsidR="004D53B4" w:rsidRPr="00DF1B01" w:rsidRDefault="004D53B4" w:rsidP="004D53B4">
            <w:pPr>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0D652550" w14:textId="77777777" w:rsidR="004D53B4" w:rsidRPr="00DF1B01" w:rsidRDefault="004D53B4" w:rsidP="004D53B4">
            <w:pPr>
              <w:tabs>
                <w:tab w:val="left" w:pos="851"/>
              </w:tabs>
              <w:spacing w:before="60" w:after="60"/>
              <w:rPr>
                <w:sz w:val="16"/>
                <w:lang w:val="de-DE"/>
              </w:rPr>
            </w:pPr>
            <w:r w:rsidRPr="00DF1B01">
              <w:rPr>
                <w:sz w:val="16"/>
                <w:lang w:val="de-DE"/>
              </w:rPr>
              <w:t>muss implementiert werden</w:t>
            </w:r>
          </w:p>
        </w:tc>
      </w:tr>
      <w:tr w:rsidR="004D53B4" w:rsidRPr="00462118" w14:paraId="232A9CB2"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67483012"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1.37</w:t>
            </w:r>
          </w:p>
        </w:tc>
        <w:tc>
          <w:tcPr>
            <w:tcW w:w="4577" w:type="dxa"/>
            <w:tcBorders>
              <w:top w:val="single" w:sz="4" w:space="0" w:color="auto"/>
              <w:left w:val="single" w:sz="4" w:space="0" w:color="auto"/>
              <w:bottom w:val="single" w:sz="4" w:space="0" w:color="auto"/>
              <w:right w:val="single" w:sz="4" w:space="0" w:color="auto"/>
            </w:tcBorders>
          </w:tcPr>
          <w:p w14:paraId="57692297"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IntervalReading – cost</w:t>
            </w:r>
          </w:p>
          <w:p w14:paraId="7760E4F3"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cost</w:t>
            </w:r>
            <w:r w:rsidRPr="00DF1B01">
              <w:rPr>
                <w:sz w:val="16"/>
                <w:lang w:val="de-DE"/>
              </w:rPr>
              <w:t xml:space="preserve"> kann genutzt werden, um die Kosten, die mit diesem konkreten Messwert ver</w:t>
            </w:r>
            <w:r w:rsidRPr="00DF1B01">
              <w:rPr>
                <w:sz w:val="16"/>
                <w:lang w:val="de-DE"/>
              </w:rPr>
              <w:softHyphen/>
              <w:t>bunden sind, darzustellen.</w:t>
            </w:r>
          </w:p>
          <w:p w14:paraId="5B3C4645"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Die Nutzung des Datenelements </w:t>
            </w:r>
            <w:r w:rsidRPr="00DF1B01">
              <w:rPr>
                <w:i/>
                <w:sz w:val="16"/>
                <w:lang w:val="de-DE"/>
              </w:rPr>
              <w:t>cost</w:t>
            </w:r>
            <w:r w:rsidRPr="00DF1B01">
              <w:rPr>
                <w:sz w:val="16"/>
                <w:lang w:val="de-DE"/>
              </w:rPr>
              <w:t xml:space="preserve"> ist </w:t>
            </w:r>
            <w:r w:rsidRPr="00DF1B01">
              <w:rPr>
                <w:b/>
                <w:sz w:val="16"/>
                <w:lang w:val="de-DE"/>
              </w:rPr>
              <w:t>optional</w:t>
            </w:r>
            <w:r w:rsidRPr="00DF1B01">
              <w:rPr>
                <w:sz w:val="16"/>
                <w:lang w:val="de-DE"/>
              </w:rPr>
              <w:t>.</w:t>
            </w:r>
          </w:p>
        </w:tc>
        <w:tc>
          <w:tcPr>
            <w:tcW w:w="2026" w:type="dxa"/>
            <w:tcBorders>
              <w:top w:val="single" w:sz="4" w:space="0" w:color="auto"/>
              <w:left w:val="single" w:sz="4" w:space="0" w:color="auto"/>
              <w:bottom w:val="single" w:sz="4" w:space="0" w:color="auto"/>
              <w:right w:val="single" w:sz="4" w:space="0" w:color="auto"/>
            </w:tcBorders>
          </w:tcPr>
          <w:p w14:paraId="3260B8FB"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43A54EF3"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37D28AFB"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6D692DAC"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34CA2684"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1.38</w:t>
            </w:r>
          </w:p>
        </w:tc>
        <w:tc>
          <w:tcPr>
            <w:tcW w:w="4577" w:type="dxa"/>
            <w:tcBorders>
              <w:top w:val="single" w:sz="4" w:space="0" w:color="auto"/>
              <w:left w:val="single" w:sz="4" w:space="0" w:color="auto"/>
              <w:bottom w:val="single" w:sz="4" w:space="0" w:color="auto"/>
              <w:right w:val="single" w:sz="4" w:space="0" w:color="auto"/>
            </w:tcBorders>
          </w:tcPr>
          <w:p w14:paraId="4A34653A"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IntervalReading – timePeriod</w:t>
            </w:r>
          </w:p>
          <w:p w14:paraId="571C42A7"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timePeriod</w:t>
            </w:r>
            <w:r w:rsidRPr="00DF1B01">
              <w:rPr>
                <w:sz w:val="16"/>
                <w:lang w:val="de-DE"/>
              </w:rPr>
              <w:t xml:space="preserve"> beschreibt das Intervall für das der angegebene Messwert gültig ist.</w:t>
            </w:r>
          </w:p>
          <w:p w14:paraId="7235DFAD" w14:textId="77777777" w:rsidR="004D53B4" w:rsidRPr="00DF1B01" w:rsidRDefault="004D53B4" w:rsidP="004D53B4">
            <w:pPr>
              <w:tabs>
                <w:tab w:val="left" w:pos="851"/>
              </w:tabs>
              <w:spacing w:before="60" w:after="60"/>
              <w:rPr>
                <w:sz w:val="16"/>
                <w:lang w:val="de-DE"/>
              </w:rPr>
            </w:pPr>
            <w:r w:rsidRPr="00DF1B01">
              <w:rPr>
                <w:sz w:val="16"/>
                <w:lang w:val="de-DE"/>
              </w:rPr>
              <w:t>Das Intervall wird durch einen Startzeitpunkt und eine Dauer definiert.</w:t>
            </w:r>
          </w:p>
          <w:p w14:paraId="17D2D5FA" w14:textId="77777777" w:rsidR="004D53B4" w:rsidRPr="00DF1B01" w:rsidRDefault="004D53B4" w:rsidP="004D53B4">
            <w:pPr>
              <w:tabs>
                <w:tab w:val="left" w:pos="851"/>
              </w:tabs>
              <w:spacing w:before="60" w:after="60"/>
              <w:rPr>
                <w:sz w:val="16"/>
                <w:lang w:val="de-DE"/>
              </w:rPr>
            </w:pPr>
            <w:r w:rsidRPr="00DF1B01">
              <w:rPr>
                <w:sz w:val="16"/>
                <w:lang w:val="de-DE"/>
              </w:rPr>
              <w:t>Der Startzeitpunkt wird als Xs:dateTime beschrieben. Für eichrechtlich relevante Daten muss hier zwingend die „capture_time“ eingetragen werden, also der sekundengenaue Zeitpunkt der Messwert</w:t>
            </w:r>
            <w:r w:rsidRPr="00DF1B01">
              <w:rPr>
                <w:sz w:val="16"/>
                <w:lang w:val="de-DE"/>
              </w:rPr>
              <w:softHyphen/>
              <w:t>erfassung. Dieser wird zur Überprüfung der inneren Signatur benötigt. Die Dauer wird als ganz</w:t>
            </w:r>
            <w:r w:rsidRPr="00DF1B01">
              <w:rPr>
                <w:sz w:val="16"/>
                <w:lang w:val="de-DE"/>
              </w:rPr>
              <w:softHyphen/>
              <w:t>zahliger Sekundenwert beschrieben.</w:t>
            </w:r>
          </w:p>
          <w:p w14:paraId="0E67A17A" w14:textId="77777777" w:rsidR="004D53B4" w:rsidRPr="00DF1B01" w:rsidRDefault="004D53B4" w:rsidP="004D53B4">
            <w:pPr>
              <w:tabs>
                <w:tab w:val="left" w:pos="851"/>
              </w:tabs>
              <w:spacing w:before="60" w:after="60"/>
              <w:rPr>
                <w:sz w:val="16"/>
                <w:lang w:val="de-DE"/>
              </w:rPr>
            </w:pPr>
            <w:r w:rsidRPr="00DF1B01">
              <w:rPr>
                <w:sz w:val="16"/>
                <w:lang w:val="de-DE"/>
              </w:rPr>
              <w:t>Bei einem Zählerstandsgang ist die Dauer 0s, da es sich um einen Zeit</w:t>
            </w:r>
            <w:r w:rsidRPr="00DF1B01">
              <w:rPr>
                <w:i/>
                <w:sz w:val="16"/>
                <w:lang w:val="de-DE"/>
              </w:rPr>
              <w:t>punkt</w:t>
            </w:r>
            <w:r w:rsidRPr="00DF1B01">
              <w:rPr>
                <w:sz w:val="16"/>
                <w:lang w:val="de-DE"/>
              </w:rPr>
              <w:t xml:space="preserve"> handelt.</w:t>
            </w:r>
          </w:p>
          <w:p w14:paraId="38AA8E00" w14:textId="77777777" w:rsidR="004D53B4" w:rsidRPr="00DF1B01" w:rsidRDefault="004D53B4" w:rsidP="004D53B4">
            <w:pPr>
              <w:tabs>
                <w:tab w:val="left" w:pos="851"/>
              </w:tabs>
              <w:spacing w:before="60" w:after="60"/>
              <w:rPr>
                <w:rFonts w:ascii="Calibri" w:eastAsia="Calibri" w:hAnsi="Calibri"/>
                <w:b/>
                <w:sz w:val="16"/>
                <w:lang w:val="de-DE"/>
              </w:rPr>
            </w:pPr>
            <w:r w:rsidRPr="00DF1B01">
              <w:rPr>
                <w:sz w:val="16"/>
                <w:lang w:val="de-DE"/>
              </w:rPr>
              <w:t xml:space="preserve">Jede Instanz der Klasse </w:t>
            </w:r>
            <w:r w:rsidRPr="00DF1B01">
              <w:rPr>
                <w:i/>
                <w:sz w:val="16"/>
                <w:lang w:val="de-DE"/>
              </w:rPr>
              <w:t>IntervalReading</w:t>
            </w:r>
            <w:r w:rsidRPr="00DF1B01">
              <w:rPr>
                <w:sz w:val="16"/>
                <w:lang w:val="de-DE"/>
              </w:rPr>
              <w:t xml:space="preserve"> </w:t>
            </w:r>
            <w:r w:rsidRPr="00DF1B01">
              <w:rPr>
                <w:b/>
                <w:sz w:val="16"/>
                <w:lang w:val="de-DE"/>
              </w:rPr>
              <w:t>muss</w:t>
            </w:r>
            <w:r w:rsidRPr="00DF1B01">
              <w:rPr>
                <w:sz w:val="16"/>
                <w:lang w:val="de-DE"/>
              </w:rPr>
              <w:t xml:space="preserve"> ein Datenelement vom Typ </w:t>
            </w:r>
            <w:r w:rsidRPr="00DF1B01">
              <w:rPr>
                <w:i/>
                <w:sz w:val="16"/>
                <w:lang w:val="de-DE"/>
              </w:rPr>
              <w:t>timePeriod</w:t>
            </w:r>
            <w:r w:rsidRPr="00DF1B01">
              <w:rPr>
                <w:sz w:val="16"/>
                <w:lang w:val="de-DE"/>
              </w:rPr>
              <w:t xml:space="preserve"> enthalten.</w:t>
            </w:r>
          </w:p>
        </w:tc>
        <w:tc>
          <w:tcPr>
            <w:tcW w:w="2026" w:type="dxa"/>
            <w:tcBorders>
              <w:top w:val="single" w:sz="4" w:space="0" w:color="auto"/>
              <w:left w:val="single" w:sz="4" w:space="0" w:color="auto"/>
              <w:bottom w:val="single" w:sz="4" w:space="0" w:color="auto"/>
              <w:right w:val="single" w:sz="4" w:space="0" w:color="auto"/>
            </w:tcBorders>
          </w:tcPr>
          <w:p w14:paraId="02167730"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32E7101B" w14:textId="77777777" w:rsidR="004D53B4" w:rsidRPr="00DF1B01" w:rsidRDefault="004D53B4" w:rsidP="004D53B4">
            <w:pPr>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6561A0F8" w14:textId="77777777" w:rsidR="004D53B4" w:rsidRPr="00DF1B01" w:rsidRDefault="004D53B4" w:rsidP="004D53B4">
            <w:pPr>
              <w:tabs>
                <w:tab w:val="left" w:pos="851"/>
              </w:tabs>
              <w:spacing w:before="60" w:after="60"/>
              <w:rPr>
                <w:sz w:val="16"/>
                <w:lang w:val="de-DE"/>
              </w:rPr>
            </w:pPr>
            <w:r w:rsidRPr="00DF1B01">
              <w:rPr>
                <w:sz w:val="16"/>
                <w:lang w:val="de-DE"/>
              </w:rPr>
              <w:t>muss implementiert werden</w:t>
            </w:r>
          </w:p>
        </w:tc>
      </w:tr>
      <w:tr w:rsidR="004D53B4" w:rsidRPr="00462118" w14:paraId="786C643F"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770A08AE"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1.39</w:t>
            </w:r>
          </w:p>
        </w:tc>
        <w:tc>
          <w:tcPr>
            <w:tcW w:w="4577" w:type="dxa"/>
            <w:tcBorders>
              <w:top w:val="single" w:sz="4" w:space="0" w:color="auto"/>
              <w:left w:val="single" w:sz="4" w:space="0" w:color="auto"/>
              <w:bottom w:val="single" w:sz="4" w:space="0" w:color="auto"/>
              <w:right w:val="single" w:sz="4" w:space="0" w:color="auto"/>
            </w:tcBorders>
          </w:tcPr>
          <w:p w14:paraId="56FBFC50"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IntervalReading – value</w:t>
            </w:r>
          </w:p>
          <w:p w14:paraId="1C0B61B5"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value</w:t>
            </w:r>
            <w:r w:rsidRPr="00DF1B01">
              <w:rPr>
                <w:sz w:val="16"/>
                <w:lang w:val="de-DE"/>
              </w:rPr>
              <w:t xml:space="preserve"> repräsentiert den Wert der Messung. Dieser wird als ganzzahliger Wert definiert.</w:t>
            </w:r>
          </w:p>
          <w:p w14:paraId="7BB00BA8"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Jede Instanz der Klasse </w:t>
            </w:r>
            <w:r w:rsidRPr="00DF1B01">
              <w:rPr>
                <w:i/>
                <w:sz w:val="16"/>
                <w:lang w:val="de-DE"/>
              </w:rPr>
              <w:t>IntervalReading</w:t>
            </w:r>
            <w:r w:rsidRPr="00DF1B01">
              <w:rPr>
                <w:sz w:val="16"/>
                <w:lang w:val="de-DE"/>
              </w:rPr>
              <w:t xml:space="preserve"> </w:t>
            </w:r>
            <w:r w:rsidRPr="00DF1B01">
              <w:rPr>
                <w:b/>
                <w:sz w:val="16"/>
                <w:lang w:val="de-DE"/>
              </w:rPr>
              <w:t>muss</w:t>
            </w:r>
            <w:r w:rsidRPr="00DF1B01">
              <w:rPr>
                <w:sz w:val="16"/>
                <w:lang w:val="de-DE"/>
              </w:rPr>
              <w:t xml:space="preserve"> ein Datenelement </w:t>
            </w:r>
            <w:r w:rsidRPr="00DF1B01">
              <w:rPr>
                <w:i/>
                <w:sz w:val="16"/>
                <w:lang w:val="de-DE"/>
              </w:rPr>
              <w:t>value</w:t>
            </w:r>
            <w:r w:rsidRPr="00DF1B01">
              <w:rPr>
                <w:sz w:val="16"/>
                <w:lang w:val="de-DE"/>
              </w:rPr>
              <w:t xml:space="preserve"> enthalten.</w:t>
            </w:r>
          </w:p>
        </w:tc>
        <w:tc>
          <w:tcPr>
            <w:tcW w:w="2026" w:type="dxa"/>
            <w:tcBorders>
              <w:top w:val="single" w:sz="4" w:space="0" w:color="auto"/>
              <w:left w:val="single" w:sz="4" w:space="0" w:color="auto"/>
              <w:bottom w:val="single" w:sz="4" w:space="0" w:color="auto"/>
              <w:right w:val="single" w:sz="4" w:space="0" w:color="auto"/>
            </w:tcBorders>
          </w:tcPr>
          <w:p w14:paraId="2BBC20FF"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6B4A9EF1" w14:textId="77777777" w:rsidR="004D53B4" w:rsidRPr="00DF1B01" w:rsidRDefault="004D53B4" w:rsidP="004D53B4">
            <w:pPr>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28C06842" w14:textId="77777777" w:rsidR="004D53B4" w:rsidRPr="00DF1B01" w:rsidRDefault="004D53B4" w:rsidP="004D53B4">
            <w:pPr>
              <w:tabs>
                <w:tab w:val="left" w:pos="851"/>
              </w:tabs>
              <w:spacing w:before="60" w:after="60"/>
              <w:rPr>
                <w:sz w:val="16"/>
                <w:lang w:val="de-DE"/>
              </w:rPr>
            </w:pPr>
            <w:r w:rsidRPr="00DF1B01">
              <w:rPr>
                <w:sz w:val="16"/>
                <w:lang w:val="de-DE"/>
              </w:rPr>
              <w:t>muss implementiert werden</w:t>
            </w:r>
          </w:p>
        </w:tc>
      </w:tr>
      <w:tr w:rsidR="004D53B4" w:rsidRPr="00462118" w14:paraId="327ABA06"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714EAE88"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1.40</w:t>
            </w:r>
          </w:p>
        </w:tc>
        <w:tc>
          <w:tcPr>
            <w:tcW w:w="4577" w:type="dxa"/>
            <w:tcBorders>
              <w:top w:val="single" w:sz="4" w:space="0" w:color="auto"/>
              <w:left w:val="single" w:sz="4" w:space="0" w:color="auto"/>
              <w:bottom w:val="single" w:sz="4" w:space="0" w:color="auto"/>
              <w:right w:val="single" w:sz="4" w:space="0" w:color="auto"/>
            </w:tcBorders>
          </w:tcPr>
          <w:p w14:paraId="728A9C1A"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IntervalReading – certId</w:t>
            </w:r>
          </w:p>
          <w:p w14:paraId="4A9385A9"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certId</w:t>
            </w:r>
            <w:r w:rsidRPr="00DF1B01">
              <w:rPr>
                <w:sz w:val="16"/>
                <w:lang w:val="de-DE"/>
              </w:rPr>
              <w:t xml:space="preserve"> enthält die ID des Zertifikats der signierenden Instanz des MesswertesDas entsprechende Zertifikat wird in der Klasse </w:t>
            </w:r>
            <w:r w:rsidRPr="00DF1B01">
              <w:rPr>
                <w:i/>
                <w:sz w:val="16"/>
                <w:lang w:val="de-DE"/>
              </w:rPr>
              <w:t>Certificate</w:t>
            </w:r>
            <w:r w:rsidRPr="00DF1B01">
              <w:rPr>
                <w:sz w:val="16"/>
                <w:lang w:val="de-DE"/>
              </w:rPr>
              <w:t xml:space="preserve"> übertragen. </w:t>
            </w:r>
          </w:p>
          <w:p w14:paraId="187B73BF"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Eine Instanz der Klasse </w:t>
            </w:r>
            <w:r w:rsidRPr="00DF1B01">
              <w:rPr>
                <w:i/>
                <w:sz w:val="16"/>
                <w:lang w:val="de-DE"/>
              </w:rPr>
              <w:t>IntervalReading</w:t>
            </w:r>
            <w:r w:rsidRPr="00DF1B01">
              <w:rPr>
                <w:sz w:val="16"/>
                <w:lang w:val="de-DE"/>
              </w:rPr>
              <w:t xml:space="preserve"> </w:t>
            </w:r>
            <w:r w:rsidRPr="00DF1B01">
              <w:rPr>
                <w:b/>
                <w:sz w:val="16"/>
                <w:lang w:val="de-DE"/>
              </w:rPr>
              <w:t>muss</w:t>
            </w:r>
            <w:r w:rsidRPr="00DF1B01">
              <w:rPr>
                <w:sz w:val="16"/>
                <w:lang w:val="de-DE"/>
              </w:rPr>
              <w:t xml:space="preserve"> ein Datenelement </w:t>
            </w:r>
            <w:r w:rsidRPr="00DF1B01">
              <w:rPr>
                <w:i/>
                <w:sz w:val="16"/>
                <w:lang w:val="de-DE"/>
              </w:rPr>
              <w:t>certId</w:t>
            </w:r>
            <w:r w:rsidRPr="00DF1B01">
              <w:rPr>
                <w:sz w:val="16"/>
                <w:lang w:val="de-DE"/>
              </w:rPr>
              <w:t xml:space="preserve"> beinhalten, sofern eine - Prüfung der Signatur durchgeführt werden soll.</w:t>
            </w:r>
          </w:p>
        </w:tc>
        <w:tc>
          <w:tcPr>
            <w:tcW w:w="2026" w:type="dxa"/>
            <w:tcBorders>
              <w:top w:val="single" w:sz="4" w:space="0" w:color="auto"/>
              <w:left w:val="single" w:sz="4" w:space="0" w:color="auto"/>
              <w:bottom w:val="single" w:sz="4" w:space="0" w:color="auto"/>
              <w:right w:val="single" w:sz="4" w:space="0" w:color="auto"/>
            </w:tcBorders>
          </w:tcPr>
          <w:p w14:paraId="53142793"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473F0D4A"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58EDB662"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29BD085B"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293F4BA7"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1.41</w:t>
            </w:r>
          </w:p>
        </w:tc>
        <w:tc>
          <w:tcPr>
            <w:tcW w:w="4577" w:type="dxa"/>
            <w:tcBorders>
              <w:top w:val="single" w:sz="4" w:space="0" w:color="auto"/>
              <w:left w:val="single" w:sz="4" w:space="0" w:color="auto"/>
              <w:bottom w:val="single" w:sz="4" w:space="0" w:color="auto"/>
              <w:right w:val="single" w:sz="4" w:space="0" w:color="auto"/>
            </w:tcBorders>
          </w:tcPr>
          <w:p w14:paraId="7C46067A"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IntervalReading – meterSig</w:t>
            </w:r>
          </w:p>
          <w:p w14:paraId="25737B18"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meterSig</w:t>
            </w:r>
            <w:r w:rsidRPr="00DF1B01">
              <w:rPr>
                <w:sz w:val="16"/>
                <w:lang w:val="de-DE"/>
              </w:rPr>
              <w:t xml:space="preserve"> repräsentiert die Zählersignatur des Messwertes. Diese kann versendet werden, sofern der Zähler eine entsprechende Signaturfunktion unterstützt. Die Zählersignatur kann mit dem </w:t>
            </w:r>
            <w:r w:rsidRPr="00DF1B01">
              <w:rPr>
                <w:i/>
                <w:sz w:val="16"/>
                <w:lang w:val="de-DE"/>
              </w:rPr>
              <w:t>publicKey</w:t>
            </w:r>
            <w:r w:rsidRPr="00DF1B01">
              <w:rPr>
                <w:sz w:val="16"/>
                <w:lang w:val="de-DE"/>
              </w:rPr>
              <w:t xml:space="preserve"> der Klasse </w:t>
            </w:r>
            <w:r w:rsidRPr="00DF1B01">
              <w:rPr>
                <w:i/>
                <w:sz w:val="16"/>
                <w:lang w:val="de-DE"/>
              </w:rPr>
              <w:t>Meter</w:t>
            </w:r>
            <w:r w:rsidRPr="00DF1B01">
              <w:rPr>
                <w:sz w:val="16"/>
                <w:lang w:val="de-DE"/>
              </w:rPr>
              <w:t xml:space="preserve"> überprüft werden.</w:t>
            </w:r>
          </w:p>
          <w:p w14:paraId="5A461C76"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Die Nutzung des Datenelements </w:t>
            </w:r>
            <w:r w:rsidRPr="00DF1B01">
              <w:rPr>
                <w:i/>
                <w:sz w:val="16"/>
                <w:lang w:val="de-DE"/>
              </w:rPr>
              <w:t>meterSig</w:t>
            </w:r>
            <w:r w:rsidRPr="00DF1B01">
              <w:rPr>
                <w:sz w:val="16"/>
                <w:lang w:val="de-DE"/>
              </w:rPr>
              <w:t xml:space="preserve"> ist optional.</w:t>
            </w:r>
          </w:p>
        </w:tc>
        <w:tc>
          <w:tcPr>
            <w:tcW w:w="2026" w:type="dxa"/>
            <w:tcBorders>
              <w:top w:val="single" w:sz="4" w:space="0" w:color="auto"/>
              <w:left w:val="single" w:sz="4" w:space="0" w:color="auto"/>
              <w:bottom w:val="single" w:sz="4" w:space="0" w:color="auto"/>
              <w:right w:val="single" w:sz="4" w:space="0" w:color="auto"/>
            </w:tcBorders>
          </w:tcPr>
          <w:p w14:paraId="4EBEC56A"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07A85897"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605B4D9A"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4604A643"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53F644C1"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1.42</w:t>
            </w:r>
          </w:p>
        </w:tc>
        <w:tc>
          <w:tcPr>
            <w:tcW w:w="4577" w:type="dxa"/>
            <w:tcBorders>
              <w:top w:val="single" w:sz="4" w:space="0" w:color="auto"/>
              <w:left w:val="single" w:sz="4" w:space="0" w:color="auto"/>
              <w:bottom w:val="single" w:sz="4" w:space="0" w:color="auto"/>
              <w:right w:val="single" w:sz="4" w:space="0" w:color="auto"/>
            </w:tcBorders>
          </w:tcPr>
          <w:p w14:paraId="29B874B6"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IntervalReading – signature</w:t>
            </w:r>
          </w:p>
          <w:p w14:paraId="2462205E"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signature</w:t>
            </w:r>
            <w:r w:rsidRPr="00DF1B01">
              <w:rPr>
                <w:sz w:val="16"/>
                <w:lang w:val="de-DE"/>
              </w:rPr>
              <w:t xml:space="preserve"> repräsentiert die innere Signatur des Messwertes. Diese wird vom Smart Meter Gateway gebildet und den Messwerten der Messwertliste zugeordnet.</w:t>
            </w:r>
          </w:p>
          <w:p w14:paraId="63807D1B"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Eine Instanz der Klasse IntervalReading </w:t>
            </w:r>
            <w:r w:rsidRPr="00DF1B01">
              <w:rPr>
                <w:b/>
                <w:sz w:val="16"/>
                <w:lang w:val="de-DE"/>
              </w:rPr>
              <w:t>kann</w:t>
            </w:r>
            <w:r w:rsidRPr="00DF1B01">
              <w:rPr>
                <w:sz w:val="16"/>
                <w:lang w:val="de-DE"/>
              </w:rPr>
              <w:t xml:space="preserve"> ein Datenelement </w:t>
            </w:r>
            <w:r w:rsidRPr="00DF1B01">
              <w:rPr>
                <w:i/>
                <w:sz w:val="16"/>
                <w:lang w:val="de-DE"/>
              </w:rPr>
              <w:t>signature</w:t>
            </w:r>
            <w:r w:rsidRPr="00DF1B01">
              <w:rPr>
                <w:sz w:val="16"/>
                <w:lang w:val="de-DE"/>
              </w:rPr>
              <w:t xml:space="preserve"> enthalten.</w:t>
            </w:r>
          </w:p>
        </w:tc>
        <w:tc>
          <w:tcPr>
            <w:tcW w:w="2026" w:type="dxa"/>
            <w:tcBorders>
              <w:top w:val="single" w:sz="4" w:space="0" w:color="auto"/>
              <w:left w:val="single" w:sz="4" w:space="0" w:color="auto"/>
              <w:bottom w:val="single" w:sz="4" w:space="0" w:color="auto"/>
              <w:right w:val="single" w:sz="4" w:space="0" w:color="auto"/>
            </w:tcBorders>
          </w:tcPr>
          <w:p w14:paraId="534C4F2C"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31862713"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0295C073"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2E884588"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3B6B31CF"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1.43</w:t>
            </w:r>
          </w:p>
        </w:tc>
        <w:tc>
          <w:tcPr>
            <w:tcW w:w="4577" w:type="dxa"/>
            <w:tcBorders>
              <w:top w:val="single" w:sz="4" w:space="0" w:color="auto"/>
              <w:left w:val="single" w:sz="4" w:space="0" w:color="auto"/>
              <w:bottom w:val="single" w:sz="4" w:space="0" w:color="auto"/>
              <w:right w:val="single" w:sz="4" w:space="0" w:color="auto"/>
            </w:tcBorders>
          </w:tcPr>
          <w:p w14:paraId="1A629809"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IntervalReading – statusFNN</w:t>
            </w:r>
          </w:p>
          <w:p w14:paraId="536F4FD5"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statusFNN</w:t>
            </w:r>
            <w:r w:rsidRPr="00DF1B01">
              <w:rPr>
                <w:sz w:val="16"/>
                <w:lang w:val="de-DE"/>
              </w:rPr>
              <w:t xml:space="preserve"> repräsentiert das Statuswort, welches aus dem Statuswort des Zählers und des Smart Meter Gateways zusammensetzt. Dieses Statuswort wird laut FNN Lastenhaft Smart Meter Gateway [FNN SNGW] als octet-String übertragen und wird für die Überprüfung der inneren Signatur benötigt.</w:t>
            </w:r>
          </w:p>
          <w:p w14:paraId="705691EA" w14:textId="77777777" w:rsidR="004D53B4" w:rsidRPr="00DF1B01" w:rsidRDefault="004D53B4" w:rsidP="004D53B4">
            <w:pPr>
              <w:tabs>
                <w:tab w:val="left" w:pos="851"/>
              </w:tabs>
              <w:spacing w:before="60" w:after="60"/>
              <w:rPr>
                <w:sz w:val="16"/>
                <w:lang w:val="de-DE"/>
              </w:rPr>
            </w:pPr>
            <w:r w:rsidRPr="00DF1B01">
              <w:rPr>
                <w:sz w:val="16"/>
                <w:lang w:val="de-DE"/>
              </w:rPr>
              <w:t>Datenformat: Hex-Darstellung gespeichert als String256.</w:t>
            </w:r>
          </w:p>
          <w:p w14:paraId="4428C1A8" w14:textId="77777777" w:rsidR="004D53B4" w:rsidRPr="00DF1B01" w:rsidRDefault="004D53B4" w:rsidP="004D53B4">
            <w:pPr>
              <w:tabs>
                <w:tab w:val="left" w:pos="851"/>
              </w:tabs>
              <w:spacing w:before="60" w:after="60"/>
              <w:rPr>
                <w:rFonts w:ascii="Calibri" w:eastAsia="Calibri" w:hAnsi="Calibri"/>
                <w:b/>
                <w:sz w:val="16"/>
                <w:lang w:val="de-DE"/>
              </w:rPr>
            </w:pPr>
            <w:r w:rsidRPr="00DF1B01">
              <w:rPr>
                <w:sz w:val="16"/>
                <w:lang w:val="de-DE"/>
              </w:rPr>
              <w:t xml:space="preserve">Eine Instanz der Klasse </w:t>
            </w:r>
            <w:r w:rsidRPr="00DF1B01">
              <w:rPr>
                <w:i/>
                <w:sz w:val="16"/>
                <w:lang w:val="de-DE"/>
              </w:rPr>
              <w:t>IntervalReading</w:t>
            </w:r>
            <w:r w:rsidRPr="00DF1B01">
              <w:rPr>
                <w:sz w:val="16"/>
                <w:lang w:val="de-DE"/>
              </w:rPr>
              <w:t xml:space="preserve"> </w:t>
            </w:r>
            <w:r w:rsidRPr="00DF1B01">
              <w:rPr>
                <w:b/>
                <w:sz w:val="16"/>
                <w:lang w:val="de-DE"/>
              </w:rPr>
              <w:t>muss</w:t>
            </w:r>
            <w:r w:rsidRPr="00DF1B01">
              <w:rPr>
                <w:sz w:val="16"/>
                <w:lang w:val="de-DE"/>
              </w:rPr>
              <w:t xml:space="preserve"> ein Datenelement </w:t>
            </w:r>
            <w:r w:rsidRPr="00DF1B01">
              <w:rPr>
                <w:i/>
                <w:sz w:val="16"/>
                <w:lang w:val="de-DE"/>
              </w:rPr>
              <w:t>statusFNN oder statusPTB</w:t>
            </w:r>
            <w:r w:rsidRPr="00DF1B01">
              <w:rPr>
                <w:sz w:val="16"/>
                <w:lang w:val="de-DE"/>
              </w:rPr>
              <w:t xml:space="preserve"> beinhalten. Wenn eine Prüfung der Signatur durchgeführt werden soll, muss das Datenelement zwingend enthalten sein.</w:t>
            </w:r>
          </w:p>
        </w:tc>
        <w:tc>
          <w:tcPr>
            <w:tcW w:w="2026" w:type="dxa"/>
            <w:tcBorders>
              <w:top w:val="single" w:sz="4" w:space="0" w:color="auto"/>
              <w:left w:val="single" w:sz="4" w:space="0" w:color="auto"/>
              <w:bottom w:val="single" w:sz="4" w:space="0" w:color="auto"/>
              <w:right w:val="single" w:sz="4" w:space="0" w:color="auto"/>
            </w:tcBorders>
          </w:tcPr>
          <w:p w14:paraId="6A9A296A" w14:textId="77777777" w:rsidR="004D53B4" w:rsidRPr="00DF1B01" w:rsidRDefault="004D53B4" w:rsidP="004D53B4">
            <w:pPr>
              <w:tabs>
                <w:tab w:val="left" w:pos="851"/>
              </w:tabs>
              <w:spacing w:before="60" w:after="60" w:line="230" w:lineRule="atLeast"/>
              <w:rPr>
                <w:rFonts w:eastAsia="Calibri"/>
                <w:sz w:val="16"/>
                <w:lang w:val="de-DE"/>
              </w:rPr>
            </w:pPr>
            <w:r w:rsidRPr="00DF1B01">
              <w:rPr>
                <w:sz w:val="16"/>
                <w:lang w:val="de-DE"/>
              </w:rPr>
              <w:t>Erforderlich</w:t>
            </w:r>
          </w:p>
          <w:p w14:paraId="3733AA1D" w14:textId="77777777" w:rsidR="004D53B4" w:rsidRPr="00DF1B01" w:rsidRDefault="004D53B4" w:rsidP="004D53B4">
            <w:pPr>
              <w:tabs>
                <w:tab w:val="left" w:pos="851"/>
              </w:tabs>
              <w:spacing w:before="60" w:after="60"/>
              <w:rPr>
                <w:rFonts w:ascii="Calibri" w:eastAsia="Calibri" w:hAnsi="Calibri"/>
                <w:sz w:val="16"/>
                <w:lang w:val="de-DE"/>
              </w:rPr>
            </w:pPr>
            <w:r w:rsidRPr="00DF1B01">
              <w:rPr>
                <w:b/>
                <w:sz w:val="16"/>
                <w:lang w:val="de-DE"/>
              </w:rPr>
              <w:t>(</w:t>
            </w:r>
            <w:r w:rsidRPr="00DF1B01">
              <w:rPr>
                <w:sz w:val="16"/>
                <w:lang w:val="de-DE"/>
              </w:rPr>
              <w:t>bedingt</w:t>
            </w:r>
            <w:r w:rsidRPr="00DF1B01">
              <w:rPr>
                <w:b/>
                <w:sz w:val="16"/>
                <w:lang w:val="de-DE"/>
              </w:rPr>
              <w:t>)</w:t>
            </w:r>
          </w:p>
        </w:tc>
        <w:tc>
          <w:tcPr>
            <w:tcW w:w="1606" w:type="dxa"/>
            <w:tcBorders>
              <w:top w:val="single" w:sz="4" w:space="0" w:color="auto"/>
              <w:left w:val="single" w:sz="4" w:space="0" w:color="auto"/>
              <w:bottom w:val="single" w:sz="4" w:space="0" w:color="auto"/>
              <w:right w:val="single" w:sz="4" w:space="0" w:color="auto"/>
            </w:tcBorders>
          </w:tcPr>
          <w:p w14:paraId="5411F5DF" w14:textId="77777777" w:rsidR="004D53B4" w:rsidRPr="00DF1B01" w:rsidRDefault="004D53B4" w:rsidP="004D53B4">
            <w:pPr>
              <w:tabs>
                <w:tab w:val="left" w:pos="851"/>
              </w:tabs>
              <w:spacing w:before="60" w:after="60" w:line="230" w:lineRule="atLeast"/>
              <w:rPr>
                <w:rFonts w:eastAsia="Calibri"/>
                <w:sz w:val="16"/>
                <w:lang w:val="de-DE"/>
              </w:rPr>
            </w:pPr>
            <w:r w:rsidRPr="00DF1B01">
              <w:rPr>
                <w:sz w:val="16"/>
                <w:lang w:val="de-DE"/>
              </w:rPr>
              <w:t>Erforderlich</w:t>
            </w:r>
          </w:p>
          <w:p w14:paraId="501255F6" w14:textId="77777777" w:rsidR="004D53B4" w:rsidRPr="00DF1B01" w:rsidRDefault="004D53B4" w:rsidP="004D53B4">
            <w:pPr>
              <w:tabs>
                <w:tab w:val="left" w:pos="851"/>
              </w:tabs>
              <w:spacing w:before="60" w:after="60"/>
              <w:rPr>
                <w:sz w:val="16"/>
                <w:lang w:val="de-DE"/>
              </w:rPr>
            </w:pPr>
            <w:r w:rsidRPr="00DF1B01">
              <w:rPr>
                <w:b/>
                <w:sz w:val="16"/>
                <w:lang w:val="de-DE"/>
              </w:rPr>
              <w:t>(</w:t>
            </w:r>
            <w:r w:rsidRPr="00DF1B01">
              <w:rPr>
                <w:sz w:val="16"/>
                <w:lang w:val="de-DE"/>
              </w:rPr>
              <w:t>bedingt</w:t>
            </w:r>
            <w:r w:rsidRPr="00DF1B01">
              <w:rPr>
                <w:b/>
                <w:sz w:val="16"/>
                <w:lang w:val="de-DE"/>
              </w:rPr>
              <w:t>)</w:t>
            </w:r>
          </w:p>
        </w:tc>
        <w:tc>
          <w:tcPr>
            <w:tcW w:w="1546" w:type="dxa"/>
            <w:tcBorders>
              <w:top w:val="single" w:sz="4" w:space="0" w:color="auto"/>
              <w:left w:val="single" w:sz="4" w:space="0" w:color="auto"/>
              <w:bottom w:val="single" w:sz="4" w:space="0" w:color="auto"/>
              <w:right w:val="single" w:sz="4" w:space="0" w:color="auto"/>
            </w:tcBorders>
          </w:tcPr>
          <w:p w14:paraId="6A78920F" w14:textId="77777777" w:rsidR="004D53B4" w:rsidRPr="00DF1B01" w:rsidRDefault="004D53B4" w:rsidP="004D53B4">
            <w:pPr>
              <w:tabs>
                <w:tab w:val="left" w:pos="851"/>
              </w:tabs>
              <w:spacing w:before="60" w:after="60"/>
              <w:rPr>
                <w:sz w:val="16"/>
                <w:lang w:val="de-DE"/>
              </w:rPr>
            </w:pPr>
            <w:r w:rsidRPr="00DF1B01">
              <w:rPr>
                <w:sz w:val="16"/>
                <w:lang w:val="de-DE"/>
              </w:rPr>
              <w:t>muss implementiert werden</w:t>
            </w:r>
          </w:p>
        </w:tc>
      </w:tr>
      <w:tr w:rsidR="004D53B4" w:rsidRPr="00462118" w14:paraId="0AF8595A"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3CE04474" w14:textId="77777777" w:rsidR="004D53B4" w:rsidRPr="00462118" w:rsidRDefault="004D53B4" w:rsidP="004D53B4">
            <w:pPr>
              <w:tabs>
                <w:tab w:val="left" w:pos="851"/>
              </w:tabs>
              <w:spacing w:before="60" w:after="60"/>
              <w:rPr>
                <w:sz w:val="16"/>
                <w:lang w:val="de-DE"/>
              </w:rPr>
            </w:pPr>
            <w:r w:rsidRPr="00462118">
              <w:rPr>
                <w:sz w:val="16"/>
                <w:lang w:val="de-DE"/>
              </w:rPr>
              <w:t>1.44</w:t>
            </w:r>
          </w:p>
        </w:tc>
        <w:tc>
          <w:tcPr>
            <w:tcW w:w="4577" w:type="dxa"/>
            <w:tcBorders>
              <w:top w:val="single" w:sz="4" w:space="0" w:color="auto"/>
              <w:left w:val="single" w:sz="4" w:space="0" w:color="auto"/>
              <w:bottom w:val="single" w:sz="4" w:space="0" w:color="auto"/>
              <w:right w:val="single" w:sz="4" w:space="0" w:color="auto"/>
            </w:tcBorders>
          </w:tcPr>
          <w:p w14:paraId="02AEEC03"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IntervalReading – statusPTB</w:t>
            </w:r>
          </w:p>
          <w:p w14:paraId="0BA0E8B7"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statusPTB</w:t>
            </w:r>
            <w:r w:rsidRPr="00DF1B01">
              <w:rPr>
                <w:sz w:val="16"/>
                <w:lang w:val="de-DE"/>
              </w:rPr>
              <w:t xml:space="preserve"> repräsentiert das Statuswort des Zählers nach PTB 50.8. Dieses Statuswort wird laut FNN Lastenhaft Smart Meter Gateway [FNN SNGW] als octet-String übertragen.</w:t>
            </w:r>
          </w:p>
          <w:p w14:paraId="370C5BBF" w14:textId="77777777" w:rsidR="004D53B4" w:rsidRPr="00DF1B01" w:rsidRDefault="004D53B4" w:rsidP="004D53B4">
            <w:pPr>
              <w:tabs>
                <w:tab w:val="left" w:pos="851"/>
              </w:tabs>
              <w:spacing w:before="60" w:after="60"/>
              <w:rPr>
                <w:b/>
                <w:sz w:val="16"/>
                <w:lang w:val="de-DE"/>
              </w:rPr>
            </w:pPr>
            <w:r w:rsidRPr="00DF1B01">
              <w:rPr>
                <w:sz w:val="16"/>
                <w:lang w:val="de-DE"/>
              </w:rPr>
              <w:t xml:space="preserve">Eine Instanz der Klasse </w:t>
            </w:r>
            <w:r w:rsidRPr="00DF1B01">
              <w:rPr>
                <w:i/>
                <w:sz w:val="16"/>
                <w:lang w:val="de-DE"/>
              </w:rPr>
              <w:t>IntervalReading</w:t>
            </w:r>
            <w:r w:rsidRPr="00DF1B01">
              <w:rPr>
                <w:sz w:val="16"/>
                <w:lang w:val="de-DE"/>
              </w:rPr>
              <w:t xml:space="preserve"> </w:t>
            </w:r>
            <w:r w:rsidRPr="00DF1B01">
              <w:rPr>
                <w:b/>
                <w:sz w:val="16"/>
                <w:lang w:val="de-DE"/>
              </w:rPr>
              <w:t>muss</w:t>
            </w:r>
            <w:r w:rsidRPr="00DF1B01">
              <w:rPr>
                <w:sz w:val="16"/>
                <w:lang w:val="de-DE"/>
              </w:rPr>
              <w:t xml:space="preserve"> ein Datenelement </w:t>
            </w:r>
            <w:r w:rsidRPr="00DF1B01">
              <w:rPr>
                <w:i/>
                <w:sz w:val="16"/>
                <w:lang w:val="de-DE"/>
              </w:rPr>
              <w:t>statusFNN oder statusPTB</w:t>
            </w:r>
            <w:r w:rsidRPr="00DF1B01">
              <w:rPr>
                <w:sz w:val="16"/>
                <w:lang w:val="de-DE"/>
              </w:rPr>
              <w:t xml:space="preserve"> beinhalten.</w:t>
            </w:r>
          </w:p>
        </w:tc>
        <w:tc>
          <w:tcPr>
            <w:tcW w:w="2026" w:type="dxa"/>
            <w:tcBorders>
              <w:top w:val="single" w:sz="4" w:space="0" w:color="auto"/>
              <w:left w:val="single" w:sz="4" w:space="0" w:color="auto"/>
              <w:bottom w:val="single" w:sz="4" w:space="0" w:color="auto"/>
              <w:right w:val="single" w:sz="4" w:space="0" w:color="auto"/>
            </w:tcBorders>
          </w:tcPr>
          <w:p w14:paraId="70287FBF" w14:textId="77777777" w:rsidR="004D53B4" w:rsidRPr="00DF1B01" w:rsidRDefault="004D53B4" w:rsidP="004D53B4">
            <w:pPr>
              <w:tabs>
                <w:tab w:val="left" w:pos="851"/>
              </w:tabs>
              <w:spacing w:before="60" w:after="60" w:line="230" w:lineRule="atLeast"/>
              <w:rPr>
                <w:rFonts w:eastAsia="Calibri"/>
                <w:sz w:val="16"/>
                <w:lang w:val="de-DE"/>
              </w:rPr>
            </w:pPr>
            <w:r w:rsidRPr="00DF1B01">
              <w:rPr>
                <w:sz w:val="16"/>
                <w:lang w:val="de-DE"/>
              </w:rPr>
              <w:t>Erforderlich</w:t>
            </w:r>
          </w:p>
          <w:p w14:paraId="5CB9BD58" w14:textId="77777777" w:rsidR="004D53B4" w:rsidRPr="00DF1B01" w:rsidDel="004A4CEA" w:rsidRDefault="004D53B4" w:rsidP="004D53B4">
            <w:pPr>
              <w:tabs>
                <w:tab w:val="left" w:pos="851"/>
              </w:tabs>
              <w:spacing w:before="60" w:after="60"/>
              <w:rPr>
                <w:sz w:val="16"/>
                <w:lang w:val="de-DE"/>
              </w:rPr>
            </w:pPr>
            <w:r w:rsidRPr="00DF1B01">
              <w:rPr>
                <w:b/>
                <w:sz w:val="16"/>
                <w:lang w:val="de-DE"/>
              </w:rPr>
              <w:t>(</w:t>
            </w:r>
            <w:r w:rsidRPr="00DF1B01">
              <w:rPr>
                <w:sz w:val="16"/>
                <w:lang w:val="de-DE"/>
              </w:rPr>
              <w:t>bedingt</w:t>
            </w:r>
            <w:r w:rsidRPr="00DF1B01">
              <w:rPr>
                <w:b/>
                <w:sz w:val="16"/>
                <w:lang w:val="de-DE"/>
              </w:rPr>
              <w:t>)</w:t>
            </w:r>
          </w:p>
        </w:tc>
        <w:tc>
          <w:tcPr>
            <w:tcW w:w="1606" w:type="dxa"/>
            <w:tcBorders>
              <w:top w:val="single" w:sz="4" w:space="0" w:color="auto"/>
              <w:left w:val="single" w:sz="4" w:space="0" w:color="auto"/>
              <w:bottom w:val="single" w:sz="4" w:space="0" w:color="auto"/>
              <w:right w:val="single" w:sz="4" w:space="0" w:color="auto"/>
            </w:tcBorders>
          </w:tcPr>
          <w:p w14:paraId="5CA1B5A7" w14:textId="77777777" w:rsidR="004D53B4" w:rsidRPr="00DF1B01" w:rsidRDefault="004D53B4" w:rsidP="004D53B4">
            <w:pPr>
              <w:tabs>
                <w:tab w:val="left" w:pos="851"/>
              </w:tabs>
              <w:spacing w:before="60" w:after="60" w:line="230" w:lineRule="atLeast"/>
              <w:rPr>
                <w:rFonts w:eastAsia="Calibri"/>
                <w:sz w:val="16"/>
                <w:lang w:val="de-DE"/>
              </w:rPr>
            </w:pPr>
            <w:r w:rsidRPr="00DF1B01">
              <w:rPr>
                <w:sz w:val="16"/>
                <w:lang w:val="de-DE"/>
              </w:rPr>
              <w:t>Erforderlich</w:t>
            </w:r>
          </w:p>
          <w:p w14:paraId="42C2BBF5" w14:textId="77777777" w:rsidR="004D53B4" w:rsidRPr="00DF1B01" w:rsidRDefault="004D53B4" w:rsidP="004D53B4">
            <w:pPr>
              <w:tabs>
                <w:tab w:val="left" w:pos="851"/>
              </w:tabs>
              <w:spacing w:before="60" w:after="60"/>
              <w:rPr>
                <w:sz w:val="16"/>
                <w:lang w:val="de-DE"/>
              </w:rPr>
            </w:pPr>
            <w:r w:rsidRPr="00DF1B01">
              <w:rPr>
                <w:b/>
                <w:sz w:val="16"/>
                <w:lang w:val="de-DE"/>
              </w:rPr>
              <w:t>(</w:t>
            </w:r>
            <w:r w:rsidRPr="00DF1B01">
              <w:rPr>
                <w:sz w:val="16"/>
                <w:lang w:val="de-DE"/>
              </w:rPr>
              <w:t>bedingt</w:t>
            </w:r>
            <w:r w:rsidRPr="00DF1B01">
              <w:rPr>
                <w:b/>
                <w:sz w:val="16"/>
                <w:lang w:val="de-DE"/>
              </w:rPr>
              <w:t>)</w:t>
            </w:r>
          </w:p>
        </w:tc>
        <w:tc>
          <w:tcPr>
            <w:tcW w:w="1546" w:type="dxa"/>
            <w:tcBorders>
              <w:top w:val="single" w:sz="4" w:space="0" w:color="auto"/>
              <w:left w:val="single" w:sz="4" w:space="0" w:color="auto"/>
              <w:bottom w:val="single" w:sz="4" w:space="0" w:color="auto"/>
              <w:right w:val="single" w:sz="4" w:space="0" w:color="auto"/>
            </w:tcBorders>
          </w:tcPr>
          <w:p w14:paraId="43B17C3F" w14:textId="77777777" w:rsidR="004D53B4" w:rsidRPr="00DF1B01" w:rsidRDefault="004D53B4" w:rsidP="004D53B4">
            <w:pPr>
              <w:tabs>
                <w:tab w:val="left" w:pos="851"/>
              </w:tabs>
              <w:spacing w:before="60" w:after="60"/>
              <w:rPr>
                <w:sz w:val="16"/>
                <w:lang w:val="de-DE"/>
              </w:rPr>
            </w:pPr>
            <w:r w:rsidRPr="00DF1B01">
              <w:rPr>
                <w:sz w:val="16"/>
                <w:lang w:val="de-DE"/>
              </w:rPr>
              <w:t>muss implementiert werden</w:t>
            </w:r>
          </w:p>
        </w:tc>
      </w:tr>
      <w:tr w:rsidR="004D53B4" w:rsidRPr="00462118" w14:paraId="5EC3AA53"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74888AB6"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1.45</w:t>
            </w:r>
          </w:p>
        </w:tc>
        <w:tc>
          <w:tcPr>
            <w:tcW w:w="4577" w:type="dxa"/>
            <w:tcBorders>
              <w:top w:val="single" w:sz="4" w:space="0" w:color="auto"/>
              <w:left w:val="single" w:sz="4" w:space="0" w:color="auto"/>
              <w:bottom w:val="single" w:sz="4" w:space="0" w:color="auto"/>
              <w:right w:val="single" w:sz="4" w:space="0" w:color="auto"/>
            </w:tcBorders>
          </w:tcPr>
          <w:p w14:paraId="353E7116"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ReadingQuality</w:t>
            </w:r>
          </w:p>
          <w:p w14:paraId="37853455" w14:textId="77777777" w:rsidR="004D53B4" w:rsidRPr="00DF1B01" w:rsidRDefault="004D53B4" w:rsidP="004D53B4">
            <w:pPr>
              <w:tabs>
                <w:tab w:val="left" w:pos="851"/>
              </w:tabs>
              <w:spacing w:before="60" w:after="60"/>
              <w:rPr>
                <w:sz w:val="16"/>
                <w:lang w:val="de-DE"/>
              </w:rPr>
            </w:pPr>
            <w:r w:rsidRPr="00DF1B01">
              <w:rPr>
                <w:sz w:val="16"/>
                <w:lang w:val="de-DE"/>
              </w:rPr>
              <w:t xml:space="preserve">Die Klasse </w:t>
            </w:r>
            <w:r w:rsidRPr="00DF1B01">
              <w:rPr>
                <w:i/>
                <w:sz w:val="16"/>
                <w:lang w:val="de-DE"/>
              </w:rPr>
              <w:t>ReadingQuality</w:t>
            </w:r>
            <w:r w:rsidRPr="00DF1B01">
              <w:rPr>
                <w:sz w:val="16"/>
                <w:lang w:val="de-DE"/>
              </w:rPr>
              <w:t xml:space="preserve"> repräsentiert den Status eines Messwertes. Jeder Messwert </w:t>
            </w:r>
            <w:r w:rsidRPr="00DF1B01">
              <w:rPr>
                <w:b/>
                <w:sz w:val="16"/>
                <w:lang w:val="de-DE"/>
              </w:rPr>
              <w:t>kann</w:t>
            </w:r>
            <w:r w:rsidRPr="00DF1B01">
              <w:rPr>
                <w:sz w:val="16"/>
                <w:lang w:val="de-DE"/>
              </w:rPr>
              <w:t xml:space="preserve"> mit einer entsprechenden Statusinformation gekennzeichnet werden.</w:t>
            </w:r>
          </w:p>
          <w:p w14:paraId="0C356478"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Die Klasse </w:t>
            </w:r>
            <w:r w:rsidRPr="00DF1B01">
              <w:rPr>
                <w:i/>
                <w:sz w:val="16"/>
                <w:lang w:val="de-DE"/>
              </w:rPr>
              <w:t>ReadingQuality</w:t>
            </w:r>
            <w:r w:rsidRPr="00DF1B01">
              <w:rPr>
                <w:sz w:val="16"/>
                <w:lang w:val="de-DE"/>
              </w:rPr>
              <w:t xml:space="preserve"> verweist auf keine weiteren Klassen.</w:t>
            </w:r>
          </w:p>
        </w:tc>
        <w:tc>
          <w:tcPr>
            <w:tcW w:w="2026" w:type="dxa"/>
            <w:tcBorders>
              <w:top w:val="single" w:sz="4" w:space="0" w:color="auto"/>
              <w:left w:val="single" w:sz="4" w:space="0" w:color="auto"/>
              <w:bottom w:val="single" w:sz="4" w:space="0" w:color="auto"/>
              <w:right w:val="single" w:sz="4" w:space="0" w:color="auto"/>
            </w:tcBorders>
          </w:tcPr>
          <w:p w14:paraId="775BFCEC"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1F02E5D1"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4D3754F9"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680E18E5"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136A1223"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1.46</w:t>
            </w:r>
          </w:p>
        </w:tc>
        <w:tc>
          <w:tcPr>
            <w:tcW w:w="4577" w:type="dxa"/>
            <w:tcBorders>
              <w:top w:val="single" w:sz="4" w:space="0" w:color="auto"/>
              <w:left w:val="single" w:sz="4" w:space="0" w:color="auto"/>
              <w:bottom w:val="single" w:sz="4" w:space="0" w:color="auto"/>
              <w:right w:val="single" w:sz="4" w:space="0" w:color="auto"/>
            </w:tcBorders>
          </w:tcPr>
          <w:p w14:paraId="67469657"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ReadingQuality – quality</w:t>
            </w:r>
          </w:p>
          <w:p w14:paraId="1A026857"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quality</w:t>
            </w:r>
            <w:r w:rsidRPr="00DF1B01">
              <w:rPr>
                <w:sz w:val="16"/>
                <w:lang w:val="de-DE"/>
              </w:rPr>
              <w:t xml:space="preserve"> repräsentiert die eigentliche Statusinformation zu einem Messwert. Gültige Werte nach ESPI REQ.21 sind:</w:t>
            </w:r>
          </w:p>
          <w:p w14:paraId="69699830"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0 – valid (gültig)</w:t>
            </w:r>
          </w:p>
          <w:p w14:paraId="13004753"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7 – manually edited (manuell geändert)</w:t>
            </w:r>
          </w:p>
          <w:p w14:paraId="0CBD057C"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8 – estimated using reference day (geschätzt basierend auf einem Referenztag)</w:t>
            </w:r>
          </w:p>
          <w:p w14:paraId="4A8820B7"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9 – estimated using linear interpolation (geschätzt mittels linearer Interpolation)</w:t>
            </w:r>
          </w:p>
          <w:p w14:paraId="635BEEEF"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10 – questionable (unplausibel)</w:t>
            </w:r>
          </w:p>
          <w:p w14:paraId="58EA3A96"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11 – derived (abgeleited)</w:t>
            </w:r>
          </w:p>
          <w:p w14:paraId="2CD67EAF"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12 – projected (forecast) (hochgerechnet (Prognose))</w:t>
            </w:r>
          </w:p>
          <w:p w14:paraId="3BC6D285"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13 – mixed (gemischt)</w:t>
            </w:r>
          </w:p>
          <w:p w14:paraId="55871514"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14 – raw (roh/unverarbeitet)</w:t>
            </w:r>
          </w:p>
          <w:p w14:paraId="3A407529"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15 – normalized for weather (normalisiert im Bezug zum Wetter)</w:t>
            </w:r>
          </w:p>
          <w:p w14:paraId="55DB7804"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16 – andere (other)</w:t>
            </w:r>
          </w:p>
          <w:p w14:paraId="5F980E4A"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17 – validated (gültig)</w:t>
            </w:r>
          </w:p>
          <w:p w14:paraId="676908BE" w14:textId="77777777" w:rsidR="004D53B4" w:rsidRPr="00DF1B01" w:rsidRDefault="004D53B4" w:rsidP="004D53B4">
            <w:pPr>
              <w:tabs>
                <w:tab w:val="left" w:pos="851"/>
              </w:tabs>
              <w:spacing w:before="20" w:after="20"/>
              <w:rPr>
                <w:rFonts w:cs="Arial"/>
                <w:sz w:val="16"/>
                <w:szCs w:val="16"/>
                <w:lang w:val="de-DE"/>
              </w:rPr>
            </w:pPr>
            <w:r w:rsidRPr="00DF1B01">
              <w:rPr>
                <w:rFonts w:cs="Arial"/>
                <w:sz w:val="16"/>
                <w:szCs w:val="16"/>
                <w:lang w:val="de-DE"/>
              </w:rPr>
              <w:t>18 – verified (überprüft)</w:t>
            </w:r>
          </w:p>
          <w:p w14:paraId="43815563"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Jede Instanz der der Klasse </w:t>
            </w:r>
            <w:r w:rsidRPr="00DF1B01">
              <w:rPr>
                <w:i/>
                <w:sz w:val="16"/>
                <w:lang w:val="de-DE"/>
              </w:rPr>
              <w:t>ReadingQuality</w:t>
            </w:r>
            <w:r w:rsidRPr="00DF1B01">
              <w:rPr>
                <w:sz w:val="16"/>
                <w:lang w:val="de-DE"/>
              </w:rPr>
              <w:t xml:space="preserve"> </w:t>
            </w:r>
            <w:r w:rsidRPr="00DF1B01">
              <w:rPr>
                <w:b/>
                <w:sz w:val="16"/>
                <w:lang w:val="de-DE"/>
              </w:rPr>
              <w:t>muss</w:t>
            </w:r>
            <w:r w:rsidRPr="00DF1B01">
              <w:rPr>
                <w:sz w:val="16"/>
                <w:lang w:val="de-DE"/>
              </w:rPr>
              <w:t xml:space="preserve"> ein Datenelement </w:t>
            </w:r>
            <w:r w:rsidRPr="00DF1B01">
              <w:rPr>
                <w:i/>
                <w:sz w:val="16"/>
                <w:lang w:val="de-DE"/>
              </w:rPr>
              <w:t>quality</w:t>
            </w:r>
            <w:r w:rsidRPr="00DF1B01">
              <w:rPr>
                <w:sz w:val="16"/>
                <w:lang w:val="de-DE"/>
              </w:rPr>
              <w:t xml:space="preserve"> mit einem entsprechenden Wert enthalten. </w:t>
            </w:r>
          </w:p>
        </w:tc>
        <w:tc>
          <w:tcPr>
            <w:tcW w:w="2026" w:type="dxa"/>
            <w:tcBorders>
              <w:top w:val="single" w:sz="4" w:space="0" w:color="auto"/>
              <w:left w:val="single" w:sz="4" w:space="0" w:color="auto"/>
              <w:bottom w:val="single" w:sz="4" w:space="0" w:color="auto"/>
              <w:right w:val="single" w:sz="4" w:space="0" w:color="auto"/>
            </w:tcBorders>
          </w:tcPr>
          <w:p w14:paraId="53B5942D"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78025AAF" w14:textId="77777777" w:rsidR="004D53B4" w:rsidRPr="00DF1B01" w:rsidRDefault="004D53B4" w:rsidP="004D53B4">
            <w:pPr>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0D5DF1B3"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3D3DF327"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7FDE0438"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1.47</w:t>
            </w:r>
          </w:p>
        </w:tc>
        <w:tc>
          <w:tcPr>
            <w:tcW w:w="4577" w:type="dxa"/>
            <w:tcBorders>
              <w:top w:val="single" w:sz="4" w:space="0" w:color="auto"/>
              <w:left w:val="single" w:sz="4" w:space="0" w:color="auto"/>
              <w:bottom w:val="single" w:sz="4" w:space="0" w:color="auto"/>
              <w:right w:val="single" w:sz="4" w:space="0" w:color="auto"/>
            </w:tcBorders>
          </w:tcPr>
          <w:p w14:paraId="0354E24A"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Meter</w:t>
            </w:r>
          </w:p>
          <w:p w14:paraId="6A79F3CB" w14:textId="77777777" w:rsidR="004D53B4" w:rsidRPr="00DF1B01" w:rsidRDefault="004D53B4" w:rsidP="004D53B4">
            <w:pPr>
              <w:tabs>
                <w:tab w:val="left" w:pos="851"/>
              </w:tabs>
              <w:spacing w:before="60" w:after="60"/>
              <w:rPr>
                <w:sz w:val="16"/>
                <w:lang w:val="de-DE"/>
              </w:rPr>
            </w:pPr>
            <w:r w:rsidRPr="00DF1B01">
              <w:rPr>
                <w:sz w:val="16"/>
                <w:lang w:val="de-DE"/>
              </w:rPr>
              <w:t xml:space="preserve">Die Klasse </w:t>
            </w:r>
            <w:r w:rsidRPr="00DF1B01">
              <w:rPr>
                <w:i/>
                <w:sz w:val="16"/>
                <w:lang w:val="de-DE"/>
              </w:rPr>
              <w:t>Meter</w:t>
            </w:r>
            <w:r w:rsidRPr="00DF1B01">
              <w:rPr>
                <w:sz w:val="16"/>
                <w:lang w:val="de-DE"/>
              </w:rPr>
              <w:t xml:space="preserve"> identifiziert den Zähler über die enthaltene Zählerkennung. Eine originäre Messliste </w:t>
            </w:r>
            <w:r w:rsidRPr="00DF1B01">
              <w:rPr>
                <w:b/>
                <w:sz w:val="16"/>
                <w:lang w:val="de-DE"/>
              </w:rPr>
              <w:t>muss</w:t>
            </w:r>
            <w:r w:rsidRPr="00DF1B01">
              <w:rPr>
                <w:sz w:val="16"/>
                <w:lang w:val="de-DE"/>
              </w:rPr>
              <w:t xml:space="preserve"> eine Zählernummer enthalten.</w:t>
            </w:r>
          </w:p>
          <w:p w14:paraId="638A9474"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Die Klasse </w:t>
            </w:r>
            <w:r w:rsidRPr="00DF1B01">
              <w:rPr>
                <w:i/>
                <w:sz w:val="16"/>
                <w:lang w:val="de-DE"/>
              </w:rPr>
              <w:t>Meter</w:t>
            </w:r>
            <w:r w:rsidRPr="00DF1B01">
              <w:rPr>
                <w:sz w:val="16"/>
                <w:lang w:val="de-DE"/>
              </w:rPr>
              <w:t xml:space="preserve"> verweist auf keine weiteren Klassen.</w:t>
            </w:r>
          </w:p>
        </w:tc>
        <w:tc>
          <w:tcPr>
            <w:tcW w:w="2026" w:type="dxa"/>
            <w:tcBorders>
              <w:top w:val="single" w:sz="4" w:space="0" w:color="auto"/>
              <w:left w:val="single" w:sz="4" w:space="0" w:color="auto"/>
              <w:bottom w:val="single" w:sz="4" w:space="0" w:color="auto"/>
              <w:right w:val="single" w:sz="4" w:space="0" w:color="auto"/>
            </w:tcBorders>
          </w:tcPr>
          <w:p w14:paraId="566E1196"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57A59376" w14:textId="77777777" w:rsidR="004D53B4" w:rsidRPr="00DF1B01" w:rsidRDefault="004D53B4" w:rsidP="004D53B4">
            <w:pPr>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06170C42" w14:textId="77777777" w:rsidR="004D53B4" w:rsidRPr="00DF1B01" w:rsidRDefault="004D53B4" w:rsidP="004D53B4">
            <w:pPr>
              <w:tabs>
                <w:tab w:val="left" w:pos="851"/>
              </w:tabs>
              <w:spacing w:before="60" w:after="60"/>
              <w:rPr>
                <w:sz w:val="16"/>
                <w:lang w:val="de-DE"/>
              </w:rPr>
            </w:pPr>
            <w:r w:rsidRPr="00DF1B01">
              <w:rPr>
                <w:sz w:val="16"/>
                <w:lang w:val="de-DE"/>
              </w:rPr>
              <w:t>muss implementiert werden</w:t>
            </w:r>
          </w:p>
        </w:tc>
      </w:tr>
      <w:tr w:rsidR="004D53B4" w:rsidRPr="00462118" w14:paraId="76DDE36D"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0CA5FB55"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1.48</w:t>
            </w:r>
          </w:p>
        </w:tc>
        <w:tc>
          <w:tcPr>
            <w:tcW w:w="4577" w:type="dxa"/>
            <w:tcBorders>
              <w:top w:val="single" w:sz="4" w:space="0" w:color="auto"/>
              <w:left w:val="single" w:sz="4" w:space="0" w:color="auto"/>
              <w:bottom w:val="single" w:sz="4" w:space="0" w:color="auto"/>
              <w:right w:val="single" w:sz="4" w:space="0" w:color="auto"/>
            </w:tcBorders>
          </w:tcPr>
          <w:p w14:paraId="56A7AF63"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Meter – meterId</w:t>
            </w:r>
          </w:p>
          <w:p w14:paraId="7A005C0D"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meterId</w:t>
            </w:r>
            <w:r w:rsidRPr="00DF1B01">
              <w:rPr>
                <w:sz w:val="16"/>
                <w:lang w:val="de-DE"/>
              </w:rPr>
              <w:t xml:space="preserve"> repräsentiert die Zählernummer des Smart Meters.</w:t>
            </w:r>
          </w:p>
          <w:p w14:paraId="7AD85EEC"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Eine Instanz der Klasse </w:t>
            </w:r>
            <w:r w:rsidRPr="00DF1B01">
              <w:rPr>
                <w:i/>
                <w:sz w:val="16"/>
                <w:lang w:val="de-DE"/>
              </w:rPr>
              <w:t>Meter</w:t>
            </w:r>
            <w:r w:rsidRPr="00DF1B01">
              <w:rPr>
                <w:sz w:val="16"/>
                <w:lang w:val="de-DE"/>
              </w:rPr>
              <w:t xml:space="preserve"> </w:t>
            </w:r>
            <w:r w:rsidRPr="00DF1B01">
              <w:rPr>
                <w:b/>
                <w:sz w:val="16"/>
                <w:lang w:val="de-DE"/>
              </w:rPr>
              <w:t>muss</w:t>
            </w:r>
            <w:r w:rsidRPr="00DF1B01">
              <w:rPr>
                <w:sz w:val="16"/>
                <w:lang w:val="de-DE"/>
              </w:rPr>
              <w:t xml:space="preserve"> ein Datenelement </w:t>
            </w:r>
            <w:r w:rsidRPr="00DF1B01">
              <w:rPr>
                <w:i/>
                <w:sz w:val="16"/>
                <w:lang w:val="de-DE"/>
              </w:rPr>
              <w:t>meterId</w:t>
            </w:r>
            <w:r w:rsidRPr="00DF1B01">
              <w:rPr>
                <w:sz w:val="16"/>
                <w:lang w:val="de-DE"/>
              </w:rPr>
              <w:t xml:space="preserve"> enthalten.</w:t>
            </w:r>
          </w:p>
        </w:tc>
        <w:tc>
          <w:tcPr>
            <w:tcW w:w="2026" w:type="dxa"/>
            <w:tcBorders>
              <w:top w:val="single" w:sz="4" w:space="0" w:color="auto"/>
              <w:left w:val="single" w:sz="4" w:space="0" w:color="auto"/>
              <w:bottom w:val="single" w:sz="4" w:space="0" w:color="auto"/>
              <w:right w:val="single" w:sz="4" w:space="0" w:color="auto"/>
            </w:tcBorders>
          </w:tcPr>
          <w:p w14:paraId="59BE7BD8"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7BA1EDE6" w14:textId="77777777" w:rsidR="004D53B4" w:rsidRPr="00DF1B01" w:rsidRDefault="004D53B4" w:rsidP="004D53B4">
            <w:pPr>
              <w:tabs>
                <w:tab w:val="left" w:pos="851"/>
              </w:tabs>
              <w:spacing w:before="60" w:after="60"/>
              <w:rPr>
                <w:sz w:val="16"/>
                <w:lang w:val="de-DE"/>
              </w:rPr>
            </w:pPr>
            <w:r w:rsidRPr="00DF1B01">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0E3087FE" w14:textId="77777777" w:rsidR="004D53B4" w:rsidRPr="00DF1B01" w:rsidRDefault="004D53B4" w:rsidP="004D53B4">
            <w:pPr>
              <w:tabs>
                <w:tab w:val="left" w:pos="851"/>
              </w:tabs>
              <w:spacing w:before="60" w:after="60"/>
              <w:rPr>
                <w:sz w:val="16"/>
                <w:lang w:val="de-DE"/>
              </w:rPr>
            </w:pPr>
            <w:r w:rsidRPr="00DF1B01">
              <w:rPr>
                <w:sz w:val="16"/>
                <w:lang w:val="de-DE"/>
              </w:rPr>
              <w:t>muss implementiert werden</w:t>
            </w:r>
          </w:p>
        </w:tc>
      </w:tr>
      <w:tr w:rsidR="004D53B4" w:rsidRPr="00462118" w14:paraId="310D0BAF"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396AC9BB"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1.49</w:t>
            </w:r>
          </w:p>
        </w:tc>
        <w:tc>
          <w:tcPr>
            <w:tcW w:w="4577" w:type="dxa"/>
            <w:tcBorders>
              <w:top w:val="single" w:sz="4" w:space="0" w:color="auto"/>
              <w:left w:val="single" w:sz="4" w:space="0" w:color="auto"/>
              <w:bottom w:val="single" w:sz="4" w:space="0" w:color="auto"/>
              <w:right w:val="single" w:sz="4" w:space="0" w:color="auto"/>
            </w:tcBorders>
          </w:tcPr>
          <w:p w14:paraId="50C9CB99" w14:textId="77777777" w:rsidR="004D53B4" w:rsidRPr="00DF1B01" w:rsidRDefault="004D53B4" w:rsidP="004D53B4">
            <w:pPr>
              <w:tabs>
                <w:tab w:val="left" w:pos="851"/>
              </w:tabs>
              <w:spacing w:before="60" w:after="60"/>
              <w:rPr>
                <w:rFonts w:eastAsia="Calibri"/>
                <w:b/>
                <w:sz w:val="16"/>
                <w:lang w:val="de-DE"/>
              </w:rPr>
            </w:pPr>
            <w:r w:rsidRPr="00DF1B01">
              <w:rPr>
                <w:b/>
                <w:sz w:val="16"/>
                <w:lang w:val="de-DE"/>
              </w:rPr>
              <w:t>Meter – publicKey</w:t>
            </w:r>
          </w:p>
          <w:p w14:paraId="68947D0E" w14:textId="77777777" w:rsidR="004D53B4" w:rsidRPr="00DF1B01" w:rsidRDefault="004D53B4" w:rsidP="004D53B4">
            <w:pPr>
              <w:tabs>
                <w:tab w:val="left" w:pos="851"/>
              </w:tabs>
              <w:spacing w:before="60" w:after="60"/>
              <w:rPr>
                <w:sz w:val="16"/>
                <w:lang w:val="de-DE"/>
              </w:rPr>
            </w:pPr>
            <w:r w:rsidRPr="00DF1B01">
              <w:rPr>
                <w:sz w:val="16"/>
                <w:lang w:val="de-DE"/>
              </w:rPr>
              <w:t xml:space="preserve">Das Datenelement </w:t>
            </w:r>
            <w:r w:rsidRPr="00DF1B01">
              <w:rPr>
                <w:i/>
                <w:sz w:val="16"/>
                <w:lang w:val="de-DE"/>
              </w:rPr>
              <w:t>publicKey</w:t>
            </w:r>
            <w:r w:rsidRPr="00DF1B01">
              <w:rPr>
                <w:sz w:val="16"/>
                <w:lang w:val="de-DE"/>
              </w:rPr>
              <w:t xml:space="preserve"> der Klasse </w:t>
            </w:r>
            <w:r w:rsidRPr="00DF1B01">
              <w:rPr>
                <w:i/>
                <w:sz w:val="16"/>
                <w:lang w:val="de-DE"/>
              </w:rPr>
              <w:t>Meter</w:t>
            </w:r>
            <w:r w:rsidRPr="00DF1B01">
              <w:rPr>
                <w:sz w:val="16"/>
                <w:lang w:val="de-DE"/>
              </w:rPr>
              <w:t xml:space="preserve"> kann genutzt werden um den öffentlichen Schlüssel des Zählers  zu übertragen. Dies ist insbesondere der Fall, wenn das Smart Meter die Zähler mit Zähler</w:t>
            </w:r>
            <w:r w:rsidRPr="00DF1B01">
              <w:rPr>
                <w:sz w:val="16"/>
                <w:lang w:val="de-DE"/>
              </w:rPr>
              <w:softHyphen/>
              <w:t xml:space="preserve">signatur versendet. Der Wert </w:t>
            </w:r>
            <w:r w:rsidRPr="00DF1B01">
              <w:rPr>
                <w:i/>
                <w:sz w:val="16"/>
                <w:lang w:val="de-DE"/>
              </w:rPr>
              <w:t>publicKey</w:t>
            </w:r>
            <w:r w:rsidRPr="00DF1B01">
              <w:rPr>
                <w:sz w:val="16"/>
                <w:lang w:val="de-DE"/>
              </w:rPr>
              <w:t xml:space="preserve"> ermöglicht damit die Überprüfung der Zählersignatur.</w:t>
            </w:r>
          </w:p>
          <w:p w14:paraId="238E5F13"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 xml:space="preserve">Die Nutzung des Datenelements </w:t>
            </w:r>
            <w:r w:rsidRPr="00DF1B01">
              <w:rPr>
                <w:i/>
                <w:sz w:val="16"/>
                <w:lang w:val="de-DE"/>
              </w:rPr>
              <w:t>publicKey</w:t>
            </w:r>
            <w:r w:rsidRPr="00DF1B01">
              <w:rPr>
                <w:sz w:val="16"/>
                <w:lang w:val="de-DE"/>
              </w:rPr>
              <w:t xml:space="preserve"> ist </w:t>
            </w:r>
            <w:r w:rsidRPr="00DF1B01">
              <w:rPr>
                <w:b/>
                <w:sz w:val="16"/>
                <w:lang w:val="de-DE"/>
              </w:rPr>
              <w:t>optional</w:t>
            </w:r>
            <w:r w:rsidRPr="00DF1B01">
              <w:rPr>
                <w:sz w:val="16"/>
                <w:lang w:val="de-DE"/>
              </w:rPr>
              <w:t>.</w:t>
            </w:r>
          </w:p>
        </w:tc>
        <w:tc>
          <w:tcPr>
            <w:tcW w:w="2026" w:type="dxa"/>
            <w:tcBorders>
              <w:top w:val="single" w:sz="4" w:space="0" w:color="auto"/>
              <w:left w:val="single" w:sz="4" w:space="0" w:color="auto"/>
              <w:bottom w:val="single" w:sz="4" w:space="0" w:color="auto"/>
              <w:right w:val="single" w:sz="4" w:space="0" w:color="auto"/>
            </w:tcBorders>
          </w:tcPr>
          <w:p w14:paraId="27E21F57" w14:textId="77777777" w:rsidR="004D53B4" w:rsidRPr="00DF1B01" w:rsidRDefault="004D53B4" w:rsidP="004D53B4">
            <w:pPr>
              <w:tabs>
                <w:tab w:val="left" w:pos="851"/>
              </w:tabs>
              <w:spacing w:before="60" w:after="60"/>
              <w:rPr>
                <w:rFonts w:ascii="Calibri" w:eastAsia="Calibri" w:hAnsi="Calibri"/>
                <w:sz w:val="16"/>
                <w:lang w:val="de-DE"/>
              </w:rPr>
            </w:pPr>
            <w:r w:rsidRPr="00DF1B01">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28D9125E" w14:textId="77777777" w:rsidR="004D53B4" w:rsidRPr="00DF1B01" w:rsidRDefault="004D53B4" w:rsidP="004D53B4">
            <w:pPr>
              <w:tabs>
                <w:tab w:val="left" w:pos="851"/>
              </w:tabs>
              <w:spacing w:before="60" w:after="60"/>
              <w:rPr>
                <w:sz w:val="16"/>
                <w:lang w:val="de-DE"/>
              </w:rPr>
            </w:pPr>
            <w:r w:rsidRPr="00DF1B01">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2AA257BF" w14:textId="77777777" w:rsidR="004D53B4" w:rsidRPr="00DF1B01" w:rsidRDefault="004D53B4" w:rsidP="004D53B4">
            <w:pPr>
              <w:tabs>
                <w:tab w:val="left" w:pos="851"/>
              </w:tabs>
              <w:spacing w:before="60" w:after="60"/>
              <w:rPr>
                <w:sz w:val="16"/>
                <w:lang w:val="de-DE"/>
              </w:rPr>
            </w:pPr>
            <w:r w:rsidRPr="00DF1B01">
              <w:rPr>
                <w:sz w:val="16"/>
                <w:lang w:val="de-DE"/>
              </w:rPr>
              <w:t>keine zwingende Implementierung</w:t>
            </w:r>
          </w:p>
        </w:tc>
      </w:tr>
      <w:tr w:rsidR="004D53B4" w:rsidRPr="00462118" w14:paraId="086D6828"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5C86157C"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1.50</w:t>
            </w:r>
          </w:p>
        </w:tc>
        <w:tc>
          <w:tcPr>
            <w:tcW w:w="4577" w:type="dxa"/>
            <w:tcBorders>
              <w:top w:val="single" w:sz="4" w:space="0" w:color="auto"/>
              <w:left w:val="single" w:sz="4" w:space="0" w:color="auto"/>
              <w:bottom w:val="single" w:sz="4" w:space="0" w:color="auto"/>
              <w:right w:val="single" w:sz="4" w:space="0" w:color="auto"/>
            </w:tcBorders>
          </w:tcPr>
          <w:p w14:paraId="1EF318E1"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SMGW</w:t>
            </w:r>
          </w:p>
          <w:p w14:paraId="6F0E399D"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SMGW</w:t>
            </w:r>
            <w:r w:rsidRPr="00462118">
              <w:rPr>
                <w:sz w:val="16"/>
                <w:lang w:val="de-DE"/>
              </w:rPr>
              <w:t xml:space="preserve"> repräsentiert Informationen zum Smart Meter Gateway, von welchem die beinhalten</w:t>
            </w:r>
            <w:r w:rsidRPr="00462118">
              <w:rPr>
                <w:sz w:val="16"/>
                <w:lang w:val="de-DE"/>
              </w:rPr>
              <w:softHyphen/>
              <w:t xml:space="preserve">den Messwertlisten stammen. Eine Nachricht </w:t>
            </w:r>
            <w:r w:rsidRPr="00462118">
              <w:rPr>
                <w:b/>
                <w:sz w:val="16"/>
                <w:lang w:val="de-DE"/>
              </w:rPr>
              <w:t>muss</w:t>
            </w:r>
            <w:r w:rsidRPr="00462118">
              <w:rPr>
                <w:sz w:val="16"/>
                <w:lang w:val="de-DE"/>
              </w:rPr>
              <w:t xml:space="preserve"> eine Instanz von </w:t>
            </w:r>
            <w:r w:rsidRPr="00462118">
              <w:rPr>
                <w:i/>
                <w:sz w:val="16"/>
                <w:lang w:val="de-DE"/>
              </w:rPr>
              <w:t>SMGW</w:t>
            </w:r>
            <w:r w:rsidRPr="00462118">
              <w:rPr>
                <w:sz w:val="16"/>
                <w:lang w:val="de-DE"/>
              </w:rPr>
              <w:t xml:space="preserve"> enthalten.</w:t>
            </w:r>
          </w:p>
          <w:p w14:paraId="0FC53FFD"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Die Klasse </w:t>
            </w:r>
            <w:r w:rsidRPr="00462118">
              <w:rPr>
                <w:i/>
                <w:sz w:val="16"/>
                <w:lang w:val="de-DE"/>
              </w:rPr>
              <w:t>SMGW</w:t>
            </w:r>
            <w:r w:rsidRPr="00462118">
              <w:rPr>
                <w:sz w:val="16"/>
                <w:lang w:val="de-DE"/>
              </w:rPr>
              <w:t xml:space="preserve"> verweist auf keine weiteren Klassen.</w:t>
            </w:r>
          </w:p>
        </w:tc>
        <w:tc>
          <w:tcPr>
            <w:tcW w:w="2026" w:type="dxa"/>
            <w:tcBorders>
              <w:top w:val="single" w:sz="4" w:space="0" w:color="auto"/>
              <w:left w:val="single" w:sz="4" w:space="0" w:color="auto"/>
              <w:bottom w:val="single" w:sz="4" w:space="0" w:color="auto"/>
              <w:right w:val="single" w:sz="4" w:space="0" w:color="auto"/>
            </w:tcBorders>
          </w:tcPr>
          <w:p w14:paraId="1D347B71"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0170702D" w14:textId="77777777" w:rsidR="004D53B4" w:rsidRPr="00462118" w:rsidRDefault="004D53B4" w:rsidP="004D53B4">
            <w:pPr>
              <w:tabs>
                <w:tab w:val="left" w:pos="851"/>
              </w:tabs>
              <w:spacing w:before="60" w:after="60"/>
              <w:rPr>
                <w:sz w:val="16"/>
                <w:lang w:val="de-DE"/>
              </w:rPr>
            </w:pPr>
            <w:r w:rsidRPr="00462118">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518C24D2" w14:textId="77777777" w:rsidR="004D53B4" w:rsidRPr="00462118" w:rsidRDefault="004D53B4" w:rsidP="004D53B4">
            <w:pPr>
              <w:tabs>
                <w:tab w:val="left" w:pos="851"/>
              </w:tabs>
              <w:spacing w:before="60" w:after="60"/>
              <w:rPr>
                <w:sz w:val="16"/>
                <w:lang w:val="de-DE"/>
              </w:rPr>
            </w:pPr>
            <w:r w:rsidRPr="00462118">
              <w:rPr>
                <w:sz w:val="16"/>
                <w:lang w:val="de-DE"/>
              </w:rPr>
              <w:t>muss implementiert werden</w:t>
            </w:r>
          </w:p>
        </w:tc>
      </w:tr>
      <w:tr w:rsidR="004D53B4" w:rsidRPr="00462118" w14:paraId="7AF3BD3B"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684179A1"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1.51</w:t>
            </w:r>
          </w:p>
        </w:tc>
        <w:tc>
          <w:tcPr>
            <w:tcW w:w="4577" w:type="dxa"/>
            <w:tcBorders>
              <w:top w:val="single" w:sz="4" w:space="0" w:color="auto"/>
              <w:left w:val="single" w:sz="4" w:space="0" w:color="auto"/>
              <w:bottom w:val="single" w:sz="4" w:space="0" w:color="auto"/>
              <w:right w:val="single" w:sz="4" w:space="0" w:color="auto"/>
            </w:tcBorders>
          </w:tcPr>
          <w:p w14:paraId="32E4110C" w14:textId="77777777" w:rsidR="004D53B4" w:rsidRPr="00462118" w:rsidRDefault="004D53B4" w:rsidP="004D53B4">
            <w:pPr>
              <w:keepNext/>
              <w:keepLines/>
              <w:tabs>
                <w:tab w:val="left" w:pos="851"/>
              </w:tabs>
              <w:spacing w:before="60" w:after="60"/>
              <w:rPr>
                <w:rFonts w:eastAsia="Calibri"/>
                <w:b/>
                <w:sz w:val="16"/>
                <w:lang w:val="de-DE"/>
              </w:rPr>
            </w:pPr>
            <w:r w:rsidRPr="00462118">
              <w:rPr>
                <w:b/>
                <w:sz w:val="16"/>
                <w:lang w:val="de-DE"/>
              </w:rPr>
              <w:t>SMGW – certId</w:t>
            </w:r>
          </w:p>
          <w:p w14:paraId="726EC0FD" w14:textId="77777777" w:rsidR="004D53B4" w:rsidRPr="00462118" w:rsidRDefault="004D53B4" w:rsidP="004D53B4">
            <w:pPr>
              <w:keepNext/>
              <w:keepLines/>
              <w:tabs>
                <w:tab w:val="left" w:pos="851"/>
              </w:tabs>
              <w:spacing w:before="60" w:after="60"/>
              <w:rPr>
                <w:sz w:val="16"/>
                <w:lang w:val="de-DE"/>
              </w:rPr>
            </w:pPr>
            <w:r w:rsidRPr="00462118">
              <w:rPr>
                <w:sz w:val="16"/>
                <w:lang w:val="de-DE"/>
              </w:rPr>
              <w:t xml:space="preserve">Das Datenelement </w:t>
            </w:r>
            <w:r w:rsidRPr="00462118">
              <w:rPr>
                <w:i/>
                <w:sz w:val="16"/>
                <w:lang w:val="de-DE"/>
              </w:rPr>
              <w:t>certId</w:t>
            </w:r>
            <w:r w:rsidRPr="00462118">
              <w:rPr>
                <w:b/>
                <w:sz w:val="16"/>
                <w:lang w:val="de-DE"/>
              </w:rPr>
              <w:t xml:space="preserve"> </w:t>
            </w:r>
            <w:r w:rsidRPr="00462118">
              <w:rPr>
                <w:sz w:val="16"/>
                <w:lang w:val="de-DE"/>
              </w:rPr>
              <w:t xml:space="preserve">enthält die ID eines Zertifikats, das inhaltlich zu diesem S gehört. Das Zertifikat selbst und um welchen Typ (HAN Zertifikat des SMGW, WAN SIG Zertifikat des SMGW, SubCA Zertifikat der ausstellenden SubCA) wird in der Klasse </w:t>
            </w:r>
            <w:r w:rsidRPr="00462118">
              <w:rPr>
                <w:i/>
                <w:sz w:val="16"/>
                <w:lang w:val="de-DE"/>
              </w:rPr>
              <w:t>Certificate</w:t>
            </w:r>
            <w:r w:rsidRPr="00462118">
              <w:rPr>
                <w:sz w:val="16"/>
                <w:lang w:val="de-DE"/>
              </w:rPr>
              <w:t xml:space="preserve"> übertragen. </w:t>
            </w:r>
          </w:p>
          <w:p w14:paraId="1DEE9CA1"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 xml:space="preserve">Jede Instanz von </w:t>
            </w:r>
            <w:r w:rsidRPr="00462118">
              <w:rPr>
                <w:i/>
                <w:sz w:val="16"/>
                <w:lang w:val="de-DE"/>
              </w:rPr>
              <w:t>SMGW</w:t>
            </w:r>
            <w:r w:rsidRPr="00462118">
              <w:rPr>
                <w:sz w:val="16"/>
                <w:lang w:val="de-DE"/>
              </w:rPr>
              <w:t xml:space="preserve"> </w:t>
            </w:r>
            <w:r w:rsidRPr="00462118">
              <w:rPr>
                <w:b/>
                <w:sz w:val="16"/>
                <w:lang w:val="de-DE"/>
              </w:rPr>
              <w:t>muss</w:t>
            </w:r>
            <w:r w:rsidRPr="00462118">
              <w:rPr>
                <w:sz w:val="16"/>
                <w:lang w:val="de-DE"/>
              </w:rPr>
              <w:t xml:space="preserve"> bei lokalem Zugriff auf die Messwerte über HAN an der Schnittstelle IF_Adapter_TRuDI mind ein Datenelement vom Typ </w:t>
            </w:r>
            <w:r w:rsidRPr="00462118">
              <w:rPr>
                <w:i/>
                <w:sz w:val="16"/>
                <w:lang w:val="de-DE"/>
              </w:rPr>
              <w:t>certId</w:t>
            </w:r>
            <w:r w:rsidRPr="00462118">
              <w:rPr>
                <w:sz w:val="16"/>
                <w:lang w:val="de-DE"/>
              </w:rPr>
              <w:t xml:space="preserve"> beinhalten, das auf ein HAN Zertifikat verweist. Sofern eine Signaturprüfung durchgeführt werden soll, müssen sowohl das WAN SIG als auch das zugehörige SubCA Zertifikat referenziert werden.</w:t>
            </w:r>
          </w:p>
        </w:tc>
        <w:tc>
          <w:tcPr>
            <w:tcW w:w="2026" w:type="dxa"/>
            <w:tcBorders>
              <w:top w:val="single" w:sz="4" w:space="0" w:color="auto"/>
              <w:left w:val="single" w:sz="4" w:space="0" w:color="auto"/>
              <w:bottom w:val="single" w:sz="4" w:space="0" w:color="auto"/>
              <w:right w:val="single" w:sz="4" w:space="0" w:color="auto"/>
            </w:tcBorders>
          </w:tcPr>
          <w:p w14:paraId="65FB838F"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7CF2F231" w14:textId="77777777" w:rsidR="004D53B4" w:rsidRPr="00462118" w:rsidRDefault="004D53B4" w:rsidP="004D53B4">
            <w:pPr>
              <w:keepNext/>
              <w:keepLines/>
              <w:tabs>
                <w:tab w:val="left" w:pos="851"/>
              </w:tabs>
              <w:spacing w:before="60" w:after="60"/>
              <w:rPr>
                <w:sz w:val="16"/>
                <w:lang w:val="de-DE"/>
              </w:rPr>
            </w:pPr>
            <w:r w:rsidRPr="00462118">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0F423B90" w14:textId="77777777" w:rsidR="004D53B4" w:rsidRPr="00462118" w:rsidRDefault="004D53B4" w:rsidP="004D53B4">
            <w:pPr>
              <w:keepNext/>
              <w:keepLines/>
              <w:tabs>
                <w:tab w:val="left" w:pos="851"/>
              </w:tabs>
              <w:spacing w:before="60" w:after="60"/>
              <w:rPr>
                <w:sz w:val="16"/>
                <w:lang w:val="de-DE"/>
              </w:rPr>
            </w:pPr>
            <w:r w:rsidRPr="00462118">
              <w:rPr>
                <w:sz w:val="16"/>
                <w:lang w:val="de-DE"/>
              </w:rPr>
              <w:t>muss implementiert werden</w:t>
            </w:r>
          </w:p>
        </w:tc>
      </w:tr>
      <w:tr w:rsidR="004D53B4" w:rsidRPr="00462118" w14:paraId="223E50AE"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73AF69EE"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1.52</w:t>
            </w:r>
          </w:p>
        </w:tc>
        <w:tc>
          <w:tcPr>
            <w:tcW w:w="4577" w:type="dxa"/>
            <w:tcBorders>
              <w:top w:val="single" w:sz="4" w:space="0" w:color="auto"/>
              <w:left w:val="single" w:sz="4" w:space="0" w:color="auto"/>
              <w:bottom w:val="single" w:sz="4" w:space="0" w:color="auto"/>
              <w:right w:val="single" w:sz="4" w:space="0" w:color="auto"/>
            </w:tcBorders>
          </w:tcPr>
          <w:p w14:paraId="2B7FC613"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SMGW – smgwId</w:t>
            </w:r>
          </w:p>
          <w:p w14:paraId="5FDE8F0F"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w:t>
            </w:r>
            <w:r w:rsidRPr="00462118">
              <w:rPr>
                <w:i/>
                <w:sz w:val="16"/>
                <w:lang w:val="de-DE"/>
              </w:rPr>
              <w:t>smgwId</w:t>
            </w:r>
            <w:r w:rsidRPr="00462118">
              <w:rPr>
                <w:sz w:val="16"/>
                <w:lang w:val="de-DE"/>
              </w:rPr>
              <w:t xml:space="preserve"> repräsentiert die Kennung des Smart Meter Gateways, von denen die Daten der Nachricht und der öffentliche Schlüssel stammen. Jede Instanz der Klasse </w:t>
            </w:r>
            <w:r w:rsidRPr="00462118">
              <w:rPr>
                <w:i/>
                <w:sz w:val="16"/>
                <w:lang w:val="de-DE"/>
              </w:rPr>
              <w:t>SMGW</w:t>
            </w:r>
            <w:r w:rsidRPr="00462118">
              <w:rPr>
                <w:sz w:val="16"/>
                <w:lang w:val="de-DE"/>
              </w:rPr>
              <w:t xml:space="preserve"> </w:t>
            </w:r>
            <w:r w:rsidRPr="00462118">
              <w:rPr>
                <w:b/>
                <w:sz w:val="16"/>
                <w:lang w:val="de-DE"/>
              </w:rPr>
              <w:t>muss</w:t>
            </w:r>
            <w:r w:rsidRPr="00462118">
              <w:rPr>
                <w:sz w:val="16"/>
                <w:lang w:val="de-DE"/>
              </w:rPr>
              <w:t xml:space="preserve"> ein Daten</w:t>
            </w:r>
            <w:r w:rsidRPr="00462118">
              <w:rPr>
                <w:sz w:val="16"/>
                <w:lang w:val="de-DE"/>
              </w:rPr>
              <w:softHyphen/>
              <w:t xml:space="preserve">element vom Typ </w:t>
            </w:r>
            <w:r w:rsidRPr="00462118">
              <w:rPr>
                <w:i/>
                <w:sz w:val="16"/>
                <w:lang w:val="de-DE"/>
              </w:rPr>
              <w:t>smgwId</w:t>
            </w:r>
            <w:r w:rsidRPr="00462118">
              <w:rPr>
                <w:sz w:val="16"/>
                <w:lang w:val="de-DE"/>
              </w:rPr>
              <w:t xml:space="preserve"> enthalten. </w:t>
            </w:r>
          </w:p>
        </w:tc>
        <w:tc>
          <w:tcPr>
            <w:tcW w:w="2026" w:type="dxa"/>
            <w:tcBorders>
              <w:top w:val="single" w:sz="4" w:space="0" w:color="auto"/>
              <w:left w:val="single" w:sz="4" w:space="0" w:color="auto"/>
              <w:bottom w:val="single" w:sz="4" w:space="0" w:color="auto"/>
              <w:right w:val="single" w:sz="4" w:space="0" w:color="auto"/>
            </w:tcBorders>
          </w:tcPr>
          <w:p w14:paraId="78230937"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732569DB" w14:textId="77777777" w:rsidR="004D53B4" w:rsidRPr="00462118" w:rsidRDefault="004D53B4" w:rsidP="004D53B4">
            <w:pPr>
              <w:tabs>
                <w:tab w:val="left" w:pos="851"/>
              </w:tabs>
              <w:spacing w:before="60" w:after="60"/>
              <w:rPr>
                <w:sz w:val="16"/>
                <w:lang w:val="de-DE"/>
              </w:rPr>
            </w:pPr>
            <w:r w:rsidRPr="00462118">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7D5ADF88" w14:textId="77777777" w:rsidR="004D53B4" w:rsidRPr="00462118" w:rsidRDefault="004D53B4" w:rsidP="004D53B4">
            <w:pPr>
              <w:tabs>
                <w:tab w:val="left" w:pos="851"/>
              </w:tabs>
              <w:spacing w:before="60" w:after="60"/>
              <w:rPr>
                <w:sz w:val="16"/>
                <w:lang w:val="de-DE"/>
              </w:rPr>
            </w:pPr>
            <w:r w:rsidRPr="00462118">
              <w:rPr>
                <w:sz w:val="16"/>
                <w:lang w:val="de-DE"/>
              </w:rPr>
              <w:t>muss implementiert werden</w:t>
            </w:r>
          </w:p>
        </w:tc>
      </w:tr>
      <w:tr w:rsidR="004D53B4" w:rsidRPr="00462118" w14:paraId="594232EC"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4BA9E8D2"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1.53</w:t>
            </w:r>
          </w:p>
        </w:tc>
        <w:tc>
          <w:tcPr>
            <w:tcW w:w="4577" w:type="dxa"/>
            <w:tcBorders>
              <w:top w:val="single" w:sz="4" w:space="0" w:color="auto"/>
              <w:left w:val="single" w:sz="4" w:space="0" w:color="auto"/>
              <w:bottom w:val="single" w:sz="4" w:space="0" w:color="auto"/>
              <w:right w:val="single" w:sz="4" w:space="0" w:color="auto"/>
            </w:tcBorders>
          </w:tcPr>
          <w:p w14:paraId="50559050" w14:textId="77777777" w:rsidR="004D53B4" w:rsidRPr="00462118" w:rsidRDefault="004D53B4" w:rsidP="004D53B4">
            <w:pPr>
              <w:keepNext/>
              <w:keepLines/>
              <w:tabs>
                <w:tab w:val="left" w:pos="851"/>
              </w:tabs>
              <w:spacing w:before="60" w:after="60"/>
              <w:rPr>
                <w:rFonts w:eastAsia="Calibri"/>
                <w:b/>
                <w:sz w:val="16"/>
                <w:lang w:val="de-DE"/>
              </w:rPr>
            </w:pPr>
            <w:r w:rsidRPr="00462118">
              <w:rPr>
                <w:b/>
                <w:sz w:val="16"/>
                <w:lang w:val="de-DE"/>
              </w:rPr>
              <w:t>Certificate</w:t>
            </w:r>
          </w:p>
          <w:p w14:paraId="7D8E2699" w14:textId="77777777" w:rsidR="004D53B4" w:rsidRPr="00462118" w:rsidRDefault="004D53B4" w:rsidP="004D53B4">
            <w:pPr>
              <w:keepNext/>
              <w:keepLines/>
              <w:tabs>
                <w:tab w:val="left" w:pos="851"/>
              </w:tabs>
              <w:spacing w:before="60" w:after="60"/>
              <w:rPr>
                <w:b/>
                <w:sz w:val="16"/>
                <w:lang w:val="de-DE"/>
              </w:rPr>
            </w:pPr>
            <w:r w:rsidRPr="00462118">
              <w:rPr>
                <w:sz w:val="16"/>
                <w:lang w:val="de-DE"/>
              </w:rPr>
              <w:t xml:space="preserve">Die Klasse </w:t>
            </w:r>
            <w:r w:rsidRPr="00462118">
              <w:rPr>
                <w:i/>
                <w:sz w:val="16"/>
                <w:lang w:val="de-DE"/>
              </w:rPr>
              <w:t>Certificate</w:t>
            </w:r>
            <w:r w:rsidRPr="00462118">
              <w:rPr>
                <w:sz w:val="16"/>
                <w:lang w:val="de-DE"/>
              </w:rPr>
              <w:t xml:space="preserve"> repräsentiert das Zertifikat, welches für die Inhaltsdatensignierung (WAN SIG), für die TSL-Verschlüsselung am HAN oder für die Signierung von Zertifikaten durch eine SubCA genutzt wird.</w:t>
            </w:r>
            <w:r w:rsidRPr="00462118">
              <w:rPr>
                <w:b/>
                <w:sz w:val="16"/>
                <w:lang w:val="de-DE"/>
              </w:rPr>
              <w:t xml:space="preserve"> </w:t>
            </w:r>
            <w:r w:rsidRPr="00462118">
              <w:rPr>
                <w:sz w:val="16"/>
                <w:lang w:val="de-DE"/>
              </w:rPr>
              <w:t>Wird von einer anderen Rolle als dem SMGW ein Messwert signiert (z. B. bei manueller Änderung eines Messwerts), so ist das entsprechende Zertifikat hier zusätzlich einzufügen.</w:t>
            </w:r>
          </w:p>
          <w:p w14:paraId="516BBE1B" w14:textId="77777777" w:rsidR="004D53B4" w:rsidRPr="00462118" w:rsidRDefault="004D53B4" w:rsidP="004D53B4">
            <w:pPr>
              <w:keepNext/>
              <w:keepLines/>
              <w:tabs>
                <w:tab w:val="left" w:pos="851"/>
              </w:tabs>
              <w:spacing w:before="60" w:after="60"/>
              <w:rPr>
                <w:sz w:val="16"/>
                <w:lang w:val="de-DE"/>
              </w:rPr>
            </w:pPr>
            <w:r w:rsidRPr="00462118">
              <w:rPr>
                <w:sz w:val="16"/>
                <w:lang w:val="de-DE"/>
              </w:rPr>
              <w:t xml:space="preserve">Für eine eichrechtlich-konforme Überprüfung der Daten </w:t>
            </w:r>
            <w:r w:rsidRPr="00462118">
              <w:rPr>
                <w:b/>
                <w:sz w:val="16"/>
                <w:lang w:val="de-DE"/>
              </w:rPr>
              <w:t>muss</w:t>
            </w:r>
            <w:r w:rsidRPr="00462118">
              <w:rPr>
                <w:sz w:val="16"/>
                <w:lang w:val="de-DE"/>
              </w:rPr>
              <w:t xml:space="preserve"> die Nachricht mindestens eine Instanz der Klasse </w:t>
            </w:r>
            <w:r w:rsidRPr="00462118">
              <w:rPr>
                <w:i/>
                <w:sz w:val="16"/>
                <w:lang w:val="de-DE"/>
              </w:rPr>
              <w:t>Certificate</w:t>
            </w:r>
            <w:r w:rsidRPr="00462118">
              <w:rPr>
                <w:sz w:val="16"/>
                <w:lang w:val="de-DE"/>
              </w:rPr>
              <w:t xml:space="preserve"> beinhalten.</w:t>
            </w:r>
          </w:p>
          <w:p w14:paraId="2D68FBD5"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 xml:space="preserve">Die Klasse </w:t>
            </w:r>
            <w:r w:rsidRPr="00462118">
              <w:rPr>
                <w:i/>
                <w:sz w:val="16"/>
                <w:lang w:val="de-DE"/>
              </w:rPr>
              <w:t>Certificate</w:t>
            </w:r>
            <w:r w:rsidRPr="00462118">
              <w:rPr>
                <w:sz w:val="16"/>
                <w:lang w:val="de-DE"/>
              </w:rPr>
              <w:t xml:space="preserve"> verweist auf keine weiteren Klassen.</w:t>
            </w:r>
          </w:p>
        </w:tc>
        <w:tc>
          <w:tcPr>
            <w:tcW w:w="2026" w:type="dxa"/>
            <w:tcBorders>
              <w:top w:val="single" w:sz="4" w:space="0" w:color="auto"/>
              <w:left w:val="single" w:sz="4" w:space="0" w:color="auto"/>
              <w:bottom w:val="single" w:sz="4" w:space="0" w:color="auto"/>
              <w:right w:val="single" w:sz="4" w:space="0" w:color="auto"/>
            </w:tcBorders>
          </w:tcPr>
          <w:p w14:paraId="2F91F50B"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0D727899" w14:textId="77777777" w:rsidR="004D53B4" w:rsidRPr="00462118" w:rsidRDefault="004D53B4" w:rsidP="004D53B4">
            <w:pPr>
              <w:keepNext/>
              <w:keepLines/>
              <w:tabs>
                <w:tab w:val="left" w:pos="851"/>
              </w:tabs>
              <w:spacing w:before="60" w:after="60"/>
              <w:rPr>
                <w:sz w:val="16"/>
                <w:lang w:val="de-DE"/>
              </w:rPr>
            </w:pPr>
            <w:r w:rsidRPr="00462118">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7B8931A3" w14:textId="77777777" w:rsidR="004D53B4" w:rsidRPr="00462118" w:rsidRDefault="004D53B4" w:rsidP="004D53B4">
            <w:pPr>
              <w:keepNext/>
              <w:keepLines/>
              <w:tabs>
                <w:tab w:val="left" w:pos="851"/>
              </w:tabs>
              <w:spacing w:before="60" w:after="60"/>
              <w:rPr>
                <w:sz w:val="16"/>
                <w:lang w:val="de-DE"/>
              </w:rPr>
            </w:pPr>
            <w:r w:rsidRPr="00462118">
              <w:rPr>
                <w:sz w:val="16"/>
                <w:lang w:val="de-DE"/>
              </w:rPr>
              <w:t>muss implementiert werden</w:t>
            </w:r>
          </w:p>
        </w:tc>
      </w:tr>
      <w:tr w:rsidR="004D53B4" w:rsidRPr="00462118" w14:paraId="7CF4B2DB"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5BA8798D"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1.54</w:t>
            </w:r>
          </w:p>
        </w:tc>
        <w:tc>
          <w:tcPr>
            <w:tcW w:w="4577" w:type="dxa"/>
            <w:tcBorders>
              <w:top w:val="single" w:sz="4" w:space="0" w:color="auto"/>
              <w:left w:val="single" w:sz="4" w:space="0" w:color="auto"/>
              <w:bottom w:val="single" w:sz="4" w:space="0" w:color="auto"/>
              <w:right w:val="single" w:sz="4" w:space="0" w:color="auto"/>
            </w:tcBorders>
          </w:tcPr>
          <w:p w14:paraId="694BECB0"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Certificate – certId</w:t>
            </w:r>
          </w:p>
          <w:p w14:paraId="20C40D4E" w14:textId="77777777" w:rsidR="004D53B4" w:rsidRPr="00462118" w:rsidRDefault="004D53B4" w:rsidP="004D53B4">
            <w:pPr>
              <w:tabs>
                <w:tab w:val="left" w:pos="851"/>
              </w:tabs>
              <w:spacing w:before="60" w:after="60"/>
              <w:rPr>
                <w:sz w:val="16"/>
                <w:lang w:val="de-DE"/>
              </w:rPr>
            </w:pPr>
            <w:r w:rsidRPr="00462118">
              <w:rPr>
                <w:sz w:val="16"/>
                <w:lang w:val="de-DE"/>
              </w:rPr>
              <w:t>Das Datenelement certId identifiziert ein Zertifikat eindeutig. Das Zertifikat des SMGW hat per Default die ID mit der Nummer 1.</w:t>
            </w:r>
          </w:p>
          <w:p w14:paraId="1C3F3C5C"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Jede Instanz der Klasse </w:t>
            </w:r>
            <w:r w:rsidRPr="00462118">
              <w:rPr>
                <w:i/>
                <w:sz w:val="16"/>
                <w:lang w:val="de-DE"/>
              </w:rPr>
              <w:t>Certificate</w:t>
            </w:r>
            <w:r w:rsidRPr="00462118">
              <w:rPr>
                <w:sz w:val="16"/>
                <w:lang w:val="de-DE"/>
              </w:rPr>
              <w:t xml:space="preserve"> muss ein Datenelement vom Typ </w:t>
            </w:r>
            <w:r w:rsidRPr="00462118">
              <w:rPr>
                <w:i/>
                <w:sz w:val="16"/>
                <w:lang w:val="de-DE"/>
              </w:rPr>
              <w:t>CertId</w:t>
            </w:r>
            <w:r w:rsidRPr="00462118">
              <w:rPr>
                <w:sz w:val="16"/>
                <w:lang w:val="de-DE"/>
              </w:rPr>
              <w:t xml:space="preserve"> enthalten.</w:t>
            </w:r>
          </w:p>
        </w:tc>
        <w:tc>
          <w:tcPr>
            <w:tcW w:w="2026" w:type="dxa"/>
            <w:tcBorders>
              <w:top w:val="single" w:sz="4" w:space="0" w:color="auto"/>
              <w:left w:val="single" w:sz="4" w:space="0" w:color="auto"/>
              <w:bottom w:val="single" w:sz="4" w:space="0" w:color="auto"/>
              <w:right w:val="single" w:sz="4" w:space="0" w:color="auto"/>
            </w:tcBorders>
          </w:tcPr>
          <w:p w14:paraId="40FB52CA"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04A3E029" w14:textId="77777777" w:rsidR="004D53B4" w:rsidRPr="00462118" w:rsidRDefault="004D53B4" w:rsidP="004D53B4">
            <w:pPr>
              <w:tabs>
                <w:tab w:val="left" w:pos="851"/>
              </w:tabs>
              <w:spacing w:before="60" w:after="60"/>
              <w:rPr>
                <w:sz w:val="16"/>
                <w:lang w:val="de-DE"/>
              </w:rPr>
            </w:pPr>
            <w:r w:rsidRPr="00462118">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1DDB3108" w14:textId="77777777" w:rsidR="004D53B4" w:rsidRPr="00462118" w:rsidRDefault="004D53B4" w:rsidP="004D53B4">
            <w:pPr>
              <w:tabs>
                <w:tab w:val="left" w:pos="851"/>
              </w:tabs>
              <w:spacing w:before="60" w:after="60"/>
              <w:rPr>
                <w:sz w:val="16"/>
                <w:lang w:val="de-DE"/>
              </w:rPr>
            </w:pPr>
            <w:r w:rsidRPr="00462118">
              <w:rPr>
                <w:sz w:val="16"/>
                <w:lang w:val="de-DE"/>
              </w:rPr>
              <w:t>muss implementiert werden</w:t>
            </w:r>
          </w:p>
        </w:tc>
      </w:tr>
      <w:tr w:rsidR="004D53B4" w:rsidRPr="00462118" w14:paraId="4CE3B9C5"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527E692E" w14:textId="77777777" w:rsidR="004D53B4" w:rsidRPr="00462118" w:rsidRDefault="004D53B4" w:rsidP="004D53B4">
            <w:pPr>
              <w:tabs>
                <w:tab w:val="left" w:pos="851"/>
              </w:tabs>
              <w:spacing w:before="60" w:after="60"/>
              <w:rPr>
                <w:sz w:val="16"/>
                <w:lang w:val="de-DE"/>
              </w:rPr>
            </w:pPr>
            <w:r w:rsidRPr="00462118">
              <w:rPr>
                <w:sz w:val="16"/>
                <w:lang w:val="de-DE"/>
              </w:rPr>
              <w:t>1.55</w:t>
            </w:r>
          </w:p>
        </w:tc>
        <w:tc>
          <w:tcPr>
            <w:tcW w:w="4577" w:type="dxa"/>
            <w:tcBorders>
              <w:top w:val="single" w:sz="4" w:space="0" w:color="auto"/>
              <w:left w:val="single" w:sz="4" w:space="0" w:color="auto"/>
              <w:bottom w:val="single" w:sz="4" w:space="0" w:color="auto"/>
              <w:right w:val="single" w:sz="4" w:space="0" w:color="auto"/>
            </w:tcBorders>
          </w:tcPr>
          <w:p w14:paraId="5695D9A9" w14:textId="77777777" w:rsidR="004D53B4" w:rsidRPr="00462118" w:rsidRDefault="004D53B4" w:rsidP="004D53B4">
            <w:pPr>
              <w:tabs>
                <w:tab w:val="left" w:pos="851"/>
              </w:tabs>
              <w:spacing w:before="60" w:after="60"/>
              <w:rPr>
                <w:b/>
                <w:sz w:val="16"/>
                <w:lang w:val="de-DE"/>
              </w:rPr>
            </w:pPr>
            <w:r w:rsidRPr="00462118">
              <w:rPr>
                <w:b/>
                <w:sz w:val="16"/>
                <w:lang w:val="de-DE"/>
              </w:rPr>
              <w:t>Certificate – certType</w:t>
            </w:r>
          </w:p>
          <w:p w14:paraId="4DCBFAF7" w14:textId="77777777" w:rsidR="004D53B4" w:rsidRPr="00462118" w:rsidRDefault="004D53B4" w:rsidP="004D53B4">
            <w:pPr>
              <w:tabs>
                <w:tab w:val="left" w:pos="851"/>
              </w:tabs>
              <w:spacing w:before="60" w:after="60"/>
              <w:rPr>
                <w:sz w:val="16"/>
                <w:lang w:val="de-DE"/>
              </w:rPr>
            </w:pPr>
            <w:r w:rsidRPr="00462118">
              <w:rPr>
                <w:sz w:val="16"/>
                <w:lang w:val="de-DE"/>
              </w:rPr>
              <w:t>Das Datenelement certType klassifiziert ein Zertifikat eindeutig als:</w:t>
            </w:r>
          </w:p>
          <w:p w14:paraId="2567B604" w14:textId="77777777" w:rsidR="004D53B4" w:rsidRPr="00462118" w:rsidRDefault="004D53B4" w:rsidP="004D53B4">
            <w:pPr>
              <w:tabs>
                <w:tab w:val="left" w:pos="851"/>
              </w:tabs>
              <w:spacing w:before="60" w:after="60"/>
              <w:rPr>
                <w:sz w:val="16"/>
                <w:lang w:val="de-DE"/>
              </w:rPr>
            </w:pPr>
            <w:r w:rsidRPr="00462118">
              <w:rPr>
                <w:sz w:val="16"/>
                <w:lang w:val="de-DE"/>
              </w:rPr>
              <w:t>1 = Signatur-Zertifikat</w:t>
            </w:r>
          </w:p>
          <w:p w14:paraId="16BE7A97" w14:textId="77777777" w:rsidR="004D53B4" w:rsidRPr="00462118" w:rsidRDefault="004D53B4" w:rsidP="004D53B4">
            <w:pPr>
              <w:tabs>
                <w:tab w:val="left" w:pos="851"/>
              </w:tabs>
              <w:spacing w:before="60" w:after="60"/>
              <w:rPr>
                <w:sz w:val="16"/>
                <w:lang w:val="de-DE"/>
              </w:rPr>
            </w:pPr>
            <w:r w:rsidRPr="00462118">
              <w:rPr>
                <w:sz w:val="16"/>
                <w:lang w:val="de-DE"/>
              </w:rPr>
              <w:t>2 = SubCA-Zertifikat</w:t>
            </w:r>
          </w:p>
          <w:p w14:paraId="2471C31B" w14:textId="77777777" w:rsidR="004D53B4" w:rsidRPr="00462118" w:rsidRDefault="004D53B4" w:rsidP="004D53B4">
            <w:pPr>
              <w:tabs>
                <w:tab w:val="left" w:pos="851"/>
              </w:tabs>
              <w:spacing w:before="60" w:after="60"/>
              <w:rPr>
                <w:sz w:val="16"/>
                <w:lang w:val="de-DE"/>
              </w:rPr>
            </w:pPr>
            <w:r w:rsidRPr="00462118">
              <w:rPr>
                <w:sz w:val="16"/>
                <w:lang w:val="de-DE"/>
              </w:rPr>
              <w:t>3 = SMGW-HAN-Zertifikat</w:t>
            </w:r>
          </w:p>
          <w:p w14:paraId="3B56AAE4" w14:textId="77777777" w:rsidR="004D53B4" w:rsidRPr="00462118" w:rsidRDefault="004D53B4" w:rsidP="004D53B4">
            <w:pPr>
              <w:tabs>
                <w:tab w:val="left" w:pos="851"/>
              </w:tabs>
              <w:spacing w:before="60" w:after="60"/>
              <w:rPr>
                <w:sz w:val="16"/>
                <w:lang w:val="de-DE"/>
              </w:rPr>
            </w:pPr>
            <w:r w:rsidRPr="00462118">
              <w:rPr>
                <w:sz w:val="16"/>
                <w:lang w:val="de-DE"/>
              </w:rPr>
              <w:t xml:space="preserve">Jede Instanz der Klasse </w:t>
            </w:r>
            <w:r w:rsidRPr="00462118">
              <w:rPr>
                <w:i/>
                <w:sz w:val="16"/>
                <w:lang w:val="de-DE"/>
              </w:rPr>
              <w:t>Certificate</w:t>
            </w:r>
            <w:r w:rsidRPr="00462118">
              <w:rPr>
                <w:sz w:val="16"/>
                <w:lang w:val="de-DE"/>
              </w:rPr>
              <w:t xml:space="preserve"> </w:t>
            </w:r>
            <w:r w:rsidRPr="00462118">
              <w:rPr>
                <w:b/>
                <w:sz w:val="16"/>
                <w:lang w:val="de-DE"/>
              </w:rPr>
              <w:t>muss</w:t>
            </w:r>
            <w:r w:rsidRPr="00462118">
              <w:rPr>
                <w:sz w:val="16"/>
                <w:lang w:val="de-DE"/>
              </w:rPr>
              <w:t xml:space="preserve"> ein Datenelement vom Typ </w:t>
            </w:r>
            <w:r w:rsidRPr="00462118">
              <w:rPr>
                <w:i/>
                <w:sz w:val="16"/>
                <w:lang w:val="de-DE"/>
              </w:rPr>
              <w:t>certType</w:t>
            </w:r>
            <w:r w:rsidRPr="00462118">
              <w:rPr>
                <w:sz w:val="16"/>
                <w:lang w:val="de-DE"/>
              </w:rPr>
              <w:t xml:space="preserve"> enthalten</w:t>
            </w:r>
          </w:p>
        </w:tc>
        <w:tc>
          <w:tcPr>
            <w:tcW w:w="2026" w:type="dxa"/>
            <w:tcBorders>
              <w:top w:val="single" w:sz="4" w:space="0" w:color="auto"/>
              <w:left w:val="single" w:sz="4" w:space="0" w:color="auto"/>
              <w:bottom w:val="single" w:sz="4" w:space="0" w:color="auto"/>
              <w:right w:val="single" w:sz="4" w:space="0" w:color="auto"/>
            </w:tcBorders>
          </w:tcPr>
          <w:p w14:paraId="06E6BCA1" w14:textId="77777777" w:rsidR="004D53B4" w:rsidRPr="00462118" w:rsidDel="009964E4" w:rsidRDefault="004D53B4" w:rsidP="004D53B4">
            <w:pPr>
              <w:tabs>
                <w:tab w:val="left" w:pos="851"/>
              </w:tabs>
              <w:spacing w:before="60" w:after="60"/>
              <w:rPr>
                <w:sz w:val="16"/>
                <w:lang w:val="de-DE"/>
              </w:rPr>
            </w:pPr>
            <w:r w:rsidRPr="00462118">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5CDF311F" w14:textId="77777777" w:rsidR="004D53B4" w:rsidRPr="00462118" w:rsidRDefault="004D53B4" w:rsidP="004D53B4">
            <w:pPr>
              <w:tabs>
                <w:tab w:val="left" w:pos="851"/>
              </w:tabs>
              <w:spacing w:before="60" w:after="60"/>
              <w:rPr>
                <w:sz w:val="16"/>
                <w:lang w:val="de-DE"/>
              </w:rPr>
            </w:pPr>
            <w:r w:rsidRPr="00462118">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796C5AC9" w14:textId="77777777" w:rsidR="004D53B4" w:rsidRPr="00462118" w:rsidRDefault="004D53B4" w:rsidP="004D53B4">
            <w:pPr>
              <w:tabs>
                <w:tab w:val="left" w:pos="851"/>
              </w:tabs>
              <w:spacing w:before="60" w:after="60"/>
              <w:rPr>
                <w:sz w:val="16"/>
                <w:lang w:val="de-DE"/>
              </w:rPr>
            </w:pPr>
            <w:r w:rsidRPr="00462118">
              <w:rPr>
                <w:sz w:val="16"/>
                <w:lang w:val="de-DE"/>
              </w:rPr>
              <w:t>muss implementiert werden</w:t>
            </w:r>
          </w:p>
        </w:tc>
      </w:tr>
      <w:tr w:rsidR="004D53B4" w:rsidRPr="00462118" w14:paraId="7234D478"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575A9202" w14:textId="77777777" w:rsidR="004D53B4" w:rsidRPr="00462118" w:rsidRDefault="004D53B4" w:rsidP="004D53B4">
            <w:pPr>
              <w:tabs>
                <w:tab w:val="left" w:pos="851"/>
              </w:tabs>
              <w:spacing w:before="60" w:after="60"/>
              <w:rPr>
                <w:sz w:val="16"/>
                <w:lang w:val="de-DE"/>
              </w:rPr>
            </w:pPr>
            <w:r w:rsidRPr="00462118">
              <w:rPr>
                <w:sz w:val="16"/>
                <w:lang w:val="de-DE"/>
              </w:rPr>
              <w:t>1.56</w:t>
            </w:r>
          </w:p>
        </w:tc>
        <w:tc>
          <w:tcPr>
            <w:tcW w:w="4577" w:type="dxa"/>
            <w:tcBorders>
              <w:top w:val="single" w:sz="4" w:space="0" w:color="auto"/>
              <w:left w:val="single" w:sz="4" w:space="0" w:color="auto"/>
              <w:bottom w:val="single" w:sz="4" w:space="0" w:color="auto"/>
              <w:right w:val="single" w:sz="4" w:space="0" w:color="auto"/>
            </w:tcBorders>
          </w:tcPr>
          <w:p w14:paraId="48A02F97" w14:textId="77777777" w:rsidR="004D53B4" w:rsidRPr="00462118" w:rsidRDefault="004D53B4" w:rsidP="004D53B4">
            <w:pPr>
              <w:tabs>
                <w:tab w:val="left" w:pos="851"/>
              </w:tabs>
              <w:spacing w:before="60" w:after="60"/>
              <w:rPr>
                <w:b/>
                <w:sz w:val="16"/>
                <w:lang w:val="de-DE"/>
              </w:rPr>
            </w:pPr>
            <w:r w:rsidRPr="00462118">
              <w:rPr>
                <w:b/>
                <w:sz w:val="16"/>
                <w:lang w:val="de-DE"/>
              </w:rPr>
              <w:t>Certificate – parentCertId</w:t>
            </w:r>
          </w:p>
          <w:p w14:paraId="444E9E07"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parentCertId</w:t>
            </w:r>
            <w:r w:rsidRPr="00462118">
              <w:rPr>
                <w:sz w:val="16"/>
                <w:lang w:val="de-DE"/>
              </w:rPr>
              <w:t xml:space="preserve"> enthält die ID des Zertifikats der nächst höheren SubCA in der Zertifikatskette. </w:t>
            </w:r>
          </w:p>
          <w:p w14:paraId="17115B25" w14:textId="77777777" w:rsidR="004D53B4" w:rsidRPr="00462118" w:rsidRDefault="004D53B4" w:rsidP="004D53B4">
            <w:pPr>
              <w:tabs>
                <w:tab w:val="left" w:pos="851"/>
              </w:tabs>
              <w:spacing w:before="60" w:after="60"/>
              <w:rPr>
                <w:b/>
                <w:sz w:val="16"/>
                <w:lang w:val="de-DE"/>
              </w:rPr>
            </w:pPr>
            <w:r w:rsidRPr="00462118">
              <w:rPr>
                <w:sz w:val="16"/>
                <w:lang w:val="de-DE"/>
              </w:rPr>
              <w:t xml:space="preserve">Jede Instanz der Klasse </w:t>
            </w:r>
            <w:r w:rsidRPr="00462118">
              <w:rPr>
                <w:i/>
                <w:sz w:val="16"/>
                <w:lang w:val="de-DE"/>
              </w:rPr>
              <w:t>Certificate</w:t>
            </w:r>
            <w:r w:rsidRPr="00462118">
              <w:rPr>
                <w:sz w:val="16"/>
                <w:lang w:val="de-DE"/>
              </w:rPr>
              <w:t xml:space="preserve"> </w:t>
            </w:r>
            <w:r w:rsidRPr="00462118">
              <w:rPr>
                <w:b/>
                <w:sz w:val="16"/>
                <w:lang w:val="de-DE"/>
              </w:rPr>
              <w:t>kann</w:t>
            </w:r>
            <w:r w:rsidRPr="00462118">
              <w:rPr>
                <w:sz w:val="16"/>
                <w:lang w:val="de-DE"/>
              </w:rPr>
              <w:t xml:space="preserve"> ein Datenelement vom Typ </w:t>
            </w:r>
            <w:r w:rsidRPr="00462118">
              <w:rPr>
                <w:i/>
                <w:sz w:val="16"/>
                <w:lang w:val="de-DE"/>
              </w:rPr>
              <w:t>parentCertId</w:t>
            </w:r>
            <w:r w:rsidRPr="00462118">
              <w:rPr>
                <w:b/>
                <w:sz w:val="16"/>
                <w:lang w:val="de-DE"/>
              </w:rPr>
              <w:t xml:space="preserve"> </w:t>
            </w:r>
            <w:r w:rsidRPr="00462118">
              <w:rPr>
                <w:sz w:val="16"/>
                <w:lang w:val="de-DE"/>
              </w:rPr>
              <w:t>enthalten.</w:t>
            </w:r>
          </w:p>
        </w:tc>
        <w:tc>
          <w:tcPr>
            <w:tcW w:w="2026" w:type="dxa"/>
            <w:tcBorders>
              <w:top w:val="single" w:sz="4" w:space="0" w:color="auto"/>
              <w:left w:val="single" w:sz="4" w:space="0" w:color="auto"/>
              <w:bottom w:val="single" w:sz="4" w:space="0" w:color="auto"/>
              <w:right w:val="single" w:sz="4" w:space="0" w:color="auto"/>
            </w:tcBorders>
          </w:tcPr>
          <w:p w14:paraId="0FE263CD" w14:textId="77777777" w:rsidR="004D53B4" w:rsidRPr="00462118" w:rsidRDefault="004D53B4" w:rsidP="004D53B4">
            <w:pPr>
              <w:tabs>
                <w:tab w:val="left" w:pos="851"/>
              </w:tabs>
              <w:spacing w:before="60" w:after="60"/>
              <w:rPr>
                <w:sz w:val="16"/>
                <w:lang w:val="de-DE"/>
              </w:rPr>
            </w:pPr>
            <w:r w:rsidRPr="00462118">
              <w:rPr>
                <w:sz w:val="16"/>
                <w:lang w:val="de-DE"/>
              </w:rPr>
              <w:t>Optional</w:t>
            </w:r>
          </w:p>
        </w:tc>
        <w:tc>
          <w:tcPr>
            <w:tcW w:w="1606" w:type="dxa"/>
            <w:tcBorders>
              <w:top w:val="single" w:sz="4" w:space="0" w:color="auto"/>
              <w:left w:val="single" w:sz="4" w:space="0" w:color="auto"/>
              <w:bottom w:val="single" w:sz="4" w:space="0" w:color="auto"/>
              <w:right w:val="single" w:sz="4" w:space="0" w:color="auto"/>
            </w:tcBorders>
          </w:tcPr>
          <w:p w14:paraId="7B1B5C47" w14:textId="77777777" w:rsidR="004D53B4" w:rsidRPr="00462118" w:rsidRDefault="004D53B4" w:rsidP="004D53B4">
            <w:pPr>
              <w:tabs>
                <w:tab w:val="left" w:pos="851"/>
              </w:tabs>
              <w:spacing w:before="60" w:after="60"/>
              <w:rPr>
                <w:sz w:val="16"/>
                <w:lang w:val="de-DE"/>
              </w:rPr>
            </w:pPr>
            <w:r w:rsidRPr="00462118">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63B00175" w14:textId="77777777" w:rsidR="004D53B4" w:rsidRPr="00462118" w:rsidRDefault="004D53B4" w:rsidP="004D53B4">
            <w:pPr>
              <w:tabs>
                <w:tab w:val="left" w:pos="851"/>
              </w:tabs>
              <w:spacing w:before="60" w:after="60"/>
              <w:rPr>
                <w:sz w:val="16"/>
                <w:lang w:val="de-DE"/>
              </w:rPr>
            </w:pPr>
            <w:r w:rsidRPr="00462118">
              <w:rPr>
                <w:sz w:val="16"/>
                <w:lang w:val="de-DE"/>
              </w:rPr>
              <w:t>muss implementiert werden</w:t>
            </w:r>
          </w:p>
        </w:tc>
      </w:tr>
      <w:tr w:rsidR="004D53B4" w:rsidRPr="00462118" w14:paraId="0EFCC0AA"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6FC8002B"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1.57</w:t>
            </w:r>
          </w:p>
        </w:tc>
        <w:tc>
          <w:tcPr>
            <w:tcW w:w="4577" w:type="dxa"/>
            <w:tcBorders>
              <w:top w:val="single" w:sz="4" w:space="0" w:color="auto"/>
              <w:left w:val="single" w:sz="4" w:space="0" w:color="auto"/>
              <w:bottom w:val="single" w:sz="4" w:space="0" w:color="auto"/>
              <w:right w:val="single" w:sz="4" w:space="0" w:color="auto"/>
            </w:tcBorders>
          </w:tcPr>
          <w:p w14:paraId="66BB6622" w14:textId="77777777" w:rsidR="004D53B4" w:rsidRPr="00462118" w:rsidRDefault="004D53B4" w:rsidP="004D53B4">
            <w:pPr>
              <w:tabs>
                <w:tab w:val="left" w:pos="851"/>
              </w:tabs>
              <w:spacing w:before="60" w:after="60"/>
              <w:rPr>
                <w:b/>
                <w:sz w:val="16"/>
                <w:lang w:val="de-DE"/>
              </w:rPr>
            </w:pPr>
            <w:r w:rsidRPr="00462118">
              <w:rPr>
                <w:b/>
                <w:sz w:val="16"/>
                <w:lang w:val="de-DE"/>
              </w:rPr>
              <w:t>Cerificate – certContent</w:t>
            </w:r>
          </w:p>
          <w:p w14:paraId="3E4A1193"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b/>
                <w:sz w:val="16"/>
                <w:lang w:val="de-DE"/>
              </w:rPr>
              <w:t>certContent</w:t>
            </w:r>
            <w:r w:rsidRPr="00462118">
              <w:rPr>
                <w:sz w:val="16"/>
                <w:lang w:val="de-DE"/>
              </w:rPr>
              <w:t>enthält das eigentliche Zertifikat.</w:t>
            </w:r>
          </w:p>
          <w:p w14:paraId="3A910B78"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Jede Instanz der Klasse </w:t>
            </w:r>
            <w:r w:rsidRPr="00462118">
              <w:rPr>
                <w:i/>
                <w:sz w:val="16"/>
                <w:lang w:val="de-DE"/>
              </w:rPr>
              <w:t>Certificate</w:t>
            </w:r>
            <w:r w:rsidRPr="00462118">
              <w:rPr>
                <w:sz w:val="16"/>
                <w:lang w:val="de-DE"/>
              </w:rPr>
              <w:t xml:space="preserve"> muss ein Datenelement vom Typ </w:t>
            </w:r>
            <w:r w:rsidRPr="00462118">
              <w:rPr>
                <w:b/>
                <w:sz w:val="16"/>
                <w:lang w:val="de-DE"/>
              </w:rPr>
              <w:t>certContent</w:t>
            </w:r>
            <w:r w:rsidRPr="00462118">
              <w:rPr>
                <w:sz w:val="16"/>
                <w:lang w:val="de-DE"/>
              </w:rPr>
              <w:t>enthalten.</w:t>
            </w:r>
          </w:p>
        </w:tc>
        <w:tc>
          <w:tcPr>
            <w:tcW w:w="2026" w:type="dxa"/>
            <w:tcBorders>
              <w:top w:val="single" w:sz="4" w:space="0" w:color="auto"/>
              <w:left w:val="single" w:sz="4" w:space="0" w:color="auto"/>
              <w:bottom w:val="single" w:sz="4" w:space="0" w:color="auto"/>
              <w:right w:val="single" w:sz="4" w:space="0" w:color="auto"/>
            </w:tcBorders>
          </w:tcPr>
          <w:p w14:paraId="6971D6FA"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4F513399" w14:textId="77777777" w:rsidR="004D53B4" w:rsidRPr="00462118" w:rsidRDefault="004D53B4" w:rsidP="004D53B4">
            <w:pPr>
              <w:tabs>
                <w:tab w:val="left" w:pos="851"/>
              </w:tabs>
              <w:spacing w:before="60" w:after="60"/>
              <w:rPr>
                <w:sz w:val="16"/>
                <w:lang w:val="de-DE"/>
              </w:rPr>
            </w:pPr>
            <w:r w:rsidRPr="00462118">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79355B4E" w14:textId="77777777" w:rsidR="004D53B4" w:rsidRPr="00462118" w:rsidRDefault="004D53B4" w:rsidP="004D53B4">
            <w:pPr>
              <w:tabs>
                <w:tab w:val="left" w:pos="851"/>
              </w:tabs>
              <w:spacing w:before="60" w:after="60"/>
              <w:rPr>
                <w:sz w:val="16"/>
                <w:lang w:val="de-DE"/>
              </w:rPr>
            </w:pPr>
            <w:r w:rsidRPr="00462118">
              <w:rPr>
                <w:sz w:val="16"/>
                <w:lang w:val="de-DE"/>
              </w:rPr>
              <w:t>muss implementiert werden</w:t>
            </w:r>
          </w:p>
        </w:tc>
      </w:tr>
      <w:tr w:rsidR="004D53B4" w:rsidRPr="00462118" w14:paraId="6D267B06"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11780105"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1.58</w:t>
            </w:r>
          </w:p>
        </w:tc>
        <w:tc>
          <w:tcPr>
            <w:tcW w:w="4577" w:type="dxa"/>
            <w:tcBorders>
              <w:top w:val="single" w:sz="4" w:space="0" w:color="auto"/>
              <w:left w:val="single" w:sz="4" w:space="0" w:color="auto"/>
              <w:bottom w:val="single" w:sz="4" w:space="0" w:color="auto"/>
              <w:right w:val="single" w:sz="4" w:space="0" w:color="auto"/>
            </w:tcBorders>
          </w:tcPr>
          <w:p w14:paraId="43CBC654"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InvoicingParty</w:t>
            </w:r>
          </w:p>
          <w:p w14:paraId="7B84501D"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InvoicingParty</w:t>
            </w:r>
            <w:r w:rsidRPr="00462118">
              <w:rPr>
                <w:sz w:val="16"/>
                <w:lang w:val="de-DE"/>
              </w:rPr>
              <w:t xml:space="preserve"> repräsentiert den Rechnungssteller bzw. die Marktrolle, die für die Tarifierung der Messdaten für den Letztverbraucher verantwortlich ist. Jede Nachricht </w:t>
            </w:r>
            <w:r w:rsidRPr="00462118">
              <w:rPr>
                <w:b/>
                <w:sz w:val="16"/>
                <w:lang w:val="de-DE"/>
              </w:rPr>
              <w:t>muss</w:t>
            </w:r>
            <w:r w:rsidRPr="00462118">
              <w:rPr>
                <w:sz w:val="16"/>
                <w:lang w:val="de-DE"/>
              </w:rPr>
              <w:t xml:space="preserve"> eine Instanz der Klasse </w:t>
            </w:r>
            <w:r w:rsidRPr="00462118">
              <w:rPr>
                <w:i/>
                <w:sz w:val="16"/>
                <w:lang w:val="de-DE"/>
              </w:rPr>
              <w:t>InvoicingParty</w:t>
            </w:r>
            <w:r w:rsidRPr="00462118">
              <w:rPr>
                <w:sz w:val="16"/>
                <w:lang w:val="de-DE"/>
              </w:rPr>
              <w:t xml:space="preserve"> beinhalten.</w:t>
            </w:r>
          </w:p>
          <w:p w14:paraId="1E02734E"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Die Klasse </w:t>
            </w:r>
            <w:r w:rsidRPr="00462118">
              <w:rPr>
                <w:i/>
                <w:sz w:val="16"/>
                <w:lang w:val="de-DE"/>
              </w:rPr>
              <w:t>InvoicingParty</w:t>
            </w:r>
            <w:r w:rsidRPr="00462118">
              <w:rPr>
                <w:sz w:val="16"/>
                <w:lang w:val="de-DE"/>
              </w:rPr>
              <w:t xml:space="preserve"> verweist auf keine weiteren Klassen. </w:t>
            </w:r>
          </w:p>
        </w:tc>
        <w:tc>
          <w:tcPr>
            <w:tcW w:w="2026" w:type="dxa"/>
            <w:tcBorders>
              <w:top w:val="single" w:sz="4" w:space="0" w:color="auto"/>
              <w:left w:val="single" w:sz="4" w:space="0" w:color="auto"/>
              <w:bottom w:val="single" w:sz="4" w:space="0" w:color="auto"/>
              <w:right w:val="single" w:sz="4" w:space="0" w:color="auto"/>
            </w:tcBorders>
          </w:tcPr>
          <w:p w14:paraId="5F0E3A18"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3FD7A4DA" w14:textId="77777777" w:rsidR="004D53B4" w:rsidRPr="00462118" w:rsidRDefault="004D53B4" w:rsidP="004D53B4">
            <w:pPr>
              <w:tabs>
                <w:tab w:val="left" w:pos="851"/>
              </w:tabs>
              <w:spacing w:before="60" w:after="60"/>
              <w:rPr>
                <w:sz w:val="16"/>
                <w:lang w:val="de-DE"/>
              </w:rPr>
            </w:pPr>
            <w:r w:rsidRPr="00462118">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4EDC1BE2" w14:textId="77777777" w:rsidR="004D53B4" w:rsidRPr="00462118" w:rsidRDefault="004D53B4" w:rsidP="004D53B4">
            <w:pPr>
              <w:tabs>
                <w:tab w:val="left" w:pos="851"/>
              </w:tabs>
              <w:spacing w:before="60" w:after="60"/>
              <w:rPr>
                <w:sz w:val="16"/>
                <w:lang w:val="de-DE"/>
              </w:rPr>
            </w:pPr>
            <w:r w:rsidRPr="00462118">
              <w:rPr>
                <w:sz w:val="16"/>
                <w:lang w:val="de-DE"/>
              </w:rPr>
              <w:t>muss implementiert werden</w:t>
            </w:r>
          </w:p>
        </w:tc>
      </w:tr>
      <w:tr w:rsidR="004D53B4" w:rsidRPr="00462118" w14:paraId="738B318C"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784A91C8"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1.59</w:t>
            </w:r>
          </w:p>
        </w:tc>
        <w:tc>
          <w:tcPr>
            <w:tcW w:w="4577" w:type="dxa"/>
            <w:tcBorders>
              <w:top w:val="single" w:sz="4" w:space="0" w:color="auto"/>
              <w:left w:val="single" w:sz="4" w:space="0" w:color="auto"/>
              <w:bottom w:val="single" w:sz="4" w:space="0" w:color="auto"/>
              <w:right w:val="single" w:sz="4" w:space="0" w:color="auto"/>
            </w:tcBorders>
          </w:tcPr>
          <w:p w14:paraId="5FC7A88E"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InvoicingParty – invoicingPartyId</w:t>
            </w:r>
          </w:p>
          <w:p w14:paraId="099A3604"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w:t>
            </w:r>
            <w:r w:rsidRPr="00462118">
              <w:rPr>
                <w:i/>
                <w:sz w:val="16"/>
                <w:lang w:val="de-DE"/>
              </w:rPr>
              <w:t>invoicingPartyId</w:t>
            </w:r>
            <w:r w:rsidRPr="00462118">
              <w:rPr>
                <w:sz w:val="16"/>
                <w:lang w:val="de-DE"/>
              </w:rPr>
              <w:t xml:space="preserve"> wird genutzt, um die eindeutige Kennung des Marktteilnehmers, welcher für die Tarifierung der Messdaten für den Letztverbraucher verantwortlich ist. Dies kann zum Beispiel die Kennung des Logical Devices des EMT im SMGW ohne die Endung „.sm“ sein. Die eindeutige Kennung muss dem Letztverbraucher vorab bekannt gemacht werden. Jede Instanz der Klasse </w:t>
            </w:r>
            <w:r w:rsidRPr="00462118">
              <w:rPr>
                <w:i/>
                <w:sz w:val="16"/>
                <w:lang w:val="de-DE"/>
              </w:rPr>
              <w:t>InvoicingParty</w:t>
            </w:r>
            <w:r w:rsidRPr="00462118">
              <w:rPr>
                <w:sz w:val="16"/>
                <w:lang w:val="de-DE"/>
              </w:rPr>
              <w:t xml:space="preserve"> </w:t>
            </w:r>
            <w:r w:rsidRPr="00462118">
              <w:rPr>
                <w:b/>
                <w:sz w:val="16"/>
                <w:lang w:val="de-DE"/>
              </w:rPr>
              <w:t>muss</w:t>
            </w:r>
            <w:r w:rsidRPr="00462118">
              <w:rPr>
                <w:sz w:val="16"/>
                <w:lang w:val="de-DE"/>
              </w:rPr>
              <w:t xml:space="preserve"> ein Datenelement vom Typ </w:t>
            </w:r>
            <w:r w:rsidRPr="00462118">
              <w:rPr>
                <w:i/>
                <w:sz w:val="16"/>
                <w:lang w:val="de-DE"/>
              </w:rPr>
              <w:t>invoicingPartyId</w:t>
            </w:r>
            <w:r w:rsidRPr="00462118">
              <w:rPr>
                <w:sz w:val="16"/>
                <w:lang w:val="de-DE"/>
              </w:rPr>
              <w:t xml:space="preserve"> beinhalten.</w:t>
            </w:r>
          </w:p>
        </w:tc>
        <w:tc>
          <w:tcPr>
            <w:tcW w:w="2026" w:type="dxa"/>
            <w:tcBorders>
              <w:top w:val="single" w:sz="4" w:space="0" w:color="auto"/>
              <w:left w:val="single" w:sz="4" w:space="0" w:color="auto"/>
              <w:bottom w:val="single" w:sz="4" w:space="0" w:color="auto"/>
              <w:right w:val="single" w:sz="4" w:space="0" w:color="auto"/>
            </w:tcBorders>
          </w:tcPr>
          <w:p w14:paraId="7C16F68A"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17FD0A17" w14:textId="77777777" w:rsidR="004D53B4" w:rsidRPr="00462118" w:rsidRDefault="004D53B4" w:rsidP="004D53B4">
            <w:pPr>
              <w:tabs>
                <w:tab w:val="left" w:pos="851"/>
              </w:tabs>
              <w:spacing w:before="60" w:after="60"/>
              <w:rPr>
                <w:sz w:val="16"/>
                <w:lang w:val="de-DE"/>
              </w:rPr>
            </w:pPr>
            <w:r w:rsidRPr="00462118">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6178D4DE" w14:textId="77777777" w:rsidR="004D53B4" w:rsidRPr="00462118" w:rsidRDefault="004D53B4" w:rsidP="004D53B4">
            <w:pPr>
              <w:tabs>
                <w:tab w:val="left" w:pos="851"/>
              </w:tabs>
              <w:spacing w:before="60" w:after="60"/>
              <w:rPr>
                <w:sz w:val="16"/>
                <w:lang w:val="de-DE"/>
              </w:rPr>
            </w:pPr>
            <w:r w:rsidRPr="00462118">
              <w:rPr>
                <w:sz w:val="16"/>
                <w:lang w:val="de-DE"/>
              </w:rPr>
              <w:t>muss implementiert werden</w:t>
            </w:r>
          </w:p>
        </w:tc>
      </w:tr>
      <w:tr w:rsidR="004D53B4" w:rsidRPr="00462118" w14:paraId="3A1F1A8E"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3DF8AD17"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1.60</w:t>
            </w:r>
          </w:p>
        </w:tc>
        <w:tc>
          <w:tcPr>
            <w:tcW w:w="4577" w:type="dxa"/>
            <w:tcBorders>
              <w:top w:val="single" w:sz="4" w:space="0" w:color="auto"/>
              <w:left w:val="single" w:sz="4" w:space="0" w:color="auto"/>
              <w:bottom w:val="single" w:sz="4" w:space="0" w:color="auto"/>
              <w:right w:val="single" w:sz="4" w:space="0" w:color="auto"/>
            </w:tcBorders>
          </w:tcPr>
          <w:p w14:paraId="08150E1F"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Customer</w:t>
            </w:r>
          </w:p>
          <w:p w14:paraId="2ACB68AB"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Customer</w:t>
            </w:r>
            <w:r w:rsidRPr="00462118">
              <w:rPr>
                <w:sz w:val="16"/>
                <w:lang w:val="de-DE"/>
              </w:rPr>
              <w:t xml:space="preserve"> repräsentiert den Letztverbraucher, welcher über eine je Rechnungsstellende ein</w:t>
            </w:r>
            <w:r w:rsidRPr="00462118">
              <w:rPr>
                <w:sz w:val="16"/>
                <w:lang w:val="de-DE"/>
              </w:rPr>
              <w:softHyphen/>
              <w:t xml:space="preserve">deutige Kennung beschrieben wird. Jede Nachricht an der Schnittstelle IF_Adapter_TRuDI </w:t>
            </w:r>
            <w:r w:rsidRPr="00462118">
              <w:rPr>
                <w:b/>
                <w:sz w:val="16"/>
                <w:lang w:val="de-DE"/>
              </w:rPr>
              <w:t>muss</w:t>
            </w:r>
            <w:r w:rsidRPr="00462118">
              <w:rPr>
                <w:sz w:val="16"/>
                <w:lang w:val="de-DE"/>
              </w:rPr>
              <w:t xml:space="preserve"> eine Instanz der Klasse </w:t>
            </w:r>
            <w:r w:rsidRPr="00462118">
              <w:rPr>
                <w:i/>
                <w:sz w:val="16"/>
                <w:lang w:val="de-DE"/>
              </w:rPr>
              <w:t>Customer</w:t>
            </w:r>
            <w:r w:rsidRPr="00462118">
              <w:rPr>
                <w:sz w:val="16"/>
                <w:lang w:val="de-DE"/>
              </w:rPr>
              <w:t xml:space="preserve"> beinhalten.</w:t>
            </w:r>
          </w:p>
          <w:p w14:paraId="587B44CE"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Die Klasse </w:t>
            </w:r>
            <w:r w:rsidRPr="00462118">
              <w:rPr>
                <w:i/>
                <w:sz w:val="16"/>
                <w:lang w:val="de-DE"/>
              </w:rPr>
              <w:t>Customer</w:t>
            </w:r>
            <w:r w:rsidRPr="00462118">
              <w:rPr>
                <w:sz w:val="16"/>
                <w:lang w:val="de-DE"/>
              </w:rPr>
              <w:t xml:space="preserve"> verweist auf keine weiteren Klassen.</w:t>
            </w:r>
          </w:p>
        </w:tc>
        <w:tc>
          <w:tcPr>
            <w:tcW w:w="2026" w:type="dxa"/>
            <w:tcBorders>
              <w:top w:val="single" w:sz="4" w:space="0" w:color="auto"/>
              <w:left w:val="single" w:sz="4" w:space="0" w:color="auto"/>
              <w:bottom w:val="single" w:sz="4" w:space="0" w:color="auto"/>
              <w:right w:val="single" w:sz="4" w:space="0" w:color="auto"/>
            </w:tcBorders>
          </w:tcPr>
          <w:p w14:paraId="0C0B8721"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314BACDE" w14:textId="77777777" w:rsidR="004D53B4" w:rsidRPr="00462118" w:rsidRDefault="004D53B4" w:rsidP="004D53B4">
            <w:pPr>
              <w:tabs>
                <w:tab w:val="left" w:pos="851"/>
              </w:tabs>
              <w:spacing w:before="60" w:after="60"/>
              <w:rPr>
                <w:sz w:val="16"/>
                <w:lang w:val="de-DE"/>
              </w:rPr>
            </w:pPr>
            <w:r w:rsidRPr="00462118">
              <w:rPr>
                <w:sz w:val="16"/>
                <w:lang w:val="de-DE"/>
              </w:rPr>
              <w:t>Optional</w:t>
            </w:r>
          </w:p>
        </w:tc>
        <w:tc>
          <w:tcPr>
            <w:tcW w:w="1546" w:type="dxa"/>
            <w:tcBorders>
              <w:top w:val="single" w:sz="4" w:space="0" w:color="auto"/>
              <w:left w:val="single" w:sz="4" w:space="0" w:color="auto"/>
              <w:bottom w:val="single" w:sz="4" w:space="0" w:color="auto"/>
              <w:right w:val="single" w:sz="4" w:space="0" w:color="auto"/>
            </w:tcBorders>
          </w:tcPr>
          <w:p w14:paraId="3F339D1C" w14:textId="77777777" w:rsidR="004D53B4" w:rsidRPr="00462118" w:rsidRDefault="004D53B4" w:rsidP="004D53B4">
            <w:pPr>
              <w:tabs>
                <w:tab w:val="left" w:pos="851"/>
              </w:tabs>
              <w:spacing w:before="60" w:after="60"/>
              <w:rPr>
                <w:sz w:val="16"/>
                <w:lang w:val="de-DE"/>
              </w:rPr>
            </w:pPr>
            <w:r w:rsidRPr="00462118">
              <w:rPr>
                <w:sz w:val="16"/>
                <w:lang w:val="de-DE"/>
              </w:rPr>
              <w:t>muss implementiert werden</w:t>
            </w:r>
          </w:p>
        </w:tc>
      </w:tr>
      <w:tr w:rsidR="004D53B4" w:rsidRPr="00462118" w14:paraId="6B39D04B" w14:textId="77777777" w:rsidTr="004D53B4">
        <w:trPr>
          <w:jc w:val="center"/>
        </w:trPr>
        <w:tc>
          <w:tcPr>
            <w:tcW w:w="705" w:type="dxa"/>
            <w:tcBorders>
              <w:top w:val="single" w:sz="4" w:space="0" w:color="auto"/>
              <w:left w:val="single" w:sz="4" w:space="0" w:color="auto"/>
              <w:bottom w:val="single" w:sz="4" w:space="0" w:color="auto"/>
              <w:right w:val="single" w:sz="4" w:space="0" w:color="auto"/>
            </w:tcBorders>
          </w:tcPr>
          <w:p w14:paraId="564A9C31"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1.61</w:t>
            </w:r>
          </w:p>
        </w:tc>
        <w:tc>
          <w:tcPr>
            <w:tcW w:w="4577" w:type="dxa"/>
            <w:tcBorders>
              <w:top w:val="single" w:sz="4" w:space="0" w:color="auto"/>
              <w:left w:val="single" w:sz="4" w:space="0" w:color="auto"/>
              <w:bottom w:val="single" w:sz="4" w:space="0" w:color="auto"/>
              <w:right w:val="single" w:sz="4" w:space="0" w:color="auto"/>
            </w:tcBorders>
          </w:tcPr>
          <w:p w14:paraId="0756DF24"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Customer – customerId</w:t>
            </w:r>
          </w:p>
          <w:p w14:paraId="2ABB2BAA"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customerId</w:t>
            </w:r>
            <w:r w:rsidRPr="00462118">
              <w:rPr>
                <w:sz w:val="16"/>
                <w:lang w:val="de-DE"/>
              </w:rPr>
              <w:t xml:space="preserve"> beinhaltet eine eindeutige Identifikation des Letztverbrauchers. Diese Identifikation sollte mindestens je Marktteilnehmer eindeutig sein. Genutzt werden kann hier die Kennung des Logical Devices des Letztverbrauchers im SMGW ohne die Endung „.sm“.</w:t>
            </w:r>
          </w:p>
          <w:p w14:paraId="6986EC73"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Jede Instanz der Klasse </w:t>
            </w:r>
            <w:r w:rsidRPr="00462118">
              <w:rPr>
                <w:i/>
                <w:sz w:val="16"/>
                <w:lang w:val="de-DE"/>
              </w:rPr>
              <w:t>Customer</w:t>
            </w:r>
            <w:r w:rsidRPr="00462118">
              <w:rPr>
                <w:sz w:val="16"/>
                <w:lang w:val="de-DE"/>
              </w:rPr>
              <w:t xml:space="preserve"> muss ein Datenelement vom Typ </w:t>
            </w:r>
            <w:r w:rsidRPr="00462118">
              <w:rPr>
                <w:i/>
                <w:sz w:val="16"/>
                <w:lang w:val="de-DE"/>
              </w:rPr>
              <w:t>customerId</w:t>
            </w:r>
            <w:r w:rsidRPr="00462118">
              <w:rPr>
                <w:sz w:val="16"/>
                <w:lang w:val="de-DE"/>
              </w:rPr>
              <w:t xml:space="preserve"> beinhalten. </w:t>
            </w:r>
          </w:p>
        </w:tc>
        <w:tc>
          <w:tcPr>
            <w:tcW w:w="2026" w:type="dxa"/>
            <w:tcBorders>
              <w:top w:val="single" w:sz="4" w:space="0" w:color="auto"/>
              <w:left w:val="single" w:sz="4" w:space="0" w:color="auto"/>
              <w:bottom w:val="single" w:sz="4" w:space="0" w:color="auto"/>
              <w:right w:val="single" w:sz="4" w:space="0" w:color="auto"/>
            </w:tcBorders>
          </w:tcPr>
          <w:p w14:paraId="7829F3DB"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Erforderlich</w:t>
            </w:r>
          </w:p>
        </w:tc>
        <w:tc>
          <w:tcPr>
            <w:tcW w:w="1606" w:type="dxa"/>
            <w:tcBorders>
              <w:top w:val="single" w:sz="4" w:space="0" w:color="auto"/>
              <w:left w:val="single" w:sz="4" w:space="0" w:color="auto"/>
              <w:bottom w:val="single" w:sz="4" w:space="0" w:color="auto"/>
              <w:right w:val="single" w:sz="4" w:space="0" w:color="auto"/>
            </w:tcBorders>
          </w:tcPr>
          <w:p w14:paraId="7C7D10F7" w14:textId="77777777" w:rsidR="004D53B4" w:rsidRPr="00462118" w:rsidRDefault="004D53B4" w:rsidP="004D53B4">
            <w:pPr>
              <w:tabs>
                <w:tab w:val="left" w:pos="851"/>
              </w:tabs>
              <w:spacing w:before="60" w:after="60"/>
              <w:rPr>
                <w:sz w:val="16"/>
                <w:lang w:val="de-DE"/>
              </w:rPr>
            </w:pPr>
            <w:r w:rsidRPr="00462118">
              <w:rPr>
                <w:sz w:val="16"/>
                <w:lang w:val="de-DE"/>
              </w:rPr>
              <w:t>Erforderlich</w:t>
            </w:r>
          </w:p>
        </w:tc>
        <w:tc>
          <w:tcPr>
            <w:tcW w:w="1546" w:type="dxa"/>
            <w:tcBorders>
              <w:top w:val="single" w:sz="4" w:space="0" w:color="auto"/>
              <w:left w:val="single" w:sz="4" w:space="0" w:color="auto"/>
              <w:bottom w:val="single" w:sz="4" w:space="0" w:color="auto"/>
              <w:right w:val="single" w:sz="4" w:space="0" w:color="auto"/>
            </w:tcBorders>
          </w:tcPr>
          <w:p w14:paraId="6500D009" w14:textId="77777777" w:rsidR="004D53B4" w:rsidRPr="00462118" w:rsidRDefault="004D53B4" w:rsidP="004D53B4">
            <w:pPr>
              <w:keepNext/>
              <w:tabs>
                <w:tab w:val="left" w:pos="851"/>
              </w:tabs>
              <w:spacing w:before="60" w:after="60"/>
              <w:rPr>
                <w:sz w:val="16"/>
                <w:lang w:val="de-DE"/>
              </w:rPr>
            </w:pPr>
            <w:r w:rsidRPr="00462118">
              <w:rPr>
                <w:sz w:val="16"/>
                <w:lang w:val="de-DE"/>
              </w:rPr>
              <w:t>muss implementiert werden</w:t>
            </w:r>
          </w:p>
        </w:tc>
      </w:tr>
    </w:tbl>
    <w:p w14:paraId="23F8C416" w14:textId="77777777" w:rsidR="004D53B4" w:rsidRPr="00462118" w:rsidRDefault="004D53B4" w:rsidP="004D53B4">
      <w:pPr>
        <w:pStyle w:val="Beschriftung"/>
        <w:rPr>
          <w:lang w:val="de-DE"/>
        </w:rPr>
      </w:pPr>
      <w:bookmarkStart w:id="292" w:name="_Toc486442946"/>
      <w:r w:rsidRPr="00462118">
        <w:rPr>
          <w:lang w:val="de-DE"/>
        </w:rPr>
        <w:t xml:space="preserve">Tabelle </w:t>
      </w:r>
      <w:r w:rsidRPr="00462118">
        <w:rPr>
          <w:lang w:val="de-DE"/>
        </w:rPr>
        <w:fldChar w:fldCharType="begin"/>
      </w:r>
      <w:r w:rsidRPr="00462118">
        <w:rPr>
          <w:lang w:val="de-DE"/>
        </w:rPr>
        <w:instrText xml:space="preserve"> SEQ Tabelle \* ARABIC </w:instrText>
      </w:r>
      <w:r w:rsidRPr="00462118">
        <w:rPr>
          <w:lang w:val="de-DE"/>
        </w:rPr>
        <w:fldChar w:fldCharType="separate"/>
      </w:r>
      <w:r w:rsidRPr="00462118">
        <w:rPr>
          <w:lang w:val="de-DE"/>
        </w:rPr>
        <w:t>2</w:t>
      </w:r>
      <w:r w:rsidRPr="00462118">
        <w:rPr>
          <w:lang w:val="de-DE"/>
        </w:rPr>
        <w:fldChar w:fldCharType="end"/>
      </w:r>
      <w:r w:rsidRPr="00462118">
        <w:rPr>
          <w:lang w:val="de-DE"/>
        </w:rPr>
        <w:t>: Basisdaten und deren Verwendung in TRuDI</w:t>
      </w:r>
      <w:bookmarkEnd w:id="292"/>
    </w:p>
    <w:p w14:paraId="198736C4" w14:textId="77777777" w:rsidR="00F43066" w:rsidRPr="00462118" w:rsidRDefault="00F43066" w:rsidP="00F43066">
      <w:pPr>
        <w:pStyle w:val="Flietext"/>
        <w:rPr>
          <w:lang w:eastAsia="de-DE"/>
        </w:rPr>
      </w:pPr>
    </w:p>
    <w:p w14:paraId="734CCE93" w14:textId="77777777" w:rsidR="004D53B4" w:rsidRPr="00462118" w:rsidRDefault="004D53B4">
      <w:pPr>
        <w:spacing w:before="0"/>
        <w:jc w:val="left"/>
        <w:rPr>
          <w:rFonts w:cs="Arial"/>
          <w:b/>
          <w:bCs/>
          <w:iCs/>
          <w:sz w:val="28"/>
          <w:szCs w:val="28"/>
          <w:lang w:val="de-DE"/>
        </w:rPr>
      </w:pPr>
      <w:bookmarkStart w:id="293" w:name="_Ref486265327"/>
      <w:r w:rsidRPr="00462118">
        <w:rPr>
          <w:lang w:val="de-DE"/>
        </w:rPr>
        <w:br w:type="page"/>
      </w:r>
    </w:p>
    <w:p w14:paraId="649DC148" w14:textId="77777777" w:rsidR="00F43066" w:rsidRPr="00462118" w:rsidRDefault="00F43066" w:rsidP="00B96353">
      <w:pPr>
        <w:pStyle w:val="berschrift2"/>
      </w:pPr>
      <w:bookmarkStart w:id="294" w:name="_Toc486449061"/>
      <w:r w:rsidRPr="00462118">
        <w:t>Prüfungsdaten</w:t>
      </w:r>
      <w:bookmarkEnd w:id="293"/>
      <w:bookmarkEnd w:id="294"/>
    </w:p>
    <w:p w14:paraId="130CC5F2" w14:textId="77777777" w:rsidR="00F43066" w:rsidRPr="00462118" w:rsidRDefault="00F43066" w:rsidP="00F43066">
      <w:pPr>
        <w:pStyle w:val="Flietext"/>
        <w:rPr>
          <w:lang w:eastAsia="de-DE"/>
        </w:rPr>
      </w:pPr>
    </w:p>
    <w:p w14:paraId="6C127FC5" w14:textId="77777777" w:rsidR="004D53B4" w:rsidRPr="00462118" w:rsidRDefault="004D53B4" w:rsidP="004D53B4">
      <w:pPr>
        <w:pStyle w:val="Flietext"/>
        <w:rPr>
          <w:rFonts w:eastAsia="Times New Roman" w:cs="Times New Roman"/>
          <w:color w:val="auto"/>
          <w:sz w:val="20"/>
          <w:szCs w:val="20"/>
          <w:lang w:eastAsia="de-DE"/>
        </w:rPr>
      </w:pPr>
      <w:r w:rsidRPr="00462118">
        <w:rPr>
          <w:rFonts w:eastAsia="Times New Roman" w:cs="Times New Roman"/>
          <w:color w:val="auto"/>
          <w:sz w:val="20"/>
          <w:szCs w:val="20"/>
          <w:lang w:eastAsia="de-DE"/>
        </w:rPr>
        <w:t>Die Prüfungsdaten werden zur eichrechtlich konformen Rechnungsprüfung benötigt. Zentrales Datenelement der Prüfungsdaten ist die Klasse AnalysisProfile.</w:t>
      </w:r>
    </w:p>
    <w:p w14:paraId="1CBCA4E0" w14:textId="77777777" w:rsidR="004D53B4" w:rsidRPr="00462118" w:rsidRDefault="004D53B4" w:rsidP="004D53B4">
      <w:pPr>
        <w:pStyle w:val="Flietext"/>
        <w:rPr>
          <w:rFonts w:eastAsia="Times New Roman" w:cs="Times New Roman"/>
          <w:color w:val="auto"/>
          <w:sz w:val="20"/>
          <w:szCs w:val="20"/>
          <w:lang w:eastAsia="de-DE"/>
        </w:rPr>
      </w:pPr>
    </w:p>
    <w:tbl>
      <w:tblPr>
        <w:tblW w:w="101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4061"/>
        <w:gridCol w:w="2091"/>
        <w:gridCol w:w="1683"/>
        <w:gridCol w:w="1675"/>
      </w:tblGrid>
      <w:tr w:rsidR="004D53B4" w:rsidRPr="00462118" w14:paraId="35E7CE5C" w14:textId="77777777" w:rsidTr="004D53B4">
        <w:trPr>
          <w:tblHeader/>
          <w:jc w:val="center"/>
        </w:trPr>
        <w:tc>
          <w:tcPr>
            <w:tcW w:w="663" w:type="dxa"/>
            <w:tcBorders>
              <w:top w:val="single" w:sz="4" w:space="0" w:color="auto"/>
              <w:left w:val="single" w:sz="4" w:space="0" w:color="auto"/>
              <w:bottom w:val="single" w:sz="4" w:space="0" w:color="auto"/>
              <w:right w:val="single" w:sz="4" w:space="0" w:color="auto"/>
            </w:tcBorders>
            <w:shd w:val="clear" w:color="auto" w:fill="A6A6A6"/>
          </w:tcPr>
          <w:p w14:paraId="0C0DE60B" w14:textId="77777777" w:rsidR="004D53B4" w:rsidRPr="00462118" w:rsidRDefault="004D53B4" w:rsidP="004D53B4">
            <w:pPr>
              <w:keepNext/>
              <w:keepLines/>
              <w:tabs>
                <w:tab w:val="left" w:pos="851"/>
              </w:tabs>
              <w:spacing w:before="60" w:after="60" w:line="230" w:lineRule="atLeast"/>
              <w:jc w:val="center"/>
              <w:rPr>
                <w:rFonts w:ascii="Calibri" w:eastAsia="Calibri" w:hAnsi="Calibri"/>
                <w:b/>
                <w:sz w:val="16"/>
                <w:lang w:val="de-DE"/>
              </w:rPr>
            </w:pPr>
            <w:r w:rsidRPr="00462118">
              <w:rPr>
                <w:b/>
                <w:sz w:val="16"/>
                <w:lang w:val="de-DE"/>
              </w:rPr>
              <w:t>Nr.</w:t>
            </w:r>
          </w:p>
        </w:tc>
        <w:tc>
          <w:tcPr>
            <w:tcW w:w="4061" w:type="dxa"/>
            <w:tcBorders>
              <w:top w:val="single" w:sz="4" w:space="0" w:color="auto"/>
              <w:left w:val="single" w:sz="4" w:space="0" w:color="auto"/>
              <w:bottom w:val="single" w:sz="4" w:space="0" w:color="auto"/>
              <w:right w:val="single" w:sz="4" w:space="0" w:color="auto"/>
            </w:tcBorders>
            <w:shd w:val="clear" w:color="auto" w:fill="A6A6A6"/>
          </w:tcPr>
          <w:p w14:paraId="0C3EDE1C" w14:textId="77777777" w:rsidR="004D53B4" w:rsidRPr="00462118" w:rsidRDefault="004D53B4" w:rsidP="004D53B4">
            <w:pPr>
              <w:keepNext/>
              <w:keepLines/>
              <w:tabs>
                <w:tab w:val="left" w:pos="851"/>
              </w:tabs>
              <w:spacing w:before="60" w:after="60" w:line="230" w:lineRule="atLeast"/>
              <w:jc w:val="center"/>
              <w:rPr>
                <w:rFonts w:ascii="Calibri" w:eastAsia="Calibri" w:hAnsi="Calibri"/>
                <w:b/>
                <w:sz w:val="16"/>
                <w:lang w:val="de-DE"/>
              </w:rPr>
            </w:pPr>
            <w:r w:rsidRPr="00462118">
              <w:rPr>
                <w:b/>
                <w:sz w:val="16"/>
                <w:lang w:val="de-DE"/>
              </w:rPr>
              <w:t>Beschreibung</w:t>
            </w:r>
          </w:p>
        </w:tc>
        <w:tc>
          <w:tcPr>
            <w:tcW w:w="2091" w:type="dxa"/>
            <w:tcBorders>
              <w:top w:val="single" w:sz="4" w:space="0" w:color="auto"/>
              <w:left w:val="single" w:sz="4" w:space="0" w:color="auto"/>
              <w:bottom w:val="single" w:sz="4" w:space="0" w:color="auto"/>
              <w:right w:val="single" w:sz="4" w:space="0" w:color="auto"/>
            </w:tcBorders>
            <w:shd w:val="clear" w:color="auto" w:fill="A6A6A6"/>
          </w:tcPr>
          <w:p w14:paraId="62DB8ECB" w14:textId="77777777" w:rsidR="004D53B4" w:rsidRPr="00462118" w:rsidRDefault="004D53B4" w:rsidP="004D53B4">
            <w:pPr>
              <w:keepNext/>
              <w:keepLines/>
              <w:tabs>
                <w:tab w:val="left" w:pos="851"/>
              </w:tabs>
              <w:spacing w:before="60" w:after="60" w:line="230" w:lineRule="atLeast"/>
              <w:jc w:val="center"/>
              <w:rPr>
                <w:rFonts w:ascii="Calibri" w:eastAsia="Calibri" w:hAnsi="Calibri"/>
                <w:b/>
                <w:sz w:val="16"/>
                <w:lang w:val="de-DE"/>
              </w:rPr>
            </w:pPr>
            <w:bookmarkStart w:id="295" w:name="AbsatzInTabelle"/>
            <w:r w:rsidRPr="00462118">
              <w:rPr>
                <w:b/>
                <w:sz w:val="16"/>
                <w:lang w:val="de-DE"/>
              </w:rPr>
              <w:t>Verwendung</w:t>
            </w:r>
            <w:bookmarkEnd w:id="295"/>
            <w:r w:rsidRPr="00462118">
              <w:rPr>
                <w:b/>
                <w:sz w:val="16"/>
                <w:lang w:val="de-DE"/>
              </w:rPr>
              <w:t xml:space="preserve"> bei IF_Adapter_TRuDI</w:t>
            </w:r>
          </w:p>
        </w:tc>
        <w:tc>
          <w:tcPr>
            <w:tcW w:w="1683" w:type="dxa"/>
            <w:tcBorders>
              <w:top w:val="single" w:sz="4" w:space="0" w:color="auto"/>
              <w:left w:val="single" w:sz="4" w:space="0" w:color="auto"/>
              <w:bottom w:val="single" w:sz="4" w:space="0" w:color="auto"/>
              <w:right w:val="single" w:sz="4" w:space="0" w:color="auto"/>
            </w:tcBorders>
            <w:shd w:val="clear" w:color="auto" w:fill="A6A6A6"/>
          </w:tcPr>
          <w:p w14:paraId="1C01EB8C" w14:textId="77777777" w:rsidR="004D53B4" w:rsidRPr="00462118" w:rsidRDefault="004D53B4" w:rsidP="004D53B4">
            <w:pPr>
              <w:keepNext/>
              <w:keepLines/>
              <w:tabs>
                <w:tab w:val="left" w:pos="851"/>
              </w:tabs>
              <w:spacing w:before="60" w:after="60" w:line="230" w:lineRule="atLeast"/>
              <w:jc w:val="center"/>
              <w:rPr>
                <w:b/>
                <w:sz w:val="16"/>
                <w:lang w:val="de-DE"/>
              </w:rPr>
            </w:pPr>
            <w:r w:rsidRPr="00462118">
              <w:rPr>
                <w:b/>
                <w:sz w:val="16"/>
                <w:lang w:val="de-DE"/>
              </w:rPr>
              <w:t>Verwendung bei IF_Lieferant_TRuDI</w:t>
            </w:r>
          </w:p>
        </w:tc>
        <w:tc>
          <w:tcPr>
            <w:tcW w:w="1675" w:type="dxa"/>
            <w:tcBorders>
              <w:top w:val="single" w:sz="4" w:space="0" w:color="auto"/>
              <w:left w:val="single" w:sz="4" w:space="0" w:color="auto"/>
              <w:bottom w:val="single" w:sz="4" w:space="0" w:color="auto"/>
              <w:right w:val="single" w:sz="4" w:space="0" w:color="auto"/>
            </w:tcBorders>
            <w:shd w:val="clear" w:color="auto" w:fill="A6A6A6"/>
          </w:tcPr>
          <w:p w14:paraId="10B61F9F" w14:textId="77777777" w:rsidR="004D53B4" w:rsidRPr="00462118" w:rsidRDefault="004D53B4" w:rsidP="004D53B4">
            <w:pPr>
              <w:keepNext/>
              <w:keepLines/>
              <w:tabs>
                <w:tab w:val="left" w:pos="851"/>
              </w:tabs>
              <w:spacing w:before="60" w:after="60" w:line="230" w:lineRule="atLeast"/>
              <w:jc w:val="center"/>
              <w:rPr>
                <w:b/>
                <w:sz w:val="16"/>
                <w:lang w:val="de-DE"/>
              </w:rPr>
            </w:pPr>
            <w:r w:rsidRPr="00462118">
              <w:rPr>
                <w:b/>
                <w:sz w:val="16"/>
                <w:lang w:val="de-DE"/>
              </w:rPr>
              <w:t>Realisierung für TRuDI v1.0</w:t>
            </w:r>
          </w:p>
        </w:tc>
      </w:tr>
      <w:tr w:rsidR="004D53B4" w:rsidRPr="00462118" w14:paraId="31526FEE"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18E470B9" w14:textId="77777777" w:rsidR="004D53B4" w:rsidRPr="00462118" w:rsidRDefault="004D53B4" w:rsidP="004D53B4">
            <w:pPr>
              <w:keepNext/>
              <w:keepLines/>
              <w:tabs>
                <w:tab w:val="left" w:pos="851"/>
              </w:tabs>
              <w:spacing w:before="60" w:after="60" w:line="230" w:lineRule="atLeast"/>
              <w:rPr>
                <w:rFonts w:ascii="Calibri" w:eastAsia="Calibri" w:hAnsi="Calibri"/>
                <w:sz w:val="16"/>
                <w:lang w:val="de-DE"/>
              </w:rPr>
            </w:pPr>
            <w:r w:rsidRPr="00462118">
              <w:rPr>
                <w:sz w:val="16"/>
                <w:lang w:val="de-DE"/>
              </w:rPr>
              <w:t>2.01</w:t>
            </w:r>
          </w:p>
        </w:tc>
        <w:tc>
          <w:tcPr>
            <w:tcW w:w="4061" w:type="dxa"/>
            <w:tcBorders>
              <w:top w:val="single" w:sz="4" w:space="0" w:color="auto"/>
              <w:left w:val="single" w:sz="4" w:space="0" w:color="auto"/>
              <w:bottom w:val="single" w:sz="4" w:space="0" w:color="auto"/>
              <w:right w:val="single" w:sz="4" w:space="0" w:color="auto"/>
            </w:tcBorders>
          </w:tcPr>
          <w:p w14:paraId="0EC51FC2" w14:textId="77777777" w:rsidR="004D53B4" w:rsidRPr="00462118" w:rsidRDefault="004D53B4" w:rsidP="004D53B4">
            <w:pPr>
              <w:keepNext/>
              <w:keepLines/>
              <w:tabs>
                <w:tab w:val="left" w:pos="851"/>
              </w:tabs>
              <w:spacing w:before="60" w:after="60" w:line="230" w:lineRule="atLeast"/>
              <w:rPr>
                <w:rFonts w:eastAsia="Calibri"/>
                <w:b/>
                <w:sz w:val="16"/>
                <w:lang w:val="de-DE"/>
              </w:rPr>
            </w:pPr>
            <w:r w:rsidRPr="00462118">
              <w:rPr>
                <w:b/>
                <w:sz w:val="16"/>
                <w:lang w:val="de-DE"/>
              </w:rPr>
              <w:t>AnalysisProfile</w:t>
            </w:r>
          </w:p>
          <w:p w14:paraId="3B6011F2" w14:textId="77777777" w:rsidR="004D53B4" w:rsidRPr="00462118" w:rsidRDefault="004D53B4" w:rsidP="004D53B4">
            <w:pPr>
              <w:keepNext/>
              <w:keepLines/>
              <w:tabs>
                <w:tab w:val="left" w:pos="851"/>
              </w:tabs>
              <w:spacing w:before="60" w:after="60"/>
              <w:rPr>
                <w:sz w:val="16"/>
                <w:lang w:val="de-DE"/>
              </w:rPr>
            </w:pPr>
            <w:r w:rsidRPr="00462118">
              <w:rPr>
                <w:sz w:val="16"/>
                <w:lang w:val="de-DE"/>
              </w:rPr>
              <w:t xml:space="preserve">Die Klasse </w:t>
            </w:r>
            <w:r w:rsidRPr="00462118">
              <w:rPr>
                <w:i/>
                <w:sz w:val="16"/>
                <w:lang w:val="de-DE"/>
              </w:rPr>
              <w:t>AnalysisProfile</w:t>
            </w:r>
            <w:r w:rsidRPr="00462118">
              <w:rPr>
                <w:sz w:val="16"/>
                <w:lang w:val="de-DE"/>
              </w:rPr>
              <w:t xml:space="preserve"> repräsentiert das Auswerteprofil. Bei der Übertragung von Daten zu Zwecken der eichrechtskonformen Rechnungsüberprüfung </w:t>
            </w:r>
            <w:r w:rsidRPr="00462118">
              <w:rPr>
                <w:b/>
                <w:sz w:val="16"/>
                <w:lang w:val="de-DE"/>
              </w:rPr>
              <w:t>muss</w:t>
            </w:r>
            <w:r w:rsidRPr="00462118">
              <w:rPr>
                <w:sz w:val="16"/>
                <w:lang w:val="de-DE"/>
              </w:rPr>
              <w:t xml:space="preserve"> die Nachricht eine Instanz der Klasse enthalten. Bei der Übertragung von Daten für das Alltagsdisplay ist die Nutzung der Klasse </w:t>
            </w:r>
            <w:r w:rsidRPr="00462118">
              <w:rPr>
                <w:i/>
                <w:sz w:val="16"/>
                <w:lang w:val="de-DE"/>
              </w:rPr>
              <w:t>AnalysisProfile</w:t>
            </w:r>
            <w:r w:rsidRPr="00462118">
              <w:rPr>
                <w:sz w:val="16"/>
                <w:lang w:val="de-DE"/>
              </w:rPr>
              <w:t xml:space="preserve"> </w:t>
            </w:r>
            <w:r w:rsidRPr="00462118">
              <w:rPr>
                <w:b/>
                <w:sz w:val="16"/>
                <w:lang w:val="de-DE"/>
              </w:rPr>
              <w:t>optional</w:t>
            </w:r>
            <w:r w:rsidRPr="00462118">
              <w:rPr>
                <w:sz w:val="16"/>
                <w:lang w:val="de-DE"/>
              </w:rPr>
              <w:t>.</w:t>
            </w:r>
          </w:p>
          <w:p w14:paraId="6F9D3ACA" w14:textId="77777777" w:rsidR="004D53B4" w:rsidRPr="00462118" w:rsidRDefault="004D53B4" w:rsidP="004D53B4">
            <w:pPr>
              <w:keepNext/>
              <w:keepLines/>
              <w:tabs>
                <w:tab w:val="left" w:pos="851"/>
              </w:tabs>
              <w:spacing w:before="60" w:after="60"/>
              <w:rPr>
                <w:sz w:val="16"/>
                <w:lang w:val="de-DE"/>
              </w:rPr>
            </w:pPr>
            <w:r w:rsidRPr="00462118">
              <w:rPr>
                <w:sz w:val="16"/>
                <w:lang w:val="de-DE"/>
              </w:rPr>
              <w:t xml:space="preserve">Eine Instanz der Klasse </w:t>
            </w:r>
            <w:r w:rsidRPr="00462118">
              <w:rPr>
                <w:i/>
                <w:sz w:val="16"/>
                <w:lang w:val="de-DE"/>
              </w:rPr>
              <w:t>AnalysisProfile</w:t>
            </w:r>
            <w:r w:rsidRPr="00462118">
              <w:rPr>
                <w:sz w:val="16"/>
                <w:lang w:val="de-DE"/>
              </w:rPr>
              <w:t>:</w:t>
            </w:r>
          </w:p>
          <w:p w14:paraId="7DE55B54" w14:textId="77777777" w:rsidR="004D53B4" w:rsidRPr="00462118" w:rsidRDefault="004D53B4" w:rsidP="004D53B4">
            <w:pPr>
              <w:keepNext/>
              <w:keepLines/>
              <w:tabs>
                <w:tab w:val="left" w:pos="604"/>
                <w:tab w:val="left" w:pos="851"/>
              </w:tabs>
              <w:spacing w:before="60" w:after="60"/>
              <w:ind w:left="284" w:hanging="284"/>
              <w:rPr>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muss</w:t>
            </w:r>
            <w:r w:rsidRPr="00462118">
              <w:rPr>
                <w:sz w:val="16"/>
                <w:lang w:val="de-DE"/>
              </w:rPr>
              <w:t xml:space="preserve"> </w:t>
            </w:r>
            <w:r w:rsidRPr="00462118">
              <w:rPr>
                <w:b/>
                <w:sz w:val="16"/>
                <w:lang w:val="de-DE"/>
              </w:rPr>
              <w:t>auf</w:t>
            </w:r>
            <w:r w:rsidRPr="00462118">
              <w:rPr>
                <w:sz w:val="16"/>
                <w:lang w:val="de-DE"/>
              </w:rPr>
              <w:t xml:space="preserve"> mindestens eine Instanz der Klasse </w:t>
            </w:r>
            <w:r w:rsidRPr="00462118">
              <w:rPr>
                <w:i/>
                <w:sz w:val="16"/>
                <w:lang w:val="de-DE"/>
              </w:rPr>
              <w:t>TariffStage</w:t>
            </w:r>
            <w:r w:rsidRPr="00462118">
              <w:rPr>
                <w:sz w:val="16"/>
                <w:lang w:val="de-DE"/>
              </w:rPr>
              <w:t xml:space="preserve"> verweisen</w:t>
            </w:r>
          </w:p>
          <w:p w14:paraId="62EDA0C5" w14:textId="77777777" w:rsidR="004D53B4" w:rsidRPr="00462118" w:rsidRDefault="004D53B4" w:rsidP="004D53B4">
            <w:pPr>
              <w:keepNext/>
              <w:keepLines/>
              <w:tabs>
                <w:tab w:val="left" w:pos="604"/>
                <w:tab w:val="left" w:pos="851"/>
              </w:tabs>
              <w:spacing w:before="60" w:after="60"/>
              <w:ind w:left="284" w:hanging="284"/>
              <w:rPr>
                <w:rFonts w:ascii="Calibri" w:hAnsi="Calibri"/>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kann</w:t>
            </w:r>
            <w:r w:rsidRPr="00462118">
              <w:rPr>
                <w:sz w:val="16"/>
                <w:lang w:val="de-DE"/>
              </w:rPr>
              <w:t xml:space="preserve"> auf eine Klasse </w:t>
            </w:r>
            <w:r w:rsidRPr="00462118">
              <w:rPr>
                <w:i/>
                <w:sz w:val="16"/>
                <w:lang w:val="de-DE"/>
              </w:rPr>
              <w:t>RuleSystem</w:t>
            </w:r>
            <w:r w:rsidRPr="00462118">
              <w:rPr>
                <w:sz w:val="16"/>
                <w:lang w:val="de-DE"/>
              </w:rPr>
              <w:t xml:space="preserve"> verweisen</w:t>
            </w:r>
          </w:p>
        </w:tc>
        <w:tc>
          <w:tcPr>
            <w:tcW w:w="2091" w:type="dxa"/>
            <w:tcBorders>
              <w:top w:val="single" w:sz="4" w:space="0" w:color="auto"/>
              <w:left w:val="single" w:sz="4" w:space="0" w:color="auto"/>
              <w:bottom w:val="single" w:sz="4" w:space="0" w:color="auto"/>
              <w:right w:val="single" w:sz="4" w:space="0" w:color="auto"/>
            </w:tcBorders>
          </w:tcPr>
          <w:p w14:paraId="513D9E20" w14:textId="77777777" w:rsidR="004D53B4" w:rsidRPr="00462118" w:rsidRDefault="004D53B4" w:rsidP="004D53B4">
            <w:pPr>
              <w:keepNext/>
              <w:keepLines/>
              <w:tabs>
                <w:tab w:val="left" w:pos="851"/>
              </w:tabs>
              <w:spacing w:before="60" w:after="60" w:line="230" w:lineRule="atLeast"/>
              <w:rPr>
                <w:sz w:val="16"/>
                <w:lang w:val="de-DE"/>
              </w:rPr>
            </w:pPr>
            <w:r w:rsidRPr="00462118">
              <w:rPr>
                <w:sz w:val="16"/>
                <w:lang w:val="de-DE"/>
              </w:rPr>
              <w:t>Optional</w:t>
            </w:r>
          </w:p>
          <w:p w14:paraId="43E8156E" w14:textId="77777777" w:rsidR="004D53B4" w:rsidRPr="00462118" w:rsidRDefault="004D53B4" w:rsidP="004D53B4">
            <w:pPr>
              <w:keepNext/>
              <w:keepLines/>
              <w:tabs>
                <w:tab w:val="left" w:pos="851"/>
              </w:tabs>
              <w:spacing w:before="60" w:after="60" w:line="230" w:lineRule="atLeast"/>
              <w:rPr>
                <w:sz w:val="16"/>
                <w:lang w:val="de-DE"/>
              </w:rPr>
            </w:pPr>
          </w:p>
        </w:tc>
        <w:tc>
          <w:tcPr>
            <w:tcW w:w="1683" w:type="dxa"/>
            <w:tcBorders>
              <w:top w:val="single" w:sz="4" w:space="0" w:color="auto"/>
              <w:left w:val="single" w:sz="4" w:space="0" w:color="auto"/>
              <w:bottom w:val="single" w:sz="4" w:space="0" w:color="auto"/>
              <w:right w:val="single" w:sz="4" w:space="0" w:color="auto"/>
            </w:tcBorders>
          </w:tcPr>
          <w:p w14:paraId="398AF4B4" w14:textId="77777777" w:rsidR="004D53B4" w:rsidRPr="00462118" w:rsidRDefault="004D53B4" w:rsidP="004D53B4">
            <w:pPr>
              <w:keepNext/>
              <w:keepLines/>
              <w:tabs>
                <w:tab w:val="left" w:pos="851"/>
              </w:tabs>
              <w:spacing w:before="60" w:after="60" w:line="230" w:lineRule="atLeast"/>
              <w:rPr>
                <w:sz w:val="16"/>
                <w:lang w:val="de-DE"/>
              </w:rPr>
            </w:pPr>
            <w:r w:rsidRPr="00462118">
              <w:rPr>
                <w:sz w:val="16"/>
                <w:lang w:val="de-DE"/>
              </w:rPr>
              <w:t>Erforderlich</w:t>
            </w:r>
          </w:p>
          <w:p w14:paraId="22DA6BC5" w14:textId="77777777" w:rsidR="004D53B4" w:rsidRPr="00462118" w:rsidRDefault="004D53B4" w:rsidP="004D53B4">
            <w:pPr>
              <w:keepNext/>
              <w:keepLines/>
              <w:tabs>
                <w:tab w:val="left" w:pos="851"/>
              </w:tabs>
              <w:spacing w:before="60" w:after="60" w:line="230" w:lineRule="atLeast"/>
              <w:rPr>
                <w:sz w:val="16"/>
                <w:lang w:val="de-DE"/>
              </w:rPr>
            </w:pPr>
          </w:p>
        </w:tc>
        <w:tc>
          <w:tcPr>
            <w:tcW w:w="1675" w:type="dxa"/>
            <w:tcBorders>
              <w:top w:val="single" w:sz="4" w:space="0" w:color="auto"/>
              <w:left w:val="single" w:sz="4" w:space="0" w:color="auto"/>
              <w:bottom w:val="single" w:sz="4" w:space="0" w:color="auto"/>
              <w:right w:val="single" w:sz="4" w:space="0" w:color="auto"/>
            </w:tcBorders>
          </w:tcPr>
          <w:p w14:paraId="306517E5" w14:textId="77777777" w:rsidR="004D53B4" w:rsidRPr="00462118" w:rsidRDefault="004D53B4" w:rsidP="004D53B4">
            <w:pPr>
              <w:keepNext/>
              <w:keepLines/>
              <w:tabs>
                <w:tab w:val="left" w:pos="851"/>
              </w:tabs>
              <w:spacing w:before="60" w:after="60" w:line="230" w:lineRule="atLeast"/>
              <w:rPr>
                <w:sz w:val="16"/>
                <w:lang w:val="de-DE"/>
              </w:rPr>
            </w:pPr>
            <w:r w:rsidRPr="00462118">
              <w:rPr>
                <w:sz w:val="16"/>
                <w:lang w:val="de-DE"/>
              </w:rPr>
              <w:t>muss implementiert werden</w:t>
            </w:r>
          </w:p>
        </w:tc>
      </w:tr>
      <w:tr w:rsidR="004D53B4" w:rsidRPr="00462118" w14:paraId="00096AFE"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429CB8BB"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2.02</w:t>
            </w:r>
          </w:p>
        </w:tc>
        <w:tc>
          <w:tcPr>
            <w:tcW w:w="4061" w:type="dxa"/>
            <w:tcBorders>
              <w:top w:val="single" w:sz="4" w:space="0" w:color="auto"/>
              <w:left w:val="single" w:sz="4" w:space="0" w:color="auto"/>
              <w:bottom w:val="single" w:sz="4" w:space="0" w:color="auto"/>
              <w:right w:val="single" w:sz="4" w:space="0" w:color="auto"/>
            </w:tcBorders>
          </w:tcPr>
          <w:p w14:paraId="1167AB6A"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AnalysisProfile – billingPeriod</w:t>
            </w:r>
          </w:p>
          <w:p w14:paraId="5127ADF1"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billingPeriod</w:t>
            </w:r>
            <w:r w:rsidRPr="00462118">
              <w:rPr>
                <w:sz w:val="16"/>
                <w:lang w:val="de-DE"/>
              </w:rPr>
              <w:t xml:space="preserve"> spezifiziert den Abrechnungszeitraum für den dieses Auswerte</w:t>
            </w:r>
            <w:r w:rsidRPr="00462118">
              <w:rPr>
                <w:sz w:val="16"/>
                <w:lang w:val="de-DE"/>
              </w:rPr>
              <w:softHyphen/>
              <w:t>profil Gültigkeit hat.</w:t>
            </w:r>
          </w:p>
          <w:p w14:paraId="7A48C55F"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Eine Instanz der Klasse </w:t>
            </w:r>
            <w:r w:rsidRPr="00462118">
              <w:rPr>
                <w:i/>
                <w:sz w:val="16"/>
                <w:lang w:val="de-DE"/>
              </w:rPr>
              <w:t>AnalysisProfile</w:t>
            </w:r>
            <w:r w:rsidRPr="00462118">
              <w:rPr>
                <w:sz w:val="16"/>
                <w:lang w:val="de-DE"/>
              </w:rPr>
              <w:t xml:space="preserve"> </w:t>
            </w:r>
            <w:r w:rsidRPr="00462118">
              <w:rPr>
                <w:b/>
                <w:sz w:val="16"/>
                <w:lang w:val="de-DE"/>
              </w:rPr>
              <w:t>muss</w:t>
            </w:r>
            <w:r w:rsidRPr="00462118">
              <w:rPr>
                <w:sz w:val="16"/>
                <w:lang w:val="de-DE"/>
              </w:rPr>
              <w:t xml:space="preserve"> genau ein Datenelement </w:t>
            </w:r>
            <w:r w:rsidRPr="00462118">
              <w:rPr>
                <w:i/>
                <w:sz w:val="16"/>
                <w:lang w:val="de-DE"/>
              </w:rPr>
              <w:t>billingPeriod</w:t>
            </w:r>
            <w:r w:rsidRPr="00462118">
              <w:rPr>
                <w:b/>
                <w:sz w:val="16"/>
                <w:lang w:val="de-DE"/>
              </w:rPr>
              <w:t xml:space="preserve"> </w:t>
            </w:r>
            <w:r w:rsidRPr="00462118">
              <w:rPr>
                <w:sz w:val="16"/>
                <w:lang w:val="de-DE"/>
              </w:rPr>
              <w:t>enthalten.</w:t>
            </w:r>
          </w:p>
        </w:tc>
        <w:tc>
          <w:tcPr>
            <w:tcW w:w="2091" w:type="dxa"/>
            <w:tcBorders>
              <w:top w:val="single" w:sz="4" w:space="0" w:color="auto"/>
              <w:left w:val="single" w:sz="4" w:space="0" w:color="auto"/>
              <w:bottom w:val="single" w:sz="4" w:space="0" w:color="auto"/>
              <w:right w:val="single" w:sz="4" w:space="0" w:color="auto"/>
            </w:tcBorders>
          </w:tcPr>
          <w:p w14:paraId="54C8D103"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3707318A"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2A043F9E"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556A146A"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045A368B"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2.03</w:t>
            </w:r>
          </w:p>
        </w:tc>
        <w:tc>
          <w:tcPr>
            <w:tcW w:w="4061" w:type="dxa"/>
            <w:tcBorders>
              <w:top w:val="single" w:sz="4" w:space="0" w:color="auto"/>
              <w:left w:val="single" w:sz="4" w:space="0" w:color="auto"/>
              <w:bottom w:val="single" w:sz="4" w:space="0" w:color="auto"/>
              <w:right w:val="single" w:sz="4" w:space="0" w:color="auto"/>
            </w:tcBorders>
          </w:tcPr>
          <w:p w14:paraId="13EB22AE"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AnalysisProfile – description</w:t>
            </w:r>
          </w:p>
          <w:p w14:paraId="3E9E267A"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description </w:t>
            </w:r>
            <w:r w:rsidRPr="00462118">
              <w:rPr>
                <w:sz w:val="16"/>
                <w:lang w:val="de-DE"/>
              </w:rPr>
              <w:t>kann zur Beschreibung des Tarifs genutzt werden, für den das Aus</w:t>
            </w:r>
            <w:r w:rsidRPr="00462118">
              <w:rPr>
                <w:sz w:val="16"/>
                <w:lang w:val="de-DE"/>
              </w:rPr>
              <w:softHyphen/>
              <w:t>werteprofil gültig ist.</w:t>
            </w:r>
          </w:p>
          <w:p w14:paraId="5436DF9E"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w:t>
            </w:r>
            <w:r w:rsidRPr="00462118">
              <w:rPr>
                <w:i/>
                <w:sz w:val="16"/>
                <w:lang w:val="de-DE"/>
              </w:rPr>
              <w:t>description</w:t>
            </w:r>
            <w:r w:rsidRPr="00462118">
              <w:rPr>
                <w:sz w:val="16"/>
                <w:lang w:val="de-DE"/>
              </w:rPr>
              <w:t xml:space="preserve"> ist </w:t>
            </w:r>
            <w:r w:rsidRPr="00462118">
              <w:rPr>
                <w:b/>
                <w:sz w:val="16"/>
                <w:lang w:val="de-DE"/>
              </w:rPr>
              <w:t>optional</w:t>
            </w:r>
            <w:r w:rsidRPr="00462118">
              <w:rPr>
                <w:sz w:val="16"/>
                <w:lang w:val="de-DE"/>
              </w:rPr>
              <w:t>.</w:t>
            </w:r>
          </w:p>
        </w:tc>
        <w:tc>
          <w:tcPr>
            <w:tcW w:w="2091" w:type="dxa"/>
            <w:tcBorders>
              <w:top w:val="single" w:sz="4" w:space="0" w:color="auto"/>
              <w:left w:val="single" w:sz="4" w:space="0" w:color="auto"/>
              <w:bottom w:val="single" w:sz="4" w:space="0" w:color="auto"/>
              <w:right w:val="single" w:sz="4" w:space="0" w:color="auto"/>
            </w:tcBorders>
          </w:tcPr>
          <w:p w14:paraId="582D9B18"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68A3DABB"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710B312A"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205762C6"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619DFF99"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2.04</w:t>
            </w:r>
          </w:p>
        </w:tc>
        <w:tc>
          <w:tcPr>
            <w:tcW w:w="4061" w:type="dxa"/>
            <w:tcBorders>
              <w:top w:val="single" w:sz="4" w:space="0" w:color="auto"/>
              <w:left w:val="single" w:sz="4" w:space="0" w:color="auto"/>
              <w:bottom w:val="single" w:sz="4" w:space="0" w:color="auto"/>
              <w:right w:val="single" w:sz="4" w:space="0" w:color="auto"/>
            </w:tcBorders>
          </w:tcPr>
          <w:p w14:paraId="0563694D"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AnalysisProfile – tariffUseCase</w:t>
            </w:r>
          </w:p>
          <w:p w14:paraId="51CB64D8"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tariffUseCase </w:t>
            </w:r>
            <w:r w:rsidRPr="00462118">
              <w:rPr>
                <w:sz w:val="16"/>
                <w:lang w:val="de-DE"/>
              </w:rPr>
              <w:t>spezifiziert den Tarifanwendungsfall für den diese Tarifstufe gültig ist. Die angegebene Nummer entspricht dabei dem Anwendungsfall wie er in der TR-03109-1 des BSI definiert wurde.</w:t>
            </w:r>
          </w:p>
          <w:p w14:paraId="02E8A351"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Eine Instanz der Klasse </w:t>
            </w:r>
            <w:r w:rsidRPr="00462118">
              <w:rPr>
                <w:i/>
                <w:sz w:val="16"/>
                <w:lang w:val="de-DE"/>
              </w:rPr>
              <w:t>AnalysisProfile</w:t>
            </w:r>
            <w:r w:rsidRPr="00462118">
              <w:rPr>
                <w:sz w:val="16"/>
                <w:lang w:val="de-DE"/>
              </w:rPr>
              <w:t xml:space="preserve"> </w:t>
            </w:r>
            <w:r w:rsidRPr="00462118">
              <w:rPr>
                <w:b/>
                <w:sz w:val="16"/>
                <w:lang w:val="de-DE"/>
              </w:rPr>
              <w:t xml:space="preserve">muss </w:t>
            </w:r>
            <w:r w:rsidRPr="00462118">
              <w:rPr>
                <w:sz w:val="16"/>
                <w:lang w:val="de-DE"/>
              </w:rPr>
              <w:t xml:space="preserve">genau ein Datenelement der Klasse </w:t>
            </w:r>
            <w:r w:rsidRPr="00462118">
              <w:rPr>
                <w:i/>
                <w:sz w:val="16"/>
                <w:lang w:val="de-DE"/>
              </w:rPr>
              <w:t>tariffUseCase</w:t>
            </w:r>
            <w:r w:rsidRPr="00462118">
              <w:rPr>
                <w:sz w:val="16"/>
                <w:lang w:val="de-DE"/>
              </w:rPr>
              <w:t xml:space="preserve"> bein</w:t>
            </w:r>
            <w:r w:rsidRPr="00462118">
              <w:rPr>
                <w:sz w:val="16"/>
                <w:lang w:val="de-DE"/>
              </w:rPr>
              <w:softHyphen/>
              <w:t xml:space="preserve">halten. </w:t>
            </w:r>
          </w:p>
        </w:tc>
        <w:tc>
          <w:tcPr>
            <w:tcW w:w="2091" w:type="dxa"/>
            <w:tcBorders>
              <w:top w:val="single" w:sz="4" w:space="0" w:color="auto"/>
              <w:left w:val="single" w:sz="4" w:space="0" w:color="auto"/>
              <w:bottom w:val="single" w:sz="4" w:space="0" w:color="auto"/>
              <w:right w:val="single" w:sz="4" w:space="0" w:color="auto"/>
            </w:tcBorders>
          </w:tcPr>
          <w:p w14:paraId="31CDFCAB"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46630656"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5FF6F665"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629031B7"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537516DA"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2.05</w:t>
            </w:r>
          </w:p>
        </w:tc>
        <w:tc>
          <w:tcPr>
            <w:tcW w:w="4061" w:type="dxa"/>
            <w:tcBorders>
              <w:top w:val="single" w:sz="4" w:space="0" w:color="auto"/>
              <w:left w:val="single" w:sz="4" w:space="0" w:color="auto"/>
              <w:bottom w:val="single" w:sz="4" w:space="0" w:color="auto"/>
              <w:right w:val="single" w:sz="4" w:space="0" w:color="auto"/>
            </w:tcBorders>
          </w:tcPr>
          <w:p w14:paraId="4DFA89A1"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AnalysisProfile – tariffId</w:t>
            </w:r>
          </w:p>
          <w:p w14:paraId="1F7EB690"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tariffId</w:t>
            </w:r>
            <w:r w:rsidRPr="00462118">
              <w:rPr>
                <w:sz w:val="16"/>
                <w:lang w:val="de-DE"/>
              </w:rPr>
              <w:t xml:space="preserve"> entspricht der Tarifkennbezeichnung des Lieferanten.</w:t>
            </w:r>
          </w:p>
          <w:p w14:paraId="5B2E7A51"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Eine Instanz der Klasse </w:t>
            </w:r>
            <w:r w:rsidRPr="00462118">
              <w:rPr>
                <w:i/>
                <w:sz w:val="16"/>
                <w:lang w:val="de-DE"/>
              </w:rPr>
              <w:t>AnalysisProfile</w:t>
            </w:r>
            <w:r w:rsidRPr="00462118">
              <w:rPr>
                <w:sz w:val="16"/>
                <w:lang w:val="de-DE"/>
              </w:rPr>
              <w:t xml:space="preserve"> </w:t>
            </w:r>
            <w:r w:rsidRPr="00462118">
              <w:rPr>
                <w:b/>
                <w:sz w:val="16"/>
                <w:lang w:val="de-DE"/>
              </w:rPr>
              <w:t>muss</w:t>
            </w:r>
            <w:r w:rsidRPr="00462118">
              <w:rPr>
                <w:sz w:val="16"/>
                <w:lang w:val="de-DE"/>
              </w:rPr>
              <w:t xml:space="preserve"> genau ein Datenelement </w:t>
            </w:r>
            <w:r w:rsidRPr="00462118">
              <w:rPr>
                <w:i/>
                <w:sz w:val="16"/>
                <w:lang w:val="de-DE"/>
              </w:rPr>
              <w:t>tariffId</w:t>
            </w:r>
            <w:r w:rsidRPr="00462118">
              <w:rPr>
                <w:sz w:val="16"/>
                <w:lang w:val="de-DE"/>
              </w:rPr>
              <w:t xml:space="preserve"> enthalten </w:t>
            </w:r>
          </w:p>
        </w:tc>
        <w:tc>
          <w:tcPr>
            <w:tcW w:w="2091" w:type="dxa"/>
            <w:tcBorders>
              <w:top w:val="single" w:sz="4" w:space="0" w:color="auto"/>
              <w:left w:val="single" w:sz="4" w:space="0" w:color="auto"/>
              <w:bottom w:val="single" w:sz="4" w:space="0" w:color="auto"/>
              <w:right w:val="single" w:sz="4" w:space="0" w:color="auto"/>
            </w:tcBorders>
          </w:tcPr>
          <w:p w14:paraId="2117649F"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197BF085"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42C6E01B"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25B9DB9A"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50D02560"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2.06</w:t>
            </w:r>
          </w:p>
        </w:tc>
        <w:tc>
          <w:tcPr>
            <w:tcW w:w="4061" w:type="dxa"/>
            <w:tcBorders>
              <w:top w:val="single" w:sz="4" w:space="0" w:color="auto"/>
              <w:left w:val="single" w:sz="4" w:space="0" w:color="auto"/>
              <w:bottom w:val="single" w:sz="4" w:space="0" w:color="auto"/>
              <w:right w:val="single" w:sz="4" w:space="0" w:color="auto"/>
            </w:tcBorders>
          </w:tcPr>
          <w:p w14:paraId="5C36C34B"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AnalysisProfile – defaultTariffNumber</w:t>
            </w:r>
          </w:p>
          <w:p w14:paraId="3BEEF1E8"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defaultTariffNumber</w:t>
            </w:r>
            <w:r w:rsidRPr="00462118">
              <w:rPr>
                <w:sz w:val="16"/>
                <w:lang w:val="de-DE"/>
              </w:rPr>
              <w:t xml:space="preserve"> ist eine Referenz auf die Standardtarifstufe, die zu Beginn eines Abrechnungszeitraums gültig ist.</w:t>
            </w:r>
          </w:p>
          <w:p w14:paraId="58C32D11"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Eine Instanz der Klasse </w:t>
            </w:r>
            <w:r w:rsidRPr="00462118">
              <w:rPr>
                <w:i/>
                <w:sz w:val="16"/>
                <w:lang w:val="de-DE"/>
              </w:rPr>
              <w:t>AnalysisProfile</w:t>
            </w:r>
            <w:r w:rsidRPr="00462118">
              <w:rPr>
                <w:sz w:val="16"/>
                <w:lang w:val="de-DE"/>
              </w:rPr>
              <w:t xml:space="preserve"> </w:t>
            </w:r>
            <w:r w:rsidRPr="00462118">
              <w:rPr>
                <w:b/>
                <w:sz w:val="16"/>
                <w:lang w:val="de-DE"/>
              </w:rPr>
              <w:t>muss</w:t>
            </w:r>
            <w:r w:rsidRPr="00462118">
              <w:rPr>
                <w:sz w:val="16"/>
                <w:lang w:val="de-DE"/>
              </w:rPr>
              <w:t xml:space="preserve"> genau ein Datenelement </w:t>
            </w:r>
            <w:r w:rsidRPr="00462118">
              <w:rPr>
                <w:i/>
                <w:sz w:val="16"/>
                <w:lang w:val="de-DE"/>
              </w:rPr>
              <w:t>defaultTariffNumber</w:t>
            </w:r>
            <w:r w:rsidRPr="00462118">
              <w:rPr>
                <w:sz w:val="16"/>
                <w:lang w:val="de-DE"/>
              </w:rPr>
              <w:t xml:space="preserve"> ent</w:t>
            </w:r>
            <w:r w:rsidRPr="00462118">
              <w:rPr>
                <w:sz w:val="16"/>
                <w:lang w:val="de-DE"/>
              </w:rPr>
              <w:softHyphen/>
              <w:t>halten.</w:t>
            </w:r>
          </w:p>
        </w:tc>
        <w:tc>
          <w:tcPr>
            <w:tcW w:w="2091" w:type="dxa"/>
            <w:tcBorders>
              <w:top w:val="single" w:sz="4" w:space="0" w:color="auto"/>
              <w:left w:val="single" w:sz="4" w:space="0" w:color="auto"/>
              <w:bottom w:val="single" w:sz="4" w:space="0" w:color="auto"/>
              <w:right w:val="single" w:sz="4" w:space="0" w:color="auto"/>
            </w:tcBorders>
          </w:tcPr>
          <w:p w14:paraId="52A4D29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 xml:space="preserve">Erforderlich </w:t>
            </w:r>
          </w:p>
        </w:tc>
        <w:tc>
          <w:tcPr>
            <w:tcW w:w="1683" w:type="dxa"/>
            <w:tcBorders>
              <w:top w:val="single" w:sz="4" w:space="0" w:color="auto"/>
              <w:left w:val="single" w:sz="4" w:space="0" w:color="auto"/>
              <w:bottom w:val="single" w:sz="4" w:space="0" w:color="auto"/>
              <w:right w:val="single" w:sz="4" w:space="0" w:color="auto"/>
            </w:tcBorders>
          </w:tcPr>
          <w:p w14:paraId="182F0C60"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5FFA707A"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34A59F2C"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662A7045"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2.07</w:t>
            </w:r>
          </w:p>
        </w:tc>
        <w:tc>
          <w:tcPr>
            <w:tcW w:w="4061" w:type="dxa"/>
            <w:tcBorders>
              <w:top w:val="single" w:sz="4" w:space="0" w:color="auto"/>
              <w:left w:val="single" w:sz="4" w:space="0" w:color="auto"/>
              <w:bottom w:val="single" w:sz="4" w:space="0" w:color="auto"/>
              <w:right w:val="single" w:sz="4" w:space="0" w:color="auto"/>
            </w:tcBorders>
          </w:tcPr>
          <w:p w14:paraId="0521F24B"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RuleSystem</w:t>
            </w:r>
          </w:p>
          <w:p w14:paraId="0258D7F4"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RuleSystem</w:t>
            </w:r>
            <w:r w:rsidRPr="00462118">
              <w:rPr>
                <w:sz w:val="16"/>
                <w:lang w:val="de-DE"/>
              </w:rPr>
              <w:t xml:space="preserve"> repräsentiert das Regelwerk.</w:t>
            </w:r>
          </w:p>
          <w:p w14:paraId="256161AA"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Eine Instanz der Klasse </w:t>
            </w:r>
            <w:r w:rsidRPr="00462118">
              <w:rPr>
                <w:i/>
                <w:sz w:val="16"/>
                <w:lang w:val="de-DE"/>
              </w:rPr>
              <w:t>RuleSystem</w:t>
            </w:r>
            <w:r w:rsidRPr="00462118">
              <w:rPr>
                <w:sz w:val="16"/>
                <w:lang w:val="de-DE"/>
              </w:rPr>
              <w:t xml:space="preserve"> ist </w:t>
            </w:r>
            <w:r w:rsidRPr="00462118">
              <w:rPr>
                <w:b/>
                <w:sz w:val="16"/>
                <w:lang w:val="de-DE"/>
              </w:rPr>
              <w:t>optional</w:t>
            </w:r>
            <w:r w:rsidRPr="00462118">
              <w:rPr>
                <w:sz w:val="16"/>
                <w:lang w:val="de-DE"/>
              </w:rPr>
              <w:t xml:space="preserve">. </w:t>
            </w:r>
          </w:p>
        </w:tc>
        <w:tc>
          <w:tcPr>
            <w:tcW w:w="2091" w:type="dxa"/>
            <w:tcBorders>
              <w:top w:val="single" w:sz="4" w:space="0" w:color="auto"/>
              <w:left w:val="single" w:sz="4" w:space="0" w:color="auto"/>
              <w:bottom w:val="single" w:sz="4" w:space="0" w:color="auto"/>
              <w:right w:val="single" w:sz="4" w:space="0" w:color="auto"/>
            </w:tcBorders>
          </w:tcPr>
          <w:p w14:paraId="23EC8F2D"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453D88B7"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64B2A660"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778A6F6C"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50D81CD8"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2.08</w:t>
            </w:r>
          </w:p>
        </w:tc>
        <w:tc>
          <w:tcPr>
            <w:tcW w:w="4061" w:type="dxa"/>
            <w:tcBorders>
              <w:top w:val="single" w:sz="4" w:space="0" w:color="auto"/>
              <w:left w:val="single" w:sz="4" w:space="0" w:color="auto"/>
              <w:bottom w:val="single" w:sz="4" w:space="0" w:color="auto"/>
              <w:right w:val="single" w:sz="4" w:space="0" w:color="auto"/>
            </w:tcBorders>
          </w:tcPr>
          <w:p w14:paraId="0DD77DB6"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RuleSystem – rules</w:t>
            </w:r>
          </w:p>
          <w:p w14:paraId="1EFE7088"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w:t>
            </w:r>
            <w:r w:rsidRPr="00462118">
              <w:rPr>
                <w:i/>
                <w:sz w:val="16"/>
                <w:lang w:val="de-DE"/>
              </w:rPr>
              <w:t>rules</w:t>
            </w:r>
            <w:r w:rsidRPr="00462118">
              <w:rPr>
                <w:sz w:val="16"/>
                <w:lang w:val="de-DE"/>
              </w:rPr>
              <w:t xml:space="preserve"> spezifiziert eine URI/URL als Link zum Ablageort des Regelwerks. Dieses kann dann von der Basissoftware dort heruntergeladen werden. Eine Instanz der Klasse RuleSystem </w:t>
            </w:r>
            <w:r w:rsidRPr="00462118">
              <w:rPr>
                <w:b/>
                <w:sz w:val="16"/>
                <w:lang w:val="de-DE"/>
              </w:rPr>
              <w:t>muss</w:t>
            </w:r>
            <w:r w:rsidRPr="00462118">
              <w:rPr>
                <w:sz w:val="16"/>
                <w:lang w:val="de-DE"/>
              </w:rPr>
              <w:t xml:space="preserve"> einen Link zum Regelwerk enthalten.</w:t>
            </w:r>
          </w:p>
        </w:tc>
        <w:tc>
          <w:tcPr>
            <w:tcW w:w="2091" w:type="dxa"/>
            <w:tcBorders>
              <w:top w:val="single" w:sz="4" w:space="0" w:color="auto"/>
              <w:left w:val="single" w:sz="4" w:space="0" w:color="auto"/>
              <w:bottom w:val="single" w:sz="4" w:space="0" w:color="auto"/>
              <w:right w:val="single" w:sz="4" w:space="0" w:color="auto"/>
            </w:tcBorders>
          </w:tcPr>
          <w:p w14:paraId="222FDAD7"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20EB1DE2"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76E62E48"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25E6A38D"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14E17866"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2.09</w:t>
            </w:r>
          </w:p>
        </w:tc>
        <w:tc>
          <w:tcPr>
            <w:tcW w:w="4061" w:type="dxa"/>
            <w:tcBorders>
              <w:top w:val="single" w:sz="4" w:space="0" w:color="auto"/>
              <w:left w:val="single" w:sz="4" w:space="0" w:color="auto"/>
              <w:bottom w:val="single" w:sz="4" w:space="0" w:color="auto"/>
              <w:right w:val="single" w:sz="4" w:space="0" w:color="auto"/>
            </w:tcBorders>
          </w:tcPr>
          <w:p w14:paraId="28D4A5C4" w14:textId="77777777" w:rsidR="004D53B4" w:rsidRPr="00462118" w:rsidRDefault="004D53B4" w:rsidP="004D53B4">
            <w:pPr>
              <w:tabs>
                <w:tab w:val="left" w:pos="851"/>
              </w:tabs>
              <w:spacing w:before="60" w:after="60"/>
              <w:rPr>
                <w:rFonts w:eastAsia="Calibri"/>
                <w:sz w:val="16"/>
                <w:lang w:val="de-DE"/>
              </w:rPr>
            </w:pPr>
            <w:r w:rsidRPr="00462118">
              <w:rPr>
                <w:b/>
                <w:sz w:val="16"/>
                <w:lang w:val="de-DE"/>
              </w:rPr>
              <w:t>TariffStage</w:t>
            </w:r>
          </w:p>
          <w:p w14:paraId="00E81956"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TariffStage</w:t>
            </w:r>
            <w:r w:rsidRPr="00462118">
              <w:rPr>
                <w:sz w:val="16"/>
                <w:lang w:val="de-DE"/>
              </w:rPr>
              <w:t xml:space="preserve"> spezifiziert einzelnen Tarifstufen des Auswerteprofils. Ein Auswerteprofil </w:t>
            </w:r>
            <w:r w:rsidRPr="00462118">
              <w:rPr>
                <w:b/>
                <w:sz w:val="16"/>
                <w:lang w:val="de-DE"/>
              </w:rPr>
              <w:t>muss</w:t>
            </w:r>
            <w:r w:rsidRPr="00462118">
              <w:rPr>
                <w:sz w:val="16"/>
                <w:lang w:val="de-DE"/>
              </w:rPr>
              <w:t xml:space="preserve"> mindestens eine Instanz der Klasse </w:t>
            </w:r>
            <w:r w:rsidRPr="00462118">
              <w:rPr>
                <w:i/>
                <w:sz w:val="16"/>
                <w:lang w:val="de-DE"/>
              </w:rPr>
              <w:t>TariffStage</w:t>
            </w:r>
            <w:r w:rsidRPr="00462118">
              <w:rPr>
                <w:sz w:val="16"/>
                <w:lang w:val="de-DE"/>
              </w:rPr>
              <w:t xml:space="preserve"> enthalten.</w:t>
            </w:r>
          </w:p>
          <w:p w14:paraId="6320B681" w14:textId="77777777" w:rsidR="004D53B4" w:rsidRPr="00462118" w:rsidRDefault="004D53B4" w:rsidP="004D53B4">
            <w:pPr>
              <w:tabs>
                <w:tab w:val="left" w:pos="851"/>
              </w:tabs>
              <w:spacing w:before="60" w:after="60"/>
              <w:rPr>
                <w:sz w:val="16"/>
                <w:lang w:val="de-DE"/>
              </w:rPr>
            </w:pPr>
            <w:r w:rsidRPr="00462118">
              <w:rPr>
                <w:sz w:val="16"/>
                <w:lang w:val="de-DE"/>
              </w:rPr>
              <w:t xml:space="preserve">Eine Instanz der Klasse </w:t>
            </w:r>
            <w:r w:rsidRPr="00462118">
              <w:rPr>
                <w:i/>
                <w:sz w:val="16"/>
                <w:lang w:val="de-DE"/>
              </w:rPr>
              <w:t>TariffStage</w:t>
            </w:r>
            <w:r w:rsidRPr="00462118">
              <w:rPr>
                <w:sz w:val="16"/>
                <w:lang w:val="de-DE"/>
              </w:rPr>
              <w:t>:</w:t>
            </w:r>
          </w:p>
          <w:p w14:paraId="790670E4" w14:textId="77777777" w:rsidR="004D53B4" w:rsidRPr="00462118" w:rsidRDefault="004D53B4" w:rsidP="004D53B4">
            <w:pPr>
              <w:tabs>
                <w:tab w:val="left" w:pos="604"/>
                <w:tab w:val="left" w:pos="851"/>
              </w:tabs>
              <w:spacing w:before="60" w:after="60"/>
              <w:ind w:left="284" w:hanging="284"/>
              <w:rPr>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kann</w:t>
            </w:r>
            <w:r w:rsidRPr="00462118">
              <w:rPr>
                <w:sz w:val="16"/>
                <w:lang w:val="de-DE"/>
              </w:rPr>
              <w:t xml:space="preserve"> auf eine Instanz der Klasse </w:t>
            </w:r>
            <w:r w:rsidRPr="00462118">
              <w:rPr>
                <w:i/>
                <w:sz w:val="16"/>
                <w:lang w:val="de-DE"/>
              </w:rPr>
              <w:t>DatetimePeriod</w:t>
            </w:r>
            <w:r w:rsidRPr="00462118">
              <w:rPr>
                <w:sz w:val="16"/>
                <w:lang w:val="de-DE"/>
              </w:rPr>
              <w:t xml:space="preserve"> verweisen</w:t>
            </w:r>
          </w:p>
          <w:p w14:paraId="0725D411" w14:textId="77777777" w:rsidR="004D53B4" w:rsidRPr="00462118" w:rsidRDefault="004D53B4" w:rsidP="004D53B4">
            <w:pPr>
              <w:tabs>
                <w:tab w:val="left" w:pos="604"/>
                <w:tab w:val="left" w:pos="851"/>
              </w:tabs>
              <w:spacing w:before="60" w:after="60"/>
              <w:ind w:left="284" w:hanging="284"/>
              <w:rPr>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kann</w:t>
            </w:r>
            <w:r w:rsidRPr="00462118">
              <w:rPr>
                <w:sz w:val="16"/>
                <w:lang w:val="de-DE"/>
              </w:rPr>
              <w:t xml:space="preserve"> auf eine oder zwei Instanzen der Klasse </w:t>
            </w:r>
            <w:r w:rsidRPr="00462118">
              <w:rPr>
                <w:i/>
                <w:sz w:val="16"/>
                <w:lang w:val="de-DE"/>
              </w:rPr>
              <w:t>MinMaxCounter</w:t>
            </w:r>
            <w:r w:rsidRPr="00462118">
              <w:rPr>
                <w:sz w:val="16"/>
                <w:lang w:val="de-DE"/>
              </w:rPr>
              <w:t xml:space="preserve"> verweisen</w:t>
            </w:r>
          </w:p>
          <w:p w14:paraId="51453FC1" w14:textId="77777777" w:rsidR="004D53B4" w:rsidRPr="00462118" w:rsidRDefault="004D53B4" w:rsidP="004D53B4">
            <w:pPr>
              <w:tabs>
                <w:tab w:val="left" w:pos="604"/>
                <w:tab w:val="left" w:pos="851"/>
              </w:tabs>
              <w:spacing w:before="60" w:after="60"/>
              <w:ind w:left="284" w:hanging="284"/>
              <w:rPr>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kann</w:t>
            </w:r>
            <w:r w:rsidRPr="00462118">
              <w:rPr>
                <w:sz w:val="16"/>
                <w:lang w:val="de-DE"/>
              </w:rPr>
              <w:t xml:space="preserve"> auf Instanzen der Klasse </w:t>
            </w:r>
            <w:r w:rsidRPr="00462118">
              <w:rPr>
                <w:i/>
                <w:sz w:val="16"/>
                <w:lang w:val="de-DE"/>
              </w:rPr>
              <w:t>TariffChangeTrigger</w:t>
            </w:r>
            <w:r w:rsidRPr="00462118">
              <w:rPr>
                <w:sz w:val="16"/>
                <w:lang w:val="de-DE"/>
              </w:rPr>
              <w:t xml:space="preserve"> verweisen</w:t>
            </w:r>
          </w:p>
          <w:p w14:paraId="68ABB610" w14:textId="77777777" w:rsidR="004D53B4" w:rsidRPr="00462118" w:rsidRDefault="004D53B4" w:rsidP="004D53B4">
            <w:pPr>
              <w:tabs>
                <w:tab w:val="left" w:pos="604"/>
                <w:tab w:val="left" w:pos="851"/>
              </w:tabs>
              <w:spacing w:before="60" w:after="60"/>
              <w:ind w:left="284" w:hanging="284"/>
              <w:rPr>
                <w:rFonts w:ascii="Calibri" w:hAnsi="Calibri"/>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kann</w:t>
            </w:r>
            <w:r w:rsidRPr="00462118">
              <w:rPr>
                <w:sz w:val="16"/>
                <w:lang w:val="de-DE"/>
              </w:rPr>
              <w:t xml:space="preserve"> auf eine Instanz der Klasse </w:t>
            </w:r>
            <w:r w:rsidRPr="00462118">
              <w:rPr>
                <w:i/>
                <w:sz w:val="16"/>
                <w:lang w:val="de-DE"/>
              </w:rPr>
              <w:t>Prepaid</w:t>
            </w:r>
            <w:r w:rsidRPr="00462118">
              <w:rPr>
                <w:sz w:val="16"/>
                <w:lang w:val="de-DE"/>
              </w:rPr>
              <w:t xml:space="preserve"> verweisen</w:t>
            </w:r>
          </w:p>
        </w:tc>
        <w:tc>
          <w:tcPr>
            <w:tcW w:w="2091" w:type="dxa"/>
            <w:tcBorders>
              <w:top w:val="single" w:sz="4" w:space="0" w:color="auto"/>
              <w:left w:val="single" w:sz="4" w:space="0" w:color="auto"/>
              <w:bottom w:val="single" w:sz="4" w:space="0" w:color="auto"/>
              <w:right w:val="single" w:sz="4" w:space="0" w:color="auto"/>
            </w:tcBorders>
          </w:tcPr>
          <w:p w14:paraId="1E7473AF"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7486BB5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6FCCFBD9"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1687DE38"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1C1D2B78"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2.10</w:t>
            </w:r>
          </w:p>
        </w:tc>
        <w:tc>
          <w:tcPr>
            <w:tcW w:w="4061" w:type="dxa"/>
            <w:tcBorders>
              <w:top w:val="single" w:sz="4" w:space="0" w:color="auto"/>
              <w:left w:val="single" w:sz="4" w:space="0" w:color="auto"/>
              <w:bottom w:val="single" w:sz="4" w:space="0" w:color="auto"/>
              <w:right w:val="single" w:sz="4" w:space="0" w:color="auto"/>
            </w:tcBorders>
          </w:tcPr>
          <w:p w14:paraId="26196CDE"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TariffStage – tariffNumber</w:t>
            </w:r>
          </w:p>
          <w:p w14:paraId="3872450F"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w:t>
            </w:r>
            <w:r w:rsidRPr="00462118">
              <w:rPr>
                <w:i/>
                <w:sz w:val="16"/>
                <w:lang w:val="de-DE"/>
              </w:rPr>
              <w:t xml:space="preserve">tariffNumber </w:t>
            </w:r>
            <w:r w:rsidRPr="00462118">
              <w:rPr>
                <w:sz w:val="16"/>
                <w:lang w:val="de-DE"/>
              </w:rPr>
              <w:t xml:space="preserve">spezifiziert die Tarifnummer der Tarifstufe. Eine Instanz der Klasse </w:t>
            </w:r>
            <w:r w:rsidRPr="00462118">
              <w:rPr>
                <w:i/>
                <w:sz w:val="16"/>
                <w:lang w:val="de-DE"/>
              </w:rPr>
              <w:t>TariffStage</w:t>
            </w:r>
            <w:r w:rsidRPr="00462118">
              <w:rPr>
                <w:sz w:val="16"/>
                <w:lang w:val="de-DE"/>
              </w:rPr>
              <w:t xml:space="preserve"> </w:t>
            </w:r>
            <w:r w:rsidRPr="00462118">
              <w:rPr>
                <w:b/>
                <w:sz w:val="16"/>
                <w:lang w:val="de-DE"/>
              </w:rPr>
              <w:t>muss</w:t>
            </w:r>
            <w:r w:rsidRPr="00462118">
              <w:rPr>
                <w:sz w:val="16"/>
                <w:lang w:val="de-DE"/>
              </w:rPr>
              <w:t xml:space="preserve"> genau ein Datenelement </w:t>
            </w:r>
            <w:r w:rsidRPr="00462118">
              <w:rPr>
                <w:i/>
                <w:sz w:val="16"/>
                <w:lang w:val="de-DE"/>
              </w:rPr>
              <w:t>tariffNumber</w:t>
            </w:r>
            <w:r w:rsidRPr="00462118">
              <w:rPr>
                <w:sz w:val="16"/>
                <w:lang w:val="de-DE"/>
              </w:rPr>
              <w:t xml:space="preserve"> enthalten.</w:t>
            </w:r>
          </w:p>
        </w:tc>
        <w:tc>
          <w:tcPr>
            <w:tcW w:w="2091" w:type="dxa"/>
            <w:tcBorders>
              <w:top w:val="single" w:sz="4" w:space="0" w:color="auto"/>
              <w:left w:val="single" w:sz="4" w:space="0" w:color="auto"/>
              <w:bottom w:val="single" w:sz="4" w:space="0" w:color="auto"/>
              <w:right w:val="single" w:sz="4" w:space="0" w:color="auto"/>
            </w:tcBorders>
          </w:tcPr>
          <w:p w14:paraId="12D02413"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5604954A"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08E00E0E"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7F13DD0B"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7564C77B" w14:textId="77777777" w:rsidR="004D53B4" w:rsidRPr="00462118" w:rsidRDefault="004D53B4" w:rsidP="004D53B4">
            <w:pPr>
              <w:keepNext/>
              <w:keepLines/>
              <w:tabs>
                <w:tab w:val="left" w:pos="851"/>
              </w:tabs>
              <w:spacing w:before="60" w:after="60" w:line="230" w:lineRule="atLeast"/>
              <w:rPr>
                <w:rFonts w:ascii="Calibri" w:eastAsia="Calibri" w:hAnsi="Calibri"/>
                <w:sz w:val="16"/>
                <w:lang w:val="de-DE"/>
              </w:rPr>
            </w:pPr>
            <w:r w:rsidRPr="00462118">
              <w:rPr>
                <w:sz w:val="16"/>
                <w:lang w:val="de-DE"/>
              </w:rPr>
              <w:t>2.11</w:t>
            </w:r>
          </w:p>
        </w:tc>
        <w:tc>
          <w:tcPr>
            <w:tcW w:w="4061" w:type="dxa"/>
            <w:tcBorders>
              <w:top w:val="single" w:sz="4" w:space="0" w:color="auto"/>
              <w:left w:val="single" w:sz="4" w:space="0" w:color="auto"/>
              <w:bottom w:val="single" w:sz="4" w:space="0" w:color="auto"/>
              <w:right w:val="single" w:sz="4" w:space="0" w:color="auto"/>
            </w:tcBorders>
          </w:tcPr>
          <w:p w14:paraId="3645C247" w14:textId="77777777" w:rsidR="004D53B4" w:rsidRPr="00462118" w:rsidRDefault="004D53B4" w:rsidP="004D53B4">
            <w:pPr>
              <w:keepNext/>
              <w:keepLines/>
              <w:tabs>
                <w:tab w:val="left" w:pos="851"/>
              </w:tabs>
              <w:spacing w:before="60" w:after="60"/>
              <w:rPr>
                <w:rFonts w:eastAsia="Calibri"/>
                <w:b/>
                <w:sz w:val="16"/>
                <w:lang w:val="de-DE"/>
              </w:rPr>
            </w:pPr>
            <w:r w:rsidRPr="00462118">
              <w:rPr>
                <w:b/>
                <w:sz w:val="16"/>
                <w:lang w:val="de-DE"/>
              </w:rPr>
              <w:t>TariffStage – description</w:t>
            </w:r>
          </w:p>
          <w:p w14:paraId="2D3AFCBB"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 xml:space="preserve">Das Datenelement </w:t>
            </w:r>
            <w:r w:rsidRPr="00462118">
              <w:rPr>
                <w:i/>
                <w:sz w:val="16"/>
                <w:lang w:val="de-DE"/>
              </w:rPr>
              <w:t xml:space="preserve">description </w:t>
            </w:r>
            <w:r w:rsidRPr="00462118">
              <w:rPr>
                <w:sz w:val="16"/>
                <w:lang w:val="de-DE"/>
              </w:rPr>
              <w:t xml:space="preserve">dient zur freien Beschreibung der Tarifstufe. Die Nutzung ist </w:t>
            </w:r>
            <w:r w:rsidRPr="00462118">
              <w:rPr>
                <w:b/>
                <w:sz w:val="16"/>
                <w:lang w:val="de-DE"/>
              </w:rPr>
              <w:t>optional</w:t>
            </w:r>
            <w:r w:rsidRPr="00462118">
              <w:rPr>
                <w:sz w:val="16"/>
                <w:lang w:val="de-DE"/>
              </w:rPr>
              <w:t>.</w:t>
            </w:r>
          </w:p>
        </w:tc>
        <w:tc>
          <w:tcPr>
            <w:tcW w:w="2091" w:type="dxa"/>
            <w:tcBorders>
              <w:top w:val="single" w:sz="4" w:space="0" w:color="auto"/>
              <w:left w:val="single" w:sz="4" w:space="0" w:color="auto"/>
              <w:bottom w:val="single" w:sz="4" w:space="0" w:color="auto"/>
              <w:right w:val="single" w:sz="4" w:space="0" w:color="auto"/>
            </w:tcBorders>
          </w:tcPr>
          <w:p w14:paraId="4AFE4ABB" w14:textId="77777777" w:rsidR="004D53B4" w:rsidRPr="00462118" w:rsidRDefault="004D53B4" w:rsidP="004D53B4">
            <w:pPr>
              <w:keepNext/>
              <w:keepLines/>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1885B5A3" w14:textId="77777777" w:rsidR="004D53B4" w:rsidRPr="00462118" w:rsidRDefault="004D53B4" w:rsidP="004D53B4">
            <w:pPr>
              <w:keepNext/>
              <w:keepLines/>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5C95EF8D" w14:textId="77777777" w:rsidR="004D53B4" w:rsidRPr="00462118" w:rsidRDefault="004D53B4" w:rsidP="004D53B4">
            <w:pPr>
              <w:keepNext/>
              <w:keepLines/>
              <w:tabs>
                <w:tab w:val="left" w:pos="851"/>
              </w:tabs>
              <w:spacing w:before="60" w:after="60" w:line="230" w:lineRule="atLeast"/>
              <w:rPr>
                <w:sz w:val="16"/>
                <w:lang w:val="de-DE"/>
              </w:rPr>
            </w:pPr>
            <w:r w:rsidRPr="00462118">
              <w:rPr>
                <w:sz w:val="16"/>
                <w:lang w:val="de-DE"/>
              </w:rPr>
              <w:t>muss implementiert werden</w:t>
            </w:r>
          </w:p>
        </w:tc>
      </w:tr>
      <w:tr w:rsidR="004D53B4" w:rsidRPr="00462118" w14:paraId="3237E34E"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3813F39F"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2.12</w:t>
            </w:r>
          </w:p>
        </w:tc>
        <w:tc>
          <w:tcPr>
            <w:tcW w:w="4061" w:type="dxa"/>
            <w:tcBorders>
              <w:top w:val="single" w:sz="4" w:space="0" w:color="auto"/>
              <w:left w:val="single" w:sz="4" w:space="0" w:color="auto"/>
              <w:bottom w:val="single" w:sz="4" w:space="0" w:color="auto"/>
              <w:right w:val="single" w:sz="4" w:space="0" w:color="auto"/>
            </w:tcBorders>
          </w:tcPr>
          <w:p w14:paraId="7075E1B7"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TariffStage – obisCode</w:t>
            </w:r>
          </w:p>
          <w:p w14:paraId="75612A34"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obisCode</w:t>
            </w:r>
            <w:r w:rsidRPr="00462118">
              <w:rPr>
                <w:sz w:val="16"/>
                <w:lang w:val="de-DE"/>
              </w:rPr>
              <w:t xml:space="preserve"> der Klasse </w:t>
            </w:r>
            <w:r w:rsidRPr="00462118">
              <w:rPr>
                <w:i/>
                <w:sz w:val="16"/>
                <w:lang w:val="de-DE"/>
              </w:rPr>
              <w:t>TariffStage</w:t>
            </w:r>
            <w:r w:rsidRPr="00462118">
              <w:rPr>
                <w:sz w:val="16"/>
                <w:lang w:val="de-DE"/>
              </w:rPr>
              <w:t xml:space="preserve"> beschreibt den OBIS-Code der Tarifstufe. Mit Hilfe des OBIS-Codes ist wird eine Zuordnung der Tarifstufen zu Messwertlisten ermöglicht.</w:t>
            </w:r>
          </w:p>
          <w:p w14:paraId="2B9D0F7E" w14:textId="77777777" w:rsidR="004D53B4" w:rsidRPr="00462118" w:rsidRDefault="004D53B4" w:rsidP="004D53B4">
            <w:pPr>
              <w:tabs>
                <w:tab w:val="left" w:pos="851"/>
              </w:tabs>
              <w:spacing w:before="60" w:after="60"/>
              <w:rPr>
                <w:rFonts w:ascii="Calibri" w:eastAsia="Calibri" w:hAnsi="Calibri"/>
                <w:sz w:val="16"/>
                <w:lang w:val="de-DE"/>
              </w:rPr>
            </w:pPr>
            <w:r w:rsidRPr="00462118">
              <w:rPr>
                <w:rFonts w:eastAsia="Calibri" w:cs="Arial"/>
                <w:b/>
                <w:sz w:val="16"/>
                <w:lang w:val="de-DE"/>
              </w:rPr>
              <w:t>Dastellung als</w:t>
            </w:r>
            <w:r w:rsidRPr="00462118">
              <w:rPr>
                <w:rFonts w:eastAsia="Calibri" w:cs="Arial"/>
                <w:sz w:val="16"/>
                <w:lang w:val="de-DE"/>
              </w:rPr>
              <w:t xml:space="preserve"> HexCode ohne Trennzeichen im einem String-Datenformat</w:t>
            </w:r>
            <w:r w:rsidRPr="00462118" w:rsidDel="00D665A7">
              <w:rPr>
                <w:sz w:val="16"/>
                <w:lang w:val="de-DE"/>
              </w:rPr>
              <w:t xml:space="preserve"> </w:t>
            </w:r>
            <w:r w:rsidRPr="00462118">
              <w:rPr>
                <w:sz w:val="16"/>
                <w:lang w:val="de-DE"/>
              </w:rPr>
              <w:t xml:space="preserve">Jede Instanz der Klasse </w:t>
            </w:r>
            <w:r w:rsidRPr="00462118">
              <w:rPr>
                <w:i/>
                <w:sz w:val="16"/>
                <w:lang w:val="de-DE"/>
              </w:rPr>
              <w:t>TariffStage</w:t>
            </w:r>
            <w:r w:rsidRPr="00462118">
              <w:rPr>
                <w:sz w:val="16"/>
                <w:lang w:val="de-DE"/>
              </w:rPr>
              <w:t xml:space="preserve"> </w:t>
            </w:r>
            <w:r w:rsidRPr="00462118">
              <w:rPr>
                <w:b/>
                <w:sz w:val="16"/>
                <w:lang w:val="de-DE"/>
              </w:rPr>
              <w:t>muss</w:t>
            </w:r>
            <w:r w:rsidRPr="00462118">
              <w:rPr>
                <w:sz w:val="16"/>
                <w:lang w:val="de-DE"/>
              </w:rPr>
              <w:t xml:space="preserve"> genau ein Datenelement</w:t>
            </w:r>
            <w:r w:rsidRPr="00462118">
              <w:rPr>
                <w:i/>
                <w:sz w:val="16"/>
                <w:lang w:val="de-DE"/>
              </w:rPr>
              <w:t xml:space="preserve"> obisCode</w:t>
            </w:r>
            <w:r w:rsidRPr="00462118">
              <w:rPr>
                <w:sz w:val="16"/>
                <w:lang w:val="de-DE"/>
              </w:rPr>
              <w:t xml:space="preserve"> enthalten.</w:t>
            </w:r>
          </w:p>
        </w:tc>
        <w:tc>
          <w:tcPr>
            <w:tcW w:w="2091" w:type="dxa"/>
            <w:tcBorders>
              <w:top w:val="single" w:sz="4" w:space="0" w:color="auto"/>
              <w:left w:val="single" w:sz="4" w:space="0" w:color="auto"/>
              <w:bottom w:val="single" w:sz="4" w:space="0" w:color="auto"/>
              <w:right w:val="single" w:sz="4" w:space="0" w:color="auto"/>
            </w:tcBorders>
          </w:tcPr>
          <w:p w14:paraId="43681F54"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0C86A918"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2511AD73"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008A5327"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2517E89A"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2.13</w:t>
            </w:r>
          </w:p>
        </w:tc>
        <w:tc>
          <w:tcPr>
            <w:tcW w:w="4061" w:type="dxa"/>
            <w:tcBorders>
              <w:top w:val="single" w:sz="4" w:space="0" w:color="auto"/>
              <w:left w:val="single" w:sz="4" w:space="0" w:color="auto"/>
              <w:bottom w:val="single" w:sz="4" w:space="0" w:color="auto"/>
              <w:right w:val="single" w:sz="4" w:space="0" w:color="auto"/>
            </w:tcBorders>
          </w:tcPr>
          <w:p w14:paraId="21431771"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DatetimePeriod</w:t>
            </w:r>
          </w:p>
          <w:p w14:paraId="25E70612"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DateTimeperiod</w:t>
            </w:r>
            <w:r w:rsidRPr="00462118">
              <w:rPr>
                <w:sz w:val="16"/>
                <w:lang w:val="de-DE"/>
              </w:rPr>
              <w:t xml:space="preserve"> beschreibt den Gültigkeitszeitraum einer tarifstufe. Eine Instanz der Klasse </w:t>
            </w:r>
            <w:r w:rsidRPr="00462118">
              <w:rPr>
                <w:i/>
                <w:sz w:val="16"/>
                <w:lang w:val="de-DE"/>
              </w:rPr>
              <w:t>TariffStage</w:t>
            </w:r>
            <w:r w:rsidRPr="00462118">
              <w:rPr>
                <w:sz w:val="16"/>
                <w:lang w:val="de-DE"/>
              </w:rPr>
              <w:t xml:space="preserve"> </w:t>
            </w:r>
            <w:r w:rsidRPr="00462118">
              <w:rPr>
                <w:b/>
                <w:sz w:val="16"/>
                <w:lang w:val="de-DE"/>
              </w:rPr>
              <w:t>kann</w:t>
            </w:r>
            <w:r w:rsidRPr="00462118">
              <w:rPr>
                <w:sz w:val="16"/>
                <w:lang w:val="de-DE"/>
              </w:rPr>
              <w:t xml:space="preserve"> genau auf eine Instanz der Klasse </w:t>
            </w:r>
            <w:r w:rsidRPr="00462118">
              <w:rPr>
                <w:i/>
                <w:sz w:val="16"/>
                <w:lang w:val="de-DE"/>
              </w:rPr>
              <w:t>DatetimePeriod</w:t>
            </w:r>
            <w:r w:rsidRPr="00462118">
              <w:rPr>
                <w:sz w:val="16"/>
                <w:lang w:val="de-DE"/>
              </w:rPr>
              <w:t xml:space="preserve"> verweisen.</w:t>
            </w:r>
          </w:p>
          <w:p w14:paraId="2AE0A6F9" w14:textId="77777777" w:rsidR="004D53B4" w:rsidRPr="00462118" w:rsidRDefault="004D53B4" w:rsidP="004D53B4">
            <w:pPr>
              <w:tabs>
                <w:tab w:val="left" w:pos="851"/>
              </w:tabs>
              <w:spacing w:before="60" w:after="60"/>
              <w:rPr>
                <w:sz w:val="16"/>
                <w:lang w:val="de-DE"/>
              </w:rPr>
            </w:pPr>
            <w:r w:rsidRPr="00462118">
              <w:rPr>
                <w:sz w:val="16"/>
                <w:lang w:val="de-DE"/>
              </w:rPr>
              <w:t xml:space="preserve">Eine Instanz der Klasse </w:t>
            </w:r>
            <w:r w:rsidRPr="00462118">
              <w:rPr>
                <w:i/>
                <w:sz w:val="16"/>
                <w:lang w:val="de-DE"/>
              </w:rPr>
              <w:t>DatetimePeriod</w:t>
            </w:r>
            <w:r w:rsidRPr="00462118">
              <w:rPr>
                <w:sz w:val="16"/>
                <w:lang w:val="de-DE"/>
              </w:rPr>
              <w:t xml:space="preserve"> muss:</w:t>
            </w:r>
          </w:p>
          <w:p w14:paraId="07726E69" w14:textId="77777777" w:rsidR="004D53B4" w:rsidRPr="00462118" w:rsidRDefault="004D53B4" w:rsidP="004D53B4">
            <w:pPr>
              <w:tabs>
                <w:tab w:val="left" w:pos="604"/>
                <w:tab w:val="left" w:pos="851"/>
              </w:tabs>
              <w:spacing w:before="60" w:after="60"/>
              <w:ind w:left="284" w:hanging="284"/>
              <w:rPr>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entweder</w:t>
            </w:r>
            <w:r w:rsidRPr="00462118">
              <w:rPr>
                <w:sz w:val="16"/>
                <w:lang w:val="de-DE"/>
              </w:rPr>
              <w:t xml:space="preserve"> ein Datenelement </w:t>
            </w:r>
            <w:r w:rsidRPr="00462118">
              <w:rPr>
                <w:i/>
                <w:sz w:val="16"/>
                <w:lang w:val="de-DE"/>
              </w:rPr>
              <w:t>datetimeInterval</w:t>
            </w:r>
            <w:r w:rsidRPr="00462118">
              <w:rPr>
                <w:sz w:val="16"/>
                <w:lang w:val="de-DE"/>
              </w:rPr>
              <w:t xml:space="preserve"> beinhalten</w:t>
            </w:r>
          </w:p>
          <w:p w14:paraId="4C025E5A" w14:textId="77777777" w:rsidR="004D53B4" w:rsidRPr="00462118" w:rsidRDefault="004D53B4" w:rsidP="004D53B4">
            <w:pPr>
              <w:tabs>
                <w:tab w:val="left" w:pos="604"/>
                <w:tab w:val="left" w:pos="851"/>
              </w:tabs>
              <w:spacing w:before="60" w:after="60"/>
              <w:ind w:left="284" w:hanging="284"/>
              <w:rPr>
                <w:i/>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oder</w:t>
            </w:r>
            <w:r w:rsidRPr="00462118">
              <w:rPr>
                <w:sz w:val="16"/>
                <w:lang w:val="de-DE"/>
              </w:rPr>
              <w:t xml:space="preserve"> ein Datenelement </w:t>
            </w:r>
            <w:r w:rsidRPr="00462118">
              <w:rPr>
                <w:i/>
                <w:sz w:val="16"/>
                <w:lang w:val="de-DE"/>
              </w:rPr>
              <w:t>datetimevar</w:t>
            </w:r>
            <w:r w:rsidRPr="00462118">
              <w:rPr>
                <w:sz w:val="16"/>
                <w:lang w:val="de-DE"/>
              </w:rPr>
              <w:t xml:space="preserve"> beinhalten</w:t>
            </w:r>
          </w:p>
          <w:p w14:paraId="11EA82FB"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Eine Instanz der Klasse DatetimePeriod verweist auf keine weiteren Klassen.</w:t>
            </w:r>
          </w:p>
        </w:tc>
        <w:tc>
          <w:tcPr>
            <w:tcW w:w="2091" w:type="dxa"/>
            <w:tcBorders>
              <w:top w:val="single" w:sz="4" w:space="0" w:color="auto"/>
              <w:left w:val="single" w:sz="4" w:space="0" w:color="auto"/>
              <w:bottom w:val="single" w:sz="4" w:space="0" w:color="auto"/>
              <w:right w:val="single" w:sz="4" w:space="0" w:color="auto"/>
            </w:tcBorders>
          </w:tcPr>
          <w:p w14:paraId="6CAF9A51"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27C00C0A"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0D9AA3CB"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76425EA5"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55A4BFAE"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2.14</w:t>
            </w:r>
          </w:p>
        </w:tc>
        <w:tc>
          <w:tcPr>
            <w:tcW w:w="4061" w:type="dxa"/>
            <w:tcBorders>
              <w:top w:val="single" w:sz="4" w:space="0" w:color="auto"/>
              <w:left w:val="single" w:sz="4" w:space="0" w:color="auto"/>
              <w:bottom w:val="single" w:sz="4" w:space="0" w:color="auto"/>
              <w:right w:val="single" w:sz="4" w:space="0" w:color="auto"/>
            </w:tcBorders>
          </w:tcPr>
          <w:p w14:paraId="2C5A5F1D"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DatetimePeriod – datetimeInterval</w:t>
            </w:r>
          </w:p>
          <w:p w14:paraId="21FFA5DE"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dateTimeInterval </w:t>
            </w:r>
            <w:r w:rsidRPr="00462118">
              <w:rPr>
                <w:sz w:val="16"/>
                <w:lang w:val="de-DE"/>
              </w:rPr>
              <w:t>spezifiziert den Gültigkeitszeitraum, zu dem eine Tarifstufe gültig ist.</w:t>
            </w:r>
          </w:p>
          <w:p w14:paraId="678AF051" w14:textId="77777777" w:rsidR="004D53B4" w:rsidRPr="00462118" w:rsidRDefault="004D53B4" w:rsidP="004D53B4">
            <w:pPr>
              <w:tabs>
                <w:tab w:val="left" w:pos="851"/>
              </w:tabs>
              <w:spacing w:before="60" w:after="60"/>
              <w:rPr>
                <w:rFonts w:ascii="Calibri" w:eastAsia="Calibri" w:hAnsi="Calibri"/>
                <w:sz w:val="16"/>
                <w:lang w:val="de-DE"/>
              </w:rPr>
            </w:pPr>
            <w:r w:rsidRPr="00462118">
              <w:rPr>
                <w:b/>
                <w:sz w:val="16"/>
                <w:lang w:val="de-DE"/>
              </w:rPr>
              <w:t>Bedingung</w:t>
            </w:r>
            <w:r w:rsidRPr="00462118">
              <w:rPr>
                <w:sz w:val="16"/>
                <w:lang w:val="de-DE"/>
              </w:rPr>
              <w:t xml:space="preserve">: Entweder </w:t>
            </w:r>
            <w:r w:rsidRPr="00462118">
              <w:rPr>
                <w:b/>
                <w:sz w:val="16"/>
                <w:lang w:val="de-DE"/>
              </w:rPr>
              <w:t>muss</w:t>
            </w:r>
            <w:r w:rsidRPr="00462118">
              <w:rPr>
                <w:sz w:val="16"/>
                <w:lang w:val="de-DE"/>
              </w:rPr>
              <w:t xml:space="preserve"> das Datenelement </w:t>
            </w:r>
            <w:r w:rsidRPr="00462118">
              <w:rPr>
                <w:i/>
                <w:sz w:val="16"/>
                <w:lang w:val="de-DE"/>
              </w:rPr>
              <w:t>datetimeInterval</w:t>
            </w:r>
            <w:r w:rsidRPr="00462118">
              <w:rPr>
                <w:sz w:val="16"/>
                <w:lang w:val="de-DE"/>
              </w:rPr>
              <w:t xml:space="preserve"> oder es </w:t>
            </w:r>
            <w:r w:rsidRPr="00462118">
              <w:rPr>
                <w:b/>
                <w:sz w:val="16"/>
                <w:lang w:val="de-DE"/>
              </w:rPr>
              <w:t xml:space="preserve">muss </w:t>
            </w:r>
            <w:r w:rsidRPr="00462118">
              <w:rPr>
                <w:sz w:val="16"/>
                <w:lang w:val="de-DE"/>
              </w:rPr>
              <w:t xml:space="preserve">das Datenelement </w:t>
            </w:r>
            <w:r w:rsidRPr="00462118">
              <w:rPr>
                <w:i/>
                <w:sz w:val="16"/>
                <w:lang w:val="de-DE"/>
              </w:rPr>
              <w:t>dateTimeVar</w:t>
            </w:r>
            <w:r w:rsidRPr="00462118">
              <w:rPr>
                <w:sz w:val="16"/>
                <w:lang w:val="de-DE"/>
              </w:rPr>
              <w:t xml:space="preserve"> in der Instanz der Klasse </w:t>
            </w:r>
            <w:r w:rsidRPr="00462118">
              <w:rPr>
                <w:i/>
                <w:sz w:val="16"/>
                <w:lang w:val="de-DE"/>
              </w:rPr>
              <w:t>DatetimePeriod</w:t>
            </w:r>
            <w:r w:rsidRPr="00462118">
              <w:rPr>
                <w:sz w:val="16"/>
                <w:lang w:val="de-DE"/>
              </w:rPr>
              <w:t xml:space="preserve"> angegeben werden.</w:t>
            </w:r>
          </w:p>
        </w:tc>
        <w:tc>
          <w:tcPr>
            <w:tcW w:w="2091" w:type="dxa"/>
            <w:tcBorders>
              <w:top w:val="single" w:sz="4" w:space="0" w:color="auto"/>
              <w:left w:val="single" w:sz="4" w:space="0" w:color="auto"/>
              <w:bottom w:val="single" w:sz="4" w:space="0" w:color="auto"/>
              <w:right w:val="single" w:sz="4" w:space="0" w:color="auto"/>
            </w:tcBorders>
          </w:tcPr>
          <w:p w14:paraId="583235E1"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 (bedingt)</w:t>
            </w:r>
          </w:p>
        </w:tc>
        <w:tc>
          <w:tcPr>
            <w:tcW w:w="1683" w:type="dxa"/>
            <w:tcBorders>
              <w:top w:val="single" w:sz="4" w:space="0" w:color="auto"/>
              <w:left w:val="single" w:sz="4" w:space="0" w:color="auto"/>
              <w:bottom w:val="single" w:sz="4" w:space="0" w:color="auto"/>
              <w:right w:val="single" w:sz="4" w:space="0" w:color="auto"/>
            </w:tcBorders>
          </w:tcPr>
          <w:p w14:paraId="1949EC81" w14:textId="77777777" w:rsidR="004D53B4" w:rsidRPr="00462118" w:rsidRDefault="004D53B4" w:rsidP="004D53B4">
            <w:pPr>
              <w:tabs>
                <w:tab w:val="left" w:pos="851"/>
              </w:tabs>
              <w:spacing w:before="60" w:after="60" w:line="230" w:lineRule="atLeast"/>
              <w:rPr>
                <w:rFonts w:eastAsia="Calibri"/>
                <w:sz w:val="16"/>
                <w:lang w:val="de-DE"/>
              </w:rPr>
            </w:pPr>
            <w:r w:rsidRPr="00462118">
              <w:rPr>
                <w:sz w:val="16"/>
                <w:lang w:val="de-DE"/>
              </w:rPr>
              <w:t>Erforderlich</w:t>
            </w:r>
          </w:p>
          <w:p w14:paraId="4402DCB1" w14:textId="77777777" w:rsidR="004D53B4" w:rsidRPr="00462118" w:rsidRDefault="004D53B4" w:rsidP="004D53B4">
            <w:pPr>
              <w:tabs>
                <w:tab w:val="left" w:pos="851"/>
              </w:tabs>
              <w:spacing w:before="60" w:after="60" w:line="230" w:lineRule="atLeast"/>
              <w:rPr>
                <w:sz w:val="16"/>
                <w:lang w:val="de-DE"/>
              </w:rPr>
            </w:pPr>
            <w:r w:rsidRPr="00462118">
              <w:rPr>
                <w:b/>
                <w:sz w:val="16"/>
                <w:lang w:val="de-DE"/>
              </w:rPr>
              <w:t>(</w:t>
            </w:r>
            <w:r w:rsidRPr="00462118">
              <w:rPr>
                <w:sz w:val="16"/>
                <w:lang w:val="de-DE"/>
              </w:rPr>
              <w:t>bedingt</w:t>
            </w:r>
            <w:r w:rsidRPr="00462118">
              <w:rPr>
                <w:b/>
                <w:sz w:val="16"/>
                <w:lang w:val="de-DE"/>
              </w:rPr>
              <w:t>)</w:t>
            </w:r>
          </w:p>
        </w:tc>
        <w:tc>
          <w:tcPr>
            <w:tcW w:w="1675" w:type="dxa"/>
            <w:tcBorders>
              <w:top w:val="single" w:sz="4" w:space="0" w:color="auto"/>
              <w:left w:val="single" w:sz="4" w:space="0" w:color="auto"/>
              <w:bottom w:val="single" w:sz="4" w:space="0" w:color="auto"/>
              <w:right w:val="single" w:sz="4" w:space="0" w:color="auto"/>
            </w:tcBorders>
          </w:tcPr>
          <w:p w14:paraId="3CD9453F"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239B9A17"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6B35DB3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2.15</w:t>
            </w:r>
          </w:p>
        </w:tc>
        <w:tc>
          <w:tcPr>
            <w:tcW w:w="4061" w:type="dxa"/>
            <w:tcBorders>
              <w:top w:val="single" w:sz="4" w:space="0" w:color="auto"/>
              <w:left w:val="single" w:sz="4" w:space="0" w:color="auto"/>
              <w:bottom w:val="single" w:sz="4" w:space="0" w:color="auto"/>
              <w:right w:val="single" w:sz="4" w:space="0" w:color="auto"/>
            </w:tcBorders>
          </w:tcPr>
          <w:p w14:paraId="0C2705BA"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DatetimePeriod – datetimeVar</w:t>
            </w:r>
          </w:p>
          <w:p w14:paraId="50136E16"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dateTimeVar </w:t>
            </w:r>
            <w:r w:rsidRPr="00462118">
              <w:rPr>
                <w:sz w:val="16"/>
                <w:lang w:val="de-DE"/>
              </w:rPr>
              <w:t>spezifiziert den Gültigkeitszeitraum unter der Angabe des Start</w:t>
            </w:r>
            <w:r w:rsidRPr="00462118">
              <w:rPr>
                <w:sz w:val="16"/>
                <w:lang w:val="de-DE"/>
              </w:rPr>
              <w:softHyphen/>
              <w:t>zeitpunkts.</w:t>
            </w:r>
          </w:p>
          <w:p w14:paraId="147320B4" w14:textId="77777777" w:rsidR="004D53B4" w:rsidRPr="00462118" w:rsidRDefault="004D53B4" w:rsidP="004D53B4">
            <w:pPr>
              <w:tabs>
                <w:tab w:val="left" w:pos="851"/>
              </w:tabs>
              <w:spacing w:before="60" w:after="60"/>
              <w:rPr>
                <w:rFonts w:ascii="Calibri" w:eastAsia="Calibri" w:hAnsi="Calibri"/>
                <w:b/>
                <w:sz w:val="16"/>
                <w:lang w:val="de-DE"/>
              </w:rPr>
            </w:pPr>
            <w:r w:rsidRPr="00462118">
              <w:rPr>
                <w:b/>
                <w:sz w:val="16"/>
                <w:lang w:val="de-DE"/>
              </w:rPr>
              <w:t>Bedingung</w:t>
            </w:r>
            <w:r w:rsidRPr="00462118">
              <w:rPr>
                <w:sz w:val="16"/>
                <w:lang w:val="de-DE"/>
              </w:rPr>
              <w:t xml:space="preserve">: Entweder </w:t>
            </w:r>
            <w:r w:rsidRPr="00462118">
              <w:rPr>
                <w:b/>
                <w:sz w:val="16"/>
                <w:lang w:val="de-DE"/>
              </w:rPr>
              <w:t>muss</w:t>
            </w:r>
            <w:r w:rsidRPr="00462118">
              <w:rPr>
                <w:sz w:val="16"/>
                <w:lang w:val="de-DE"/>
              </w:rPr>
              <w:t xml:space="preserve"> das Datenelement </w:t>
            </w:r>
            <w:r w:rsidRPr="00462118">
              <w:rPr>
                <w:i/>
                <w:sz w:val="16"/>
                <w:lang w:val="de-DE"/>
              </w:rPr>
              <w:t>datetimeInterval</w:t>
            </w:r>
            <w:r w:rsidRPr="00462118">
              <w:rPr>
                <w:sz w:val="16"/>
                <w:lang w:val="de-DE"/>
              </w:rPr>
              <w:t xml:space="preserve"> oder es </w:t>
            </w:r>
            <w:r w:rsidRPr="00462118">
              <w:rPr>
                <w:b/>
                <w:sz w:val="16"/>
                <w:lang w:val="de-DE"/>
              </w:rPr>
              <w:t xml:space="preserve">muss </w:t>
            </w:r>
            <w:r w:rsidRPr="00462118">
              <w:rPr>
                <w:sz w:val="16"/>
                <w:lang w:val="de-DE"/>
              </w:rPr>
              <w:t xml:space="preserve">das Datenelement </w:t>
            </w:r>
            <w:r w:rsidRPr="00462118">
              <w:rPr>
                <w:i/>
                <w:sz w:val="16"/>
                <w:lang w:val="de-DE"/>
              </w:rPr>
              <w:t>dateTimeVar</w:t>
            </w:r>
            <w:r w:rsidRPr="00462118">
              <w:rPr>
                <w:sz w:val="16"/>
                <w:lang w:val="de-DE"/>
              </w:rPr>
              <w:t xml:space="preserve"> in der Instanz der Klasse Datetimperiod angegeben werden. </w:t>
            </w:r>
          </w:p>
        </w:tc>
        <w:tc>
          <w:tcPr>
            <w:tcW w:w="2091" w:type="dxa"/>
            <w:tcBorders>
              <w:top w:val="single" w:sz="4" w:space="0" w:color="auto"/>
              <w:left w:val="single" w:sz="4" w:space="0" w:color="auto"/>
              <w:bottom w:val="single" w:sz="4" w:space="0" w:color="auto"/>
              <w:right w:val="single" w:sz="4" w:space="0" w:color="auto"/>
            </w:tcBorders>
          </w:tcPr>
          <w:p w14:paraId="1FBA63A6" w14:textId="77777777" w:rsidR="004D53B4" w:rsidRPr="00462118" w:rsidRDefault="004D53B4" w:rsidP="004D53B4">
            <w:pPr>
              <w:tabs>
                <w:tab w:val="left" w:pos="851"/>
              </w:tabs>
              <w:spacing w:before="60" w:after="60" w:line="230" w:lineRule="atLeast"/>
              <w:rPr>
                <w:rFonts w:eastAsia="Calibri"/>
                <w:sz w:val="16"/>
                <w:lang w:val="de-DE"/>
              </w:rPr>
            </w:pPr>
            <w:r w:rsidRPr="00462118">
              <w:rPr>
                <w:sz w:val="16"/>
                <w:lang w:val="de-DE"/>
              </w:rPr>
              <w:t>Erforderlich</w:t>
            </w:r>
          </w:p>
          <w:p w14:paraId="4C8D8B01" w14:textId="77777777" w:rsidR="004D53B4" w:rsidRPr="00462118" w:rsidRDefault="004D53B4" w:rsidP="004D53B4">
            <w:pPr>
              <w:tabs>
                <w:tab w:val="left" w:pos="851"/>
              </w:tabs>
              <w:spacing w:before="60" w:after="60" w:line="230" w:lineRule="atLeast"/>
              <w:rPr>
                <w:rFonts w:ascii="Calibri" w:eastAsia="Calibri" w:hAnsi="Calibri"/>
                <w:b/>
                <w:sz w:val="16"/>
                <w:lang w:val="de-DE"/>
              </w:rPr>
            </w:pPr>
            <w:r w:rsidRPr="00462118">
              <w:rPr>
                <w:b/>
                <w:sz w:val="16"/>
                <w:lang w:val="de-DE"/>
              </w:rPr>
              <w:t>(</w:t>
            </w:r>
            <w:r w:rsidRPr="00462118">
              <w:rPr>
                <w:sz w:val="16"/>
                <w:lang w:val="de-DE"/>
              </w:rPr>
              <w:t>bedingt</w:t>
            </w:r>
            <w:r w:rsidRPr="00462118">
              <w:rPr>
                <w:b/>
                <w:sz w:val="16"/>
                <w:lang w:val="de-DE"/>
              </w:rPr>
              <w:t>)</w:t>
            </w:r>
          </w:p>
        </w:tc>
        <w:tc>
          <w:tcPr>
            <w:tcW w:w="1683" w:type="dxa"/>
            <w:tcBorders>
              <w:top w:val="single" w:sz="4" w:space="0" w:color="auto"/>
              <w:left w:val="single" w:sz="4" w:space="0" w:color="auto"/>
              <w:bottom w:val="single" w:sz="4" w:space="0" w:color="auto"/>
              <w:right w:val="single" w:sz="4" w:space="0" w:color="auto"/>
            </w:tcBorders>
          </w:tcPr>
          <w:p w14:paraId="6D1A8BF0" w14:textId="77777777" w:rsidR="004D53B4" w:rsidRPr="00462118" w:rsidRDefault="004D53B4" w:rsidP="004D53B4">
            <w:pPr>
              <w:tabs>
                <w:tab w:val="left" w:pos="851"/>
              </w:tabs>
              <w:spacing w:before="60" w:after="60" w:line="230" w:lineRule="atLeast"/>
              <w:rPr>
                <w:rFonts w:eastAsia="Calibri"/>
                <w:sz w:val="16"/>
                <w:lang w:val="de-DE"/>
              </w:rPr>
            </w:pPr>
            <w:r w:rsidRPr="00462118">
              <w:rPr>
                <w:sz w:val="16"/>
                <w:lang w:val="de-DE"/>
              </w:rPr>
              <w:t>Erforderlich</w:t>
            </w:r>
          </w:p>
          <w:p w14:paraId="2E776994" w14:textId="77777777" w:rsidR="004D53B4" w:rsidRPr="00462118" w:rsidRDefault="004D53B4" w:rsidP="004D53B4">
            <w:pPr>
              <w:tabs>
                <w:tab w:val="left" w:pos="851"/>
              </w:tabs>
              <w:spacing w:before="60" w:after="60" w:line="230" w:lineRule="atLeast"/>
              <w:rPr>
                <w:sz w:val="16"/>
                <w:lang w:val="de-DE"/>
              </w:rPr>
            </w:pPr>
            <w:r w:rsidRPr="00462118">
              <w:rPr>
                <w:b/>
                <w:sz w:val="16"/>
                <w:lang w:val="de-DE"/>
              </w:rPr>
              <w:t>(</w:t>
            </w:r>
            <w:r w:rsidRPr="00462118">
              <w:rPr>
                <w:sz w:val="16"/>
                <w:lang w:val="de-DE"/>
              </w:rPr>
              <w:t>bedingt</w:t>
            </w:r>
            <w:r w:rsidRPr="00462118">
              <w:rPr>
                <w:b/>
                <w:sz w:val="16"/>
                <w:lang w:val="de-DE"/>
              </w:rPr>
              <w:t>)</w:t>
            </w:r>
          </w:p>
        </w:tc>
        <w:tc>
          <w:tcPr>
            <w:tcW w:w="1675" w:type="dxa"/>
            <w:tcBorders>
              <w:top w:val="single" w:sz="4" w:space="0" w:color="auto"/>
              <w:left w:val="single" w:sz="4" w:space="0" w:color="auto"/>
              <w:bottom w:val="single" w:sz="4" w:space="0" w:color="auto"/>
              <w:right w:val="single" w:sz="4" w:space="0" w:color="auto"/>
            </w:tcBorders>
          </w:tcPr>
          <w:p w14:paraId="361A221E"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0AACE81A"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237318E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2.16</w:t>
            </w:r>
          </w:p>
        </w:tc>
        <w:tc>
          <w:tcPr>
            <w:tcW w:w="4061" w:type="dxa"/>
            <w:tcBorders>
              <w:top w:val="single" w:sz="4" w:space="0" w:color="auto"/>
              <w:left w:val="single" w:sz="4" w:space="0" w:color="auto"/>
              <w:bottom w:val="single" w:sz="4" w:space="0" w:color="auto"/>
              <w:right w:val="single" w:sz="4" w:space="0" w:color="auto"/>
            </w:tcBorders>
          </w:tcPr>
          <w:p w14:paraId="118E563E"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MinMaxCounter</w:t>
            </w:r>
          </w:p>
          <w:p w14:paraId="1C8F4E95"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MinMaxCounter</w:t>
            </w:r>
            <w:r w:rsidRPr="00462118">
              <w:rPr>
                <w:sz w:val="16"/>
                <w:lang w:val="de-DE"/>
              </w:rPr>
              <w:t xml:space="preserve"> beschreibt die Anzahl und Eigenschaft der Minimal- bzw. Maximal</w:t>
            </w:r>
            <w:r w:rsidRPr="00462118">
              <w:rPr>
                <w:sz w:val="16"/>
                <w:lang w:val="de-DE"/>
              </w:rPr>
              <w:softHyphen/>
              <w:t>werte, die für eine Tarifstufe ermittelt bzw. angegeben werden sollen.</w:t>
            </w:r>
          </w:p>
          <w:p w14:paraId="40C67D99" w14:textId="77777777" w:rsidR="004D53B4" w:rsidRPr="00462118" w:rsidRDefault="004D53B4" w:rsidP="004D53B4">
            <w:pPr>
              <w:tabs>
                <w:tab w:val="left" w:pos="851"/>
              </w:tabs>
              <w:spacing w:before="60" w:after="60"/>
              <w:rPr>
                <w:sz w:val="16"/>
                <w:lang w:val="de-DE"/>
              </w:rPr>
            </w:pPr>
            <w:r w:rsidRPr="00462118">
              <w:rPr>
                <w:sz w:val="16"/>
                <w:lang w:val="de-DE"/>
              </w:rPr>
              <w:t xml:space="preserve">Die Verwendung der Klasse </w:t>
            </w:r>
            <w:r w:rsidRPr="00462118">
              <w:rPr>
                <w:i/>
                <w:sz w:val="16"/>
                <w:lang w:val="de-DE"/>
              </w:rPr>
              <w:t>MinMaxCounter</w:t>
            </w:r>
            <w:r w:rsidRPr="00462118">
              <w:rPr>
                <w:sz w:val="16"/>
                <w:lang w:val="de-DE"/>
              </w:rPr>
              <w:t xml:space="preserve"> ist </w:t>
            </w:r>
            <w:r w:rsidRPr="00462118">
              <w:rPr>
                <w:b/>
                <w:sz w:val="16"/>
                <w:lang w:val="de-DE"/>
              </w:rPr>
              <w:t>optional</w:t>
            </w:r>
          </w:p>
          <w:p w14:paraId="19CD3DC3"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MinMaxCounter</w:t>
            </w:r>
            <w:r w:rsidRPr="00462118">
              <w:rPr>
                <w:sz w:val="16"/>
                <w:lang w:val="de-DE"/>
              </w:rPr>
              <w:t xml:space="preserve"> </w:t>
            </w:r>
            <w:r w:rsidRPr="00462118">
              <w:rPr>
                <w:b/>
                <w:sz w:val="16"/>
                <w:lang w:val="de-DE"/>
              </w:rPr>
              <w:t>kann maximal zweimal</w:t>
            </w:r>
            <w:r w:rsidRPr="00462118">
              <w:rPr>
                <w:sz w:val="16"/>
                <w:lang w:val="de-DE"/>
              </w:rPr>
              <w:t xml:space="preserve"> instanziiert werden, um so Minimalwerte und Maximalwerte zu ermitteln bzw. anzugeben.</w:t>
            </w:r>
          </w:p>
          <w:p w14:paraId="71C719E2"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Die Klasse MinMaxCounter verweist auf keine weiteren Klassen.</w:t>
            </w:r>
          </w:p>
        </w:tc>
        <w:tc>
          <w:tcPr>
            <w:tcW w:w="2091" w:type="dxa"/>
            <w:tcBorders>
              <w:top w:val="single" w:sz="4" w:space="0" w:color="auto"/>
              <w:left w:val="single" w:sz="4" w:space="0" w:color="auto"/>
              <w:bottom w:val="single" w:sz="4" w:space="0" w:color="auto"/>
              <w:right w:val="single" w:sz="4" w:space="0" w:color="auto"/>
            </w:tcBorders>
          </w:tcPr>
          <w:p w14:paraId="7E38EE35"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691751E0"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3EACEA7F"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4F9913F0"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2650D86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2.17</w:t>
            </w:r>
          </w:p>
        </w:tc>
        <w:tc>
          <w:tcPr>
            <w:tcW w:w="4061" w:type="dxa"/>
            <w:tcBorders>
              <w:top w:val="single" w:sz="4" w:space="0" w:color="auto"/>
              <w:left w:val="single" w:sz="4" w:space="0" w:color="auto"/>
              <w:bottom w:val="single" w:sz="4" w:space="0" w:color="auto"/>
              <w:right w:val="single" w:sz="4" w:space="0" w:color="auto"/>
            </w:tcBorders>
          </w:tcPr>
          <w:p w14:paraId="0689DE27"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MinMaxCounter – count</w:t>
            </w:r>
          </w:p>
          <w:p w14:paraId="721C3AA2"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count </w:t>
            </w:r>
            <w:r w:rsidRPr="00462118">
              <w:rPr>
                <w:sz w:val="16"/>
                <w:lang w:val="de-DE"/>
              </w:rPr>
              <w:t>spezifiziert die Anzahl der zu ermittelnden bzw. anzugebenden Minimal- oder Maximalwerte.</w:t>
            </w:r>
          </w:p>
          <w:p w14:paraId="40024918"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Eine Instanz der Klasse </w:t>
            </w:r>
            <w:r w:rsidRPr="00462118">
              <w:rPr>
                <w:i/>
                <w:sz w:val="16"/>
                <w:lang w:val="de-DE"/>
              </w:rPr>
              <w:t>MinMaxCounter</w:t>
            </w:r>
            <w:r w:rsidRPr="00462118">
              <w:rPr>
                <w:sz w:val="16"/>
                <w:lang w:val="de-DE"/>
              </w:rPr>
              <w:t xml:space="preserve"> </w:t>
            </w:r>
            <w:r w:rsidRPr="00462118">
              <w:rPr>
                <w:b/>
                <w:sz w:val="16"/>
                <w:lang w:val="de-DE"/>
              </w:rPr>
              <w:t xml:space="preserve">muss </w:t>
            </w:r>
            <w:r w:rsidRPr="00462118">
              <w:rPr>
                <w:sz w:val="16"/>
                <w:lang w:val="de-DE"/>
              </w:rPr>
              <w:t xml:space="preserve">ein Datenelement </w:t>
            </w:r>
            <w:r w:rsidRPr="00462118">
              <w:rPr>
                <w:i/>
                <w:sz w:val="16"/>
                <w:lang w:val="de-DE"/>
              </w:rPr>
              <w:t>count</w:t>
            </w:r>
            <w:r w:rsidRPr="00462118">
              <w:rPr>
                <w:sz w:val="16"/>
                <w:lang w:val="de-DE"/>
              </w:rPr>
              <w:t xml:space="preserve"> enthalten werden.</w:t>
            </w:r>
          </w:p>
        </w:tc>
        <w:tc>
          <w:tcPr>
            <w:tcW w:w="2091" w:type="dxa"/>
            <w:tcBorders>
              <w:top w:val="single" w:sz="4" w:space="0" w:color="auto"/>
              <w:left w:val="single" w:sz="4" w:space="0" w:color="auto"/>
              <w:bottom w:val="single" w:sz="4" w:space="0" w:color="auto"/>
              <w:right w:val="single" w:sz="4" w:space="0" w:color="auto"/>
            </w:tcBorders>
          </w:tcPr>
          <w:p w14:paraId="32BAFB75"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4A4D73E5"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18640178"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10FD9B2B"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3E9EB2A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2.18</w:t>
            </w:r>
          </w:p>
        </w:tc>
        <w:tc>
          <w:tcPr>
            <w:tcW w:w="4061" w:type="dxa"/>
            <w:tcBorders>
              <w:top w:val="single" w:sz="4" w:space="0" w:color="auto"/>
              <w:left w:val="single" w:sz="4" w:space="0" w:color="auto"/>
              <w:bottom w:val="single" w:sz="4" w:space="0" w:color="auto"/>
              <w:right w:val="single" w:sz="4" w:space="0" w:color="auto"/>
            </w:tcBorders>
          </w:tcPr>
          <w:p w14:paraId="6937BF86"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MinMaxCounter – maxCounter</w:t>
            </w:r>
          </w:p>
          <w:p w14:paraId="1ABB6D3F"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maxCounter </w:t>
            </w:r>
            <w:r w:rsidRPr="00462118">
              <w:rPr>
                <w:sz w:val="16"/>
                <w:lang w:val="de-DE"/>
              </w:rPr>
              <w:t>spezifiziert einen boolschen Wert (Flag). Ist der Wert 1=true, werden Maximalwerte angegeben bzw. ermittelt. Ist der Wert des Datenelements 0=false, werden Minimalwerte angegeben bzw. ermittelt.</w:t>
            </w:r>
          </w:p>
          <w:p w14:paraId="235ABD24" w14:textId="77777777" w:rsidR="004D53B4" w:rsidRPr="00462118" w:rsidRDefault="004D53B4" w:rsidP="004D53B4">
            <w:pPr>
              <w:tabs>
                <w:tab w:val="left" w:pos="851"/>
              </w:tabs>
              <w:spacing w:before="60" w:after="60"/>
              <w:rPr>
                <w:sz w:val="16"/>
                <w:lang w:val="de-DE"/>
              </w:rPr>
            </w:pPr>
            <w:r w:rsidRPr="00462118">
              <w:rPr>
                <w:sz w:val="16"/>
                <w:lang w:val="de-DE"/>
              </w:rPr>
              <w:t xml:space="preserve">Eine Instanz der Klasse </w:t>
            </w:r>
            <w:r w:rsidRPr="00462118">
              <w:rPr>
                <w:i/>
                <w:sz w:val="16"/>
                <w:lang w:val="de-DE"/>
              </w:rPr>
              <w:t>MinMaxCounter</w:t>
            </w:r>
            <w:r w:rsidRPr="00462118">
              <w:rPr>
                <w:sz w:val="16"/>
                <w:lang w:val="de-DE"/>
              </w:rPr>
              <w:t xml:space="preserve"> </w:t>
            </w:r>
            <w:r w:rsidRPr="00462118">
              <w:rPr>
                <w:b/>
                <w:sz w:val="16"/>
                <w:lang w:val="de-DE"/>
              </w:rPr>
              <w:t>muss</w:t>
            </w:r>
            <w:r w:rsidRPr="00462118">
              <w:rPr>
                <w:sz w:val="16"/>
                <w:lang w:val="de-DE"/>
              </w:rPr>
              <w:t xml:space="preserve"> ein Datenelement vom Typ </w:t>
            </w:r>
            <w:r w:rsidRPr="00462118">
              <w:rPr>
                <w:i/>
                <w:sz w:val="16"/>
                <w:lang w:val="de-DE"/>
              </w:rPr>
              <w:t xml:space="preserve">maxCounter </w:t>
            </w:r>
            <w:r w:rsidRPr="00462118">
              <w:rPr>
                <w:sz w:val="16"/>
                <w:lang w:val="de-DE"/>
              </w:rPr>
              <w:t>enthalten.</w:t>
            </w:r>
          </w:p>
          <w:p w14:paraId="6B16CAD8"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w:t>
            </w:r>
            <w:r w:rsidRPr="00462118">
              <w:rPr>
                <w:b/>
                <w:sz w:val="16"/>
                <w:lang w:val="de-DE"/>
              </w:rPr>
              <w:t>muss</w:t>
            </w:r>
            <w:r w:rsidRPr="00462118">
              <w:rPr>
                <w:sz w:val="16"/>
                <w:lang w:val="de-DE"/>
              </w:rPr>
              <w:t xml:space="preserve"> den Wert 0 oder den Wert 1 annehmen.</w:t>
            </w:r>
          </w:p>
        </w:tc>
        <w:tc>
          <w:tcPr>
            <w:tcW w:w="2091" w:type="dxa"/>
            <w:tcBorders>
              <w:top w:val="single" w:sz="4" w:space="0" w:color="auto"/>
              <w:left w:val="single" w:sz="4" w:space="0" w:color="auto"/>
              <w:bottom w:val="single" w:sz="4" w:space="0" w:color="auto"/>
              <w:right w:val="single" w:sz="4" w:space="0" w:color="auto"/>
            </w:tcBorders>
          </w:tcPr>
          <w:p w14:paraId="6470A638"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50A5A5F5"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7DDC8C4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5A103ED2"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6C367658"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2.19</w:t>
            </w:r>
          </w:p>
        </w:tc>
        <w:tc>
          <w:tcPr>
            <w:tcW w:w="4061" w:type="dxa"/>
            <w:tcBorders>
              <w:top w:val="single" w:sz="4" w:space="0" w:color="auto"/>
              <w:left w:val="single" w:sz="4" w:space="0" w:color="auto"/>
              <w:bottom w:val="single" w:sz="4" w:space="0" w:color="auto"/>
              <w:right w:val="single" w:sz="4" w:space="0" w:color="auto"/>
            </w:tcBorders>
          </w:tcPr>
          <w:p w14:paraId="0066F0E1"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Prepaid</w:t>
            </w:r>
          </w:p>
          <w:p w14:paraId="0833923A"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Prepaid</w:t>
            </w:r>
            <w:r w:rsidRPr="00462118">
              <w:rPr>
                <w:sz w:val="16"/>
                <w:lang w:val="de-DE"/>
              </w:rPr>
              <w:t xml:space="preserve"> dient zur Auswertung von Prepaid-Tarifen (TAF12).</w:t>
            </w:r>
          </w:p>
          <w:p w14:paraId="3D7D6E2C" w14:textId="77777777" w:rsidR="004D53B4" w:rsidRPr="00462118" w:rsidRDefault="004D53B4" w:rsidP="004D53B4">
            <w:pPr>
              <w:tabs>
                <w:tab w:val="left" w:pos="851"/>
              </w:tabs>
              <w:spacing w:before="60" w:after="60"/>
              <w:rPr>
                <w:sz w:val="16"/>
                <w:lang w:val="de-DE"/>
              </w:rPr>
            </w:pPr>
            <w:r w:rsidRPr="00462118">
              <w:rPr>
                <w:sz w:val="16"/>
                <w:lang w:val="de-DE"/>
              </w:rPr>
              <w:t xml:space="preserve">Eine Instanz der Klasse </w:t>
            </w:r>
            <w:r w:rsidRPr="00462118">
              <w:rPr>
                <w:i/>
                <w:sz w:val="16"/>
                <w:lang w:val="de-DE"/>
              </w:rPr>
              <w:t>Prepaid</w:t>
            </w:r>
            <w:r w:rsidRPr="00462118">
              <w:rPr>
                <w:sz w:val="16"/>
                <w:lang w:val="de-DE"/>
              </w:rPr>
              <w:t xml:space="preserve"> ist </w:t>
            </w:r>
            <w:r w:rsidRPr="00462118">
              <w:rPr>
                <w:b/>
                <w:sz w:val="16"/>
                <w:lang w:val="de-DE"/>
              </w:rPr>
              <w:t>optional</w:t>
            </w:r>
            <w:r w:rsidRPr="00462118">
              <w:rPr>
                <w:sz w:val="16"/>
                <w:lang w:val="de-DE"/>
              </w:rPr>
              <w:t>.</w:t>
            </w:r>
          </w:p>
          <w:p w14:paraId="0FF8718F" w14:textId="77777777" w:rsidR="004D53B4" w:rsidRPr="00462118" w:rsidRDefault="004D53B4" w:rsidP="004D53B4">
            <w:pPr>
              <w:tabs>
                <w:tab w:val="left" w:pos="851"/>
              </w:tabs>
              <w:spacing w:before="60" w:after="60"/>
              <w:rPr>
                <w:sz w:val="16"/>
                <w:lang w:val="de-DE"/>
              </w:rPr>
            </w:pPr>
            <w:r w:rsidRPr="00462118">
              <w:rPr>
                <w:sz w:val="16"/>
                <w:lang w:val="de-DE"/>
              </w:rPr>
              <w:t xml:space="preserve">Eine Instanz der Klasse </w:t>
            </w:r>
            <w:r w:rsidRPr="00462118">
              <w:rPr>
                <w:i/>
                <w:sz w:val="16"/>
                <w:lang w:val="de-DE"/>
              </w:rPr>
              <w:t>Prepaid</w:t>
            </w:r>
            <w:r w:rsidRPr="00462118">
              <w:rPr>
                <w:sz w:val="16"/>
                <w:lang w:val="de-DE"/>
              </w:rPr>
              <w:t>:</w:t>
            </w:r>
          </w:p>
          <w:p w14:paraId="49292E80" w14:textId="77777777" w:rsidR="004D53B4" w:rsidRPr="00462118" w:rsidRDefault="004D53B4" w:rsidP="004D53B4">
            <w:pPr>
              <w:tabs>
                <w:tab w:val="left" w:pos="604"/>
                <w:tab w:val="left" w:pos="851"/>
              </w:tabs>
              <w:spacing w:before="60" w:after="60"/>
              <w:ind w:left="284" w:hanging="284"/>
              <w:rPr>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kann</w:t>
            </w:r>
            <w:r w:rsidRPr="00462118">
              <w:rPr>
                <w:sz w:val="16"/>
                <w:lang w:val="de-DE"/>
              </w:rPr>
              <w:t xml:space="preserve"> auf Instanzen der Klasse </w:t>
            </w:r>
            <w:r w:rsidRPr="00462118">
              <w:rPr>
                <w:i/>
                <w:sz w:val="16"/>
                <w:lang w:val="de-DE"/>
              </w:rPr>
              <w:t>Breaker</w:t>
            </w:r>
            <w:r w:rsidRPr="00462118">
              <w:rPr>
                <w:sz w:val="16"/>
                <w:lang w:val="de-DE"/>
              </w:rPr>
              <w:t xml:space="preserve"> verweisen</w:t>
            </w:r>
          </w:p>
          <w:p w14:paraId="4BE9BD24" w14:textId="77777777" w:rsidR="004D53B4" w:rsidRPr="00462118" w:rsidRDefault="004D53B4" w:rsidP="004D53B4">
            <w:pPr>
              <w:tabs>
                <w:tab w:val="left" w:pos="604"/>
                <w:tab w:val="left" w:pos="851"/>
              </w:tabs>
              <w:spacing w:before="60" w:after="60"/>
              <w:ind w:left="284" w:hanging="284"/>
              <w:rPr>
                <w:rFonts w:ascii="Calibri" w:hAnsi="Calibri"/>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kann</w:t>
            </w:r>
            <w:r w:rsidRPr="00462118">
              <w:rPr>
                <w:sz w:val="16"/>
                <w:lang w:val="de-DE"/>
              </w:rPr>
              <w:t xml:space="preserve"> auf Instanzen der Klasse </w:t>
            </w:r>
            <w:r w:rsidRPr="00462118">
              <w:rPr>
                <w:i/>
                <w:sz w:val="16"/>
                <w:lang w:val="de-DE"/>
              </w:rPr>
              <w:t>ThresholdTrigger</w:t>
            </w:r>
            <w:r w:rsidRPr="00462118">
              <w:rPr>
                <w:sz w:val="16"/>
                <w:lang w:val="de-DE"/>
              </w:rPr>
              <w:t xml:space="preserve"> verweisen</w:t>
            </w:r>
          </w:p>
        </w:tc>
        <w:tc>
          <w:tcPr>
            <w:tcW w:w="2091" w:type="dxa"/>
            <w:tcBorders>
              <w:top w:val="single" w:sz="4" w:space="0" w:color="auto"/>
              <w:left w:val="single" w:sz="4" w:space="0" w:color="auto"/>
              <w:bottom w:val="single" w:sz="4" w:space="0" w:color="auto"/>
              <w:right w:val="single" w:sz="4" w:space="0" w:color="auto"/>
            </w:tcBorders>
          </w:tcPr>
          <w:p w14:paraId="6109E358"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53639BEE"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2F61E80E"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663B78F6"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3C46E10C" w14:textId="77777777" w:rsidR="004D53B4" w:rsidRPr="00462118" w:rsidRDefault="004D53B4" w:rsidP="004D53B4">
            <w:pPr>
              <w:keepNext/>
              <w:keepLines/>
              <w:tabs>
                <w:tab w:val="left" w:pos="851"/>
              </w:tabs>
              <w:spacing w:before="60" w:after="60" w:line="230" w:lineRule="atLeast"/>
              <w:rPr>
                <w:rFonts w:ascii="Calibri" w:eastAsia="Calibri" w:hAnsi="Calibri"/>
                <w:sz w:val="16"/>
                <w:lang w:val="de-DE"/>
              </w:rPr>
            </w:pPr>
            <w:r w:rsidRPr="00462118">
              <w:rPr>
                <w:sz w:val="16"/>
                <w:lang w:val="de-DE"/>
              </w:rPr>
              <w:t>2.20</w:t>
            </w:r>
          </w:p>
        </w:tc>
        <w:tc>
          <w:tcPr>
            <w:tcW w:w="4061" w:type="dxa"/>
            <w:tcBorders>
              <w:top w:val="single" w:sz="4" w:space="0" w:color="auto"/>
              <w:left w:val="single" w:sz="4" w:space="0" w:color="auto"/>
              <w:bottom w:val="single" w:sz="4" w:space="0" w:color="auto"/>
              <w:right w:val="single" w:sz="4" w:space="0" w:color="auto"/>
            </w:tcBorders>
          </w:tcPr>
          <w:p w14:paraId="06344C46" w14:textId="77777777" w:rsidR="004D53B4" w:rsidRPr="00462118" w:rsidRDefault="004D53B4" w:rsidP="004D53B4">
            <w:pPr>
              <w:keepNext/>
              <w:keepLines/>
              <w:tabs>
                <w:tab w:val="left" w:pos="851"/>
              </w:tabs>
              <w:spacing w:before="60" w:after="60"/>
              <w:rPr>
                <w:rFonts w:eastAsia="Calibri"/>
                <w:b/>
                <w:sz w:val="16"/>
                <w:lang w:val="de-DE"/>
              </w:rPr>
            </w:pPr>
            <w:r w:rsidRPr="00462118">
              <w:rPr>
                <w:b/>
                <w:sz w:val="16"/>
                <w:lang w:val="de-DE"/>
              </w:rPr>
              <w:t>Prepaid – availableEnergy</w:t>
            </w:r>
          </w:p>
          <w:p w14:paraId="1F5ED4C6" w14:textId="77777777" w:rsidR="004D53B4" w:rsidRPr="00462118" w:rsidRDefault="004D53B4" w:rsidP="004D53B4">
            <w:pPr>
              <w:keepNext/>
              <w:keepLines/>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availableEnergy </w:t>
            </w:r>
            <w:r w:rsidRPr="00462118">
              <w:rPr>
                <w:sz w:val="16"/>
                <w:lang w:val="de-DE"/>
              </w:rPr>
              <w:t>spezifiziert die bezahlte und damit verfügbare Menge an Energie des Prepaid-Tarifs.</w:t>
            </w:r>
          </w:p>
          <w:p w14:paraId="14158460"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 xml:space="preserve">Eine Instanz der Klasse Prepaid </w:t>
            </w:r>
            <w:r w:rsidRPr="00462118">
              <w:rPr>
                <w:b/>
                <w:sz w:val="16"/>
                <w:lang w:val="de-DE"/>
              </w:rPr>
              <w:t>muss</w:t>
            </w:r>
            <w:r w:rsidRPr="00462118">
              <w:rPr>
                <w:sz w:val="16"/>
                <w:lang w:val="de-DE"/>
              </w:rPr>
              <w:t xml:space="preserve"> ein Datenelement vom Typ </w:t>
            </w:r>
            <w:r w:rsidRPr="00462118">
              <w:rPr>
                <w:i/>
                <w:sz w:val="16"/>
                <w:lang w:val="de-DE"/>
              </w:rPr>
              <w:t>availableEnergy</w:t>
            </w:r>
            <w:r w:rsidRPr="00462118">
              <w:rPr>
                <w:sz w:val="16"/>
                <w:lang w:val="de-DE"/>
              </w:rPr>
              <w:t xml:space="preserve"> enthalten.</w:t>
            </w:r>
          </w:p>
        </w:tc>
        <w:tc>
          <w:tcPr>
            <w:tcW w:w="2091" w:type="dxa"/>
            <w:tcBorders>
              <w:top w:val="single" w:sz="4" w:space="0" w:color="auto"/>
              <w:left w:val="single" w:sz="4" w:space="0" w:color="auto"/>
              <w:bottom w:val="single" w:sz="4" w:space="0" w:color="auto"/>
              <w:right w:val="single" w:sz="4" w:space="0" w:color="auto"/>
            </w:tcBorders>
          </w:tcPr>
          <w:p w14:paraId="1884258D" w14:textId="77777777" w:rsidR="004D53B4" w:rsidRPr="00462118" w:rsidRDefault="004D53B4" w:rsidP="004D53B4">
            <w:pPr>
              <w:keepNext/>
              <w:keepLines/>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20A1616D" w14:textId="77777777" w:rsidR="004D53B4" w:rsidRPr="00462118" w:rsidRDefault="004D53B4" w:rsidP="004D53B4">
            <w:pPr>
              <w:keepNext/>
              <w:keepLines/>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6A2345D9" w14:textId="77777777" w:rsidR="004D53B4" w:rsidRPr="00462118" w:rsidRDefault="004D53B4" w:rsidP="004D53B4">
            <w:pPr>
              <w:keepNext/>
              <w:keepLines/>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749FFAF8"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129C5B1F"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2.21</w:t>
            </w:r>
          </w:p>
        </w:tc>
        <w:tc>
          <w:tcPr>
            <w:tcW w:w="4061" w:type="dxa"/>
            <w:tcBorders>
              <w:top w:val="single" w:sz="4" w:space="0" w:color="auto"/>
              <w:left w:val="single" w:sz="4" w:space="0" w:color="auto"/>
              <w:bottom w:val="single" w:sz="4" w:space="0" w:color="auto"/>
              <w:right w:val="single" w:sz="4" w:space="0" w:color="auto"/>
            </w:tcBorders>
          </w:tcPr>
          <w:p w14:paraId="1360815E"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Prepaid – powerOfTenMultiplier</w:t>
            </w:r>
          </w:p>
          <w:p w14:paraId="784FA319"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powerOfTenMultiplier </w:t>
            </w:r>
            <w:r w:rsidRPr="00462118">
              <w:rPr>
                <w:sz w:val="16"/>
                <w:lang w:val="de-DE"/>
              </w:rPr>
              <w:t>spezifiziert den Einheitenvorsatz der bezahlten und ver</w:t>
            </w:r>
            <w:r w:rsidRPr="00462118">
              <w:rPr>
                <w:sz w:val="16"/>
                <w:lang w:val="de-DE"/>
              </w:rPr>
              <w:softHyphen/>
              <w:t>fügbaren Menge des Prepaid-Tarifs.</w:t>
            </w:r>
          </w:p>
          <w:p w14:paraId="2230FFE1" w14:textId="77777777" w:rsidR="004D53B4" w:rsidRPr="00462118" w:rsidRDefault="004D53B4" w:rsidP="004D53B4">
            <w:pPr>
              <w:tabs>
                <w:tab w:val="left" w:pos="851"/>
              </w:tabs>
              <w:spacing w:before="60" w:after="60"/>
              <w:rPr>
                <w:sz w:val="16"/>
                <w:lang w:val="de-DE"/>
              </w:rPr>
            </w:pPr>
            <w:r w:rsidRPr="00462118">
              <w:rPr>
                <w:sz w:val="16"/>
                <w:lang w:val="de-DE"/>
              </w:rPr>
              <w:t>Gültige Werte nach ESPI REQ.21 sind:</w:t>
            </w:r>
          </w:p>
          <w:p w14:paraId="4CD50FB6" w14:textId="77777777" w:rsidR="004D53B4" w:rsidRPr="00EB2369" w:rsidRDefault="004D53B4" w:rsidP="004D53B4">
            <w:pPr>
              <w:tabs>
                <w:tab w:val="left" w:pos="851"/>
              </w:tabs>
              <w:spacing w:before="20" w:after="20"/>
              <w:rPr>
                <w:rFonts w:cs="Arial"/>
                <w:sz w:val="16"/>
                <w:szCs w:val="16"/>
              </w:rPr>
            </w:pPr>
            <w:r w:rsidRPr="00EB2369">
              <w:rPr>
                <w:rFonts w:cs="Arial"/>
                <w:sz w:val="16"/>
                <w:szCs w:val="16"/>
              </w:rPr>
              <w:t>0 = None</w:t>
            </w:r>
          </w:p>
          <w:p w14:paraId="24C8A311" w14:textId="77777777" w:rsidR="004D53B4" w:rsidRPr="00EB2369" w:rsidRDefault="004D53B4" w:rsidP="004D53B4">
            <w:pPr>
              <w:tabs>
                <w:tab w:val="left" w:pos="851"/>
              </w:tabs>
              <w:spacing w:before="20" w:after="20"/>
              <w:rPr>
                <w:rFonts w:cs="Arial"/>
                <w:sz w:val="16"/>
                <w:szCs w:val="16"/>
              </w:rPr>
            </w:pPr>
            <w:r w:rsidRPr="00EB2369">
              <w:rPr>
                <w:rFonts w:cs="Arial"/>
                <w:sz w:val="16"/>
                <w:szCs w:val="16"/>
              </w:rPr>
              <w:t>1 = deca=x10</w:t>
            </w:r>
          </w:p>
          <w:p w14:paraId="402496DF" w14:textId="77777777" w:rsidR="004D53B4" w:rsidRPr="00EB2369" w:rsidRDefault="004D53B4" w:rsidP="004D53B4">
            <w:pPr>
              <w:tabs>
                <w:tab w:val="left" w:pos="851"/>
              </w:tabs>
              <w:spacing w:before="20" w:after="20"/>
              <w:rPr>
                <w:rFonts w:cs="Arial"/>
                <w:sz w:val="16"/>
                <w:szCs w:val="16"/>
              </w:rPr>
            </w:pPr>
            <w:r w:rsidRPr="00EB2369">
              <w:rPr>
                <w:rFonts w:cs="Arial"/>
                <w:sz w:val="16"/>
                <w:szCs w:val="16"/>
              </w:rPr>
              <w:t>2 = hecto=x100</w:t>
            </w:r>
          </w:p>
          <w:p w14:paraId="56BCBEBB" w14:textId="77777777" w:rsidR="004D53B4" w:rsidRPr="00EB2369" w:rsidRDefault="004D53B4" w:rsidP="004D53B4">
            <w:pPr>
              <w:tabs>
                <w:tab w:val="left" w:pos="851"/>
              </w:tabs>
              <w:spacing w:before="20" w:after="20"/>
              <w:rPr>
                <w:rFonts w:cs="Arial"/>
                <w:sz w:val="16"/>
                <w:szCs w:val="16"/>
              </w:rPr>
            </w:pPr>
            <w:r w:rsidRPr="00EB2369">
              <w:rPr>
                <w:rFonts w:cs="Arial"/>
                <w:sz w:val="16"/>
                <w:szCs w:val="16"/>
              </w:rPr>
              <w:t>–3 = mili=x10</w:t>
            </w:r>
            <w:r w:rsidRPr="00EB2369">
              <w:rPr>
                <w:position w:val="7"/>
                <w:sz w:val="12"/>
              </w:rPr>
              <w:t>–3</w:t>
            </w:r>
          </w:p>
          <w:p w14:paraId="21EDDDFB" w14:textId="77777777" w:rsidR="004D53B4" w:rsidRPr="00EB2369" w:rsidRDefault="004D53B4" w:rsidP="004D53B4">
            <w:pPr>
              <w:tabs>
                <w:tab w:val="left" w:pos="851"/>
              </w:tabs>
              <w:spacing w:before="20" w:after="20"/>
              <w:rPr>
                <w:rFonts w:cs="Arial"/>
                <w:sz w:val="16"/>
                <w:szCs w:val="16"/>
              </w:rPr>
            </w:pPr>
            <w:r w:rsidRPr="00EB2369">
              <w:rPr>
                <w:rFonts w:cs="Arial"/>
                <w:sz w:val="16"/>
                <w:szCs w:val="16"/>
              </w:rPr>
              <w:t>3 = kilo=x1000</w:t>
            </w:r>
          </w:p>
          <w:p w14:paraId="3D69BC0D" w14:textId="77777777" w:rsidR="004D53B4" w:rsidRPr="00EB2369" w:rsidRDefault="004D53B4" w:rsidP="004D53B4">
            <w:pPr>
              <w:tabs>
                <w:tab w:val="left" w:pos="851"/>
              </w:tabs>
              <w:spacing w:before="20" w:after="20"/>
              <w:rPr>
                <w:rFonts w:cs="Arial"/>
                <w:sz w:val="16"/>
                <w:szCs w:val="16"/>
              </w:rPr>
            </w:pPr>
            <w:r w:rsidRPr="00EB2369">
              <w:rPr>
                <w:rFonts w:cs="Arial"/>
                <w:sz w:val="16"/>
                <w:szCs w:val="16"/>
              </w:rPr>
              <w:t>6 = Mega=x10</w:t>
            </w:r>
            <w:r w:rsidRPr="00EB2369">
              <w:rPr>
                <w:position w:val="7"/>
                <w:sz w:val="12"/>
              </w:rPr>
              <w:t>6</w:t>
            </w:r>
          </w:p>
          <w:p w14:paraId="1C601EB5" w14:textId="77777777" w:rsidR="004D53B4" w:rsidRPr="00EB2369" w:rsidRDefault="004D53B4" w:rsidP="004D53B4">
            <w:pPr>
              <w:tabs>
                <w:tab w:val="left" w:pos="851"/>
              </w:tabs>
              <w:spacing w:before="20" w:after="20"/>
              <w:rPr>
                <w:rFonts w:cs="Arial"/>
                <w:sz w:val="16"/>
                <w:szCs w:val="16"/>
              </w:rPr>
            </w:pPr>
            <w:r w:rsidRPr="00EB2369">
              <w:rPr>
                <w:rFonts w:cs="Arial"/>
                <w:sz w:val="16"/>
                <w:szCs w:val="16"/>
              </w:rPr>
              <w:t>–6 = micro=x10</w:t>
            </w:r>
            <w:r w:rsidRPr="00EB2369">
              <w:rPr>
                <w:position w:val="7"/>
                <w:sz w:val="12"/>
              </w:rPr>
              <w:t>–3</w:t>
            </w:r>
          </w:p>
          <w:p w14:paraId="2E86D362" w14:textId="77777777" w:rsidR="004D53B4" w:rsidRPr="00EB2369" w:rsidRDefault="004D53B4" w:rsidP="004D53B4">
            <w:pPr>
              <w:tabs>
                <w:tab w:val="left" w:pos="851"/>
              </w:tabs>
              <w:spacing w:before="20" w:after="20"/>
              <w:rPr>
                <w:rFonts w:cs="Arial"/>
                <w:sz w:val="16"/>
                <w:szCs w:val="16"/>
              </w:rPr>
            </w:pPr>
            <w:r w:rsidRPr="00EB2369">
              <w:rPr>
                <w:rFonts w:cs="Arial"/>
                <w:sz w:val="16"/>
                <w:szCs w:val="16"/>
              </w:rPr>
              <w:t>9 = Giga=x10</w:t>
            </w:r>
            <w:r w:rsidRPr="00EB2369">
              <w:rPr>
                <w:position w:val="7"/>
                <w:sz w:val="12"/>
              </w:rPr>
              <w:t>9</w:t>
            </w:r>
          </w:p>
          <w:p w14:paraId="056810F9"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Eine Instanz der Klasse Prepaid </w:t>
            </w:r>
            <w:r w:rsidRPr="00462118">
              <w:rPr>
                <w:b/>
                <w:sz w:val="16"/>
                <w:lang w:val="de-DE"/>
              </w:rPr>
              <w:t>muss</w:t>
            </w:r>
            <w:r w:rsidRPr="00462118">
              <w:rPr>
                <w:sz w:val="16"/>
                <w:lang w:val="de-DE"/>
              </w:rPr>
              <w:t xml:space="preserve"> ein Datenelement vom Typ </w:t>
            </w:r>
            <w:r w:rsidRPr="00462118">
              <w:rPr>
                <w:i/>
                <w:sz w:val="16"/>
                <w:lang w:val="de-DE"/>
              </w:rPr>
              <w:t xml:space="preserve">powerOfTenMultiplier </w:t>
            </w:r>
            <w:r w:rsidRPr="00462118">
              <w:rPr>
                <w:sz w:val="16"/>
                <w:lang w:val="de-DE"/>
              </w:rPr>
              <w:t>enthalten.</w:t>
            </w:r>
          </w:p>
        </w:tc>
        <w:tc>
          <w:tcPr>
            <w:tcW w:w="2091" w:type="dxa"/>
            <w:tcBorders>
              <w:top w:val="single" w:sz="4" w:space="0" w:color="auto"/>
              <w:left w:val="single" w:sz="4" w:space="0" w:color="auto"/>
              <w:bottom w:val="single" w:sz="4" w:space="0" w:color="auto"/>
              <w:right w:val="single" w:sz="4" w:space="0" w:color="auto"/>
            </w:tcBorders>
          </w:tcPr>
          <w:p w14:paraId="045FE70B"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6E2F4884"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26FDE0A6"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4DDE61FA"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386C04EA"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2.22</w:t>
            </w:r>
          </w:p>
        </w:tc>
        <w:tc>
          <w:tcPr>
            <w:tcW w:w="4061" w:type="dxa"/>
            <w:tcBorders>
              <w:top w:val="single" w:sz="4" w:space="0" w:color="auto"/>
              <w:left w:val="single" w:sz="4" w:space="0" w:color="auto"/>
              <w:bottom w:val="single" w:sz="4" w:space="0" w:color="auto"/>
              <w:right w:val="single" w:sz="4" w:space="0" w:color="auto"/>
            </w:tcBorders>
          </w:tcPr>
          <w:p w14:paraId="23055290"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Prepaid – toleranceInterval</w:t>
            </w:r>
          </w:p>
          <w:p w14:paraId="1E3D11B7" w14:textId="77777777" w:rsidR="004D53B4" w:rsidRPr="00462118" w:rsidRDefault="004D53B4" w:rsidP="004D53B4">
            <w:pPr>
              <w:tabs>
                <w:tab w:val="left" w:pos="851"/>
              </w:tabs>
              <w:spacing w:before="60" w:after="60"/>
              <w:rPr>
                <w:color w:val="000000"/>
                <w:sz w:val="16"/>
                <w:lang w:val="de-DE"/>
              </w:rPr>
            </w:pPr>
            <w:r w:rsidRPr="00462118">
              <w:rPr>
                <w:sz w:val="16"/>
                <w:lang w:val="de-DE"/>
              </w:rPr>
              <w:t xml:space="preserve">Das Datenelement </w:t>
            </w:r>
            <w:r w:rsidRPr="00462118">
              <w:rPr>
                <w:i/>
                <w:sz w:val="16"/>
                <w:lang w:val="de-DE"/>
              </w:rPr>
              <w:t xml:space="preserve">toleranceInterval </w:t>
            </w:r>
            <w:r w:rsidRPr="00462118">
              <w:rPr>
                <w:sz w:val="16"/>
                <w:lang w:val="de-DE"/>
              </w:rPr>
              <w:t xml:space="preserve">spezifiziert </w:t>
            </w:r>
            <w:r w:rsidRPr="00462118">
              <w:rPr>
                <w:color w:val="000000"/>
                <w:sz w:val="16"/>
                <w:lang w:val="de-DE"/>
              </w:rPr>
              <w:t>die Länge des Zeitraums in dem der Letzt</w:t>
            </w:r>
            <w:r w:rsidRPr="00462118">
              <w:rPr>
                <w:color w:val="000000"/>
                <w:sz w:val="16"/>
                <w:lang w:val="de-DE"/>
              </w:rPr>
              <w:softHyphen/>
              <w:t>verbraucher nach Verbrauch der verfügbaren Energiemenge noch Energie beziehen kann.</w:t>
            </w:r>
          </w:p>
          <w:p w14:paraId="27DD6430" w14:textId="77777777" w:rsidR="004D53B4" w:rsidRPr="00462118" w:rsidRDefault="004D53B4" w:rsidP="004D53B4">
            <w:pPr>
              <w:tabs>
                <w:tab w:val="left" w:pos="851"/>
              </w:tabs>
              <w:spacing w:before="60" w:after="60"/>
              <w:rPr>
                <w:rFonts w:ascii="Calibri" w:eastAsia="Calibri" w:hAnsi="Calibri"/>
                <w:b/>
                <w:sz w:val="16"/>
                <w:lang w:val="de-DE"/>
              </w:rPr>
            </w:pPr>
            <w:r w:rsidRPr="00462118">
              <w:rPr>
                <w:color w:val="000000"/>
                <w:sz w:val="16"/>
                <w:lang w:val="de-DE"/>
              </w:rPr>
              <w:t xml:space="preserve">Eine Instanz der Klasse </w:t>
            </w:r>
            <w:r w:rsidRPr="00462118">
              <w:rPr>
                <w:i/>
                <w:color w:val="000000"/>
                <w:sz w:val="16"/>
                <w:lang w:val="de-DE"/>
              </w:rPr>
              <w:t>Prepaid</w:t>
            </w:r>
            <w:r w:rsidRPr="00462118">
              <w:rPr>
                <w:color w:val="000000"/>
                <w:sz w:val="16"/>
                <w:lang w:val="de-DE"/>
              </w:rPr>
              <w:t xml:space="preserve"> </w:t>
            </w:r>
            <w:r w:rsidRPr="00462118">
              <w:rPr>
                <w:b/>
                <w:color w:val="000000"/>
                <w:sz w:val="16"/>
                <w:lang w:val="de-DE"/>
              </w:rPr>
              <w:t>muss</w:t>
            </w:r>
            <w:r w:rsidRPr="00462118">
              <w:rPr>
                <w:color w:val="000000"/>
                <w:sz w:val="16"/>
                <w:lang w:val="de-DE"/>
              </w:rPr>
              <w:t xml:space="preserve"> ein Datenelement vom Typ </w:t>
            </w:r>
            <w:r w:rsidRPr="00462118">
              <w:rPr>
                <w:i/>
                <w:color w:val="000000"/>
                <w:sz w:val="16"/>
                <w:lang w:val="de-DE"/>
              </w:rPr>
              <w:t>toleranceInterval</w:t>
            </w:r>
            <w:r w:rsidRPr="00462118">
              <w:rPr>
                <w:color w:val="000000"/>
                <w:sz w:val="16"/>
                <w:lang w:val="de-DE"/>
              </w:rPr>
              <w:t xml:space="preserve"> enthalten.</w:t>
            </w:r>
          </w:p>
        </w:tc>
        <w:tc>
          <w:tcPr>
            <w:tcW w:w="2091" w:type="dxa"/>
            <w:tcBorders>
              <w:top w:val="single" w:sz="4" w:space="0" w:color="auto"/>
              <w:left w:val="single" w:sz="4" w:space="0" w:color="auto"/>
              <w:bottom w:val="single" w:sz="4" w:space="0" w:color="auto"/>
              <w:right w:val="single" w:sz="4" w:space="0" w:color="auto"/>
            </w:tcBorders>
          </w:tcPr>
          <w:p w14:paraId="73593C95"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41761458"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69F7435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5E49D215"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67618EB5"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2.23</w:t>
            </w:r>
          </w:p>
        </w:tc>
        <w:tc>
          <w:tcPr>
            <w:tcW w:w="4061" w:type="dxa"/>
            <w:tcBorders>
              <w:top w:val="single" w:sz="4" w:space="0" w:color="auto"/>
              <w:left w:val="single" w:sz="4" w:space="0" w:color="auto"/>
              <w:bottom w:val="single" w:sz="4" w:space="0" w:color="auto"/>
              <w:right w:val="single" w:sz="4" w:space="0" w:color="auto"/>
            </w:tcBorders>
          </w:tcPr>
          <w:p w14:paraId="24AC9C42"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Prepaid – uom</w:t>
            </w:r>
          </w:p>
          <w:p w14:paraId="0CF3560A"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uom </w:t>
            </w:r>
            <w:r w:rsidRPr="00462118">
              <w:rPr>
                <w:sz w:val="16"/>
                <w:lang w:val="de-DE"/>
              </w:rPr>
              <w:t>spezifiziert die Einheit in der die bezahlte und verfügbare Menge des Prepaid-Tarifs angeben wird.</w:t>
            </w:r>
          </w:p>
          <w:p w14:paraId="6E386ABD" w14:textId="77777777" w:rsidR="004D53B4" w:rsidRPr="00462118" w:rsidRDefault="004D53B4" w:rsidP="004D53B4">
            <w:pPr>
              <w:tabs>
                <w:tab w:val="left" w:pos="851"/>
              </w:tabs>
              <w:spacing w:before="60" w:after="60"/>
              <w:rPr>
                <w:rFonts w:ascii="Calibri" w:eastAsia="Calibri" w:hAnsi="Calibri"/>
                <w:b/>
                <w:sz w:val="16"/>
                <w:lang w:val="de-DE"/>
              </w:rPr>
            </w:pPr>
            <w:r w:rsidRPr="00462118">
              <w:rPr>
                <w:color w:val="000000"/>
                <w:sz w:val="16"/>
                <w:lang w:val="de-DE"/>
              </w:rPr>
              <w:t xml:space="preserve">Eine Instanz der Klasse </w:t>
            </w:r>
            <w:r w:rsidRPr="00462118">
              <w:rPr>
                <w:i/>
                <w:color w:val="000000"/>
                <w:sz w:val="16"/>
                <w:lang w:val="de-DE"/>
              </w:rPr>
              <w:t>Prepaid</w:t>
            </w:r>
            <w:r w:rsidRPr="00462118">
              <w:rPr>
                <w:color w:val="000000"/>
                <w:sz w:val="16"/>
                <w:lang w:val="de-DE"/>
              </w:rPr>
              <w:t xml:space="preserve"> </w:t>
            </w:r>
            <w:r w:rsidRPr="00462118">
              <w:rPr>
                <w:b/>
                <w:color w:val="000000"/>
                <w:sz w:val="16"/>
                <w:lang w:val="de-DE"/>
              </w:rPr>
              <w:t>muss</w:t>
            </w:r>
            <w:r w:rsidRPr="00462118">
              <w:rPr>
                <w:color w:val="000000"/>
                <w:sz w:val="16"/>
                <w:lang w:val="de-DE"/>
              </w:rPr>
              <w:t xml:space="preserve"> ein Datenelement vom Typ </w:t>
            </w:r>
            <w:r w:rsidRPr="00462118">
              <w:rPr>
                <w:i/>
                <w:color w:val="000000"/>
                <w:sz w:val="16"/>
                <w:lang w:val="de-DE"/>
              </w:rPr>
              <w:t>uom</w:t>
            </w:r>
            <w:r w:rsidRPr="00462118">
              <w:rPr>
                <w:color w:val="000000"/>
                <w:sz w:val="16"/>
                <w:lang w:val="de-DE"/>
              </w:rPr>
              <w:t xml:space="preserve"> enthalten.</w:t>
            </w:r>
          </w:p>
        </w:tc>
        <w:tc>
          <w:tcPr>
            <w:tcW w:w="2091" w:type="dxa"/>
            <w:tcBorders>
              <w:top w:val="single" w:sz="4" w:space="0" w:color="auto"/>
              <w:left w:val="single" w:sz="4" w:space="0" w:color="auto"/>
              <w:bottom w:val="single" w:sz="4" w:space="0" w:color="auto"/>
              <w:right w:val="single" w:sz="4" w:space="0" w:color="auto"/>
            </w:tcBorders>
          </w:tcPr>
          <w:p w14:paraId="0563BBD7"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5E29DF3A"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07658FC9"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76F2FBF6"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510D5515"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2.24</w:t>
            </w:r>
          </w:p>
        </w:tc>
        <w:tc>
          <w:tcPr>
            <w:tcW w:w="4061" w:type="dxa"/>
            <w:tcBorders>
              <w:top w:val="single" w:sz="4" w:space="0" w:color="auto"/>
              <w:left w:val="single" w:sz="4" w:space="0" w:color="auto"/>
              <w:bottom w:val="single" w:sz="4" w:space="0" w:color="auto"/>
              <w:right w:val="single" w:sz="4" w:space="0" w:color="auto"/>
            </w:tcBorders>
          </w:tcPr>
          <w:p w14:paraId="0785DE39"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Breaker</w:t>
            </w:r>
          </w:p>
          <w:p w14:paraId="35AAF125"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Breaker</w:t>
            </w:r>
            <w:r w:rsidRPr="00462118">
              <w:rPr>
                <w:sz w:val="16"/>
                <w:lang w:val="de-DE"/>
              </w:rPr>
              <w:t xml:space="preserve"> beschreibt</w:t>
            </w:r>
            <w:r w:rsidRPr="00462118">
              <w:rPr>
                <w:color w:val="000000"/>
                <w:sz w:val="16"/>
                <w:lang w:val="de-DE"/>
              </w:rPr>
              <w:t xml:space="preserve"> die Unterbrecher, die zum Zeitpunkt des Verbrauches der verfüg</w:t>
            </w:r>
            <w:r w:rsidRPr="00462118">
              <w:rPr>
                <w:color w:val="000000"/>
                <w:sz w:val="16"/>
                <w:lang w:val="de-DE"/>
              </w:rPr>
              <w:softHyphen/>
              <w:t>baren Energiemenge, ein Signal erhalten</w:t>
            </w:r>
            <w:r w:rsidRPr="00462118">
              <w:rPr>
                <w:sz w:val="16"/>
                <w:lang w:val="de-DE"/>
              </w:rPr>
              <w:t>.</w:t>
            </w:r>
          </w:p>
          <w:p w14:paraId="79F1FA5F" w14:textId="77777777" w:rsidR="004D53B4" w:rsidRPr="00462118" w:rsidRDefault="004D53B4" w:rsidP="004D53B4">
            <w:pPr>
              <w:tabs>
                <w:tab w:val="left" w:pos="851"/>
              </w:tabs>
              <w:spacing w:before="60" w:after="60"/>
              <w:rPr>
                <w:sz w:val="16"/>
                <w:lang w:val="de-DE"/>
              </w:rPr>
            </w:pPr>
            <w:r w:rsidRPr="00462118">
              <w:rPr>
                <w:sz w:val="16"/>
                <w:lang w:val="de-DE"/>
              </w:rPr>
              <w:t xml:space="preserve">Instanzen der Klasse </w:t>
            </w:r>
            <w:r w:rsidRPr="00462118">
              <w:rPr>
                <w:i/>
                <w:sz w:val="16"/>
                <w:lang w:val="de-DE"/>
              </w:rPr>
              <w:t>Breaker</w:t>
            </w:r>
            <w:r w:rsidRPr="00462118">
              <w:rPr>
                <w:sz w:val="16"/>
                <w:lang w:val="de-DE"/>
              </w:rPr>
              <w:t xml:space="preserve"> sind </w:t>
            </w:r>
            <w:r w:rsidRPr="00462118">
              <w:rPr>
                <w:b/>
                <w:sz w:val="16"/>
                <w:lang w:val="de-DE"/>
              </w:rPr>
              <w:t>optional</w:t>
            </w:r>
            <w:r w:rsidRPr="00462118">
              <w:rPr>
                <w:sz w:val="16"/>
                <w:lang w:val="de-DE"/>
              </w:rPr>
              <w:t>.</w:t>
            </w:r>
          </w:p>
          <w:p w14:paraId="531EF7DC"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Eine Instanz der Klasse </w:t>
            </w:r>
            <w:r w:rsidRPr="00462118">
              <w:rPr>
                <w:i/>
                <w:sz w:val="16"/>
                <w:lang w:val="de-DE"/>
              </w:rPr>
              <w:t>Breaker</w:t>
            </w:r>
            <w:r w:rsidRPr="00462118">
              <w:rPr>
                <w:sz w:val="16"/>
                <w:lang w:val="de-DE"/>
              </w:rPr>
              <w:t xml:space="preserve"> verweist auf keine weiteren Klassen.</w:t>
            </w:r>
          </w:p>
        </w:tc>
        <w:tc>
          <w:tcPr>
            <w:tcW w:w="2091" w:type="dxa"/>
            <w:tcBorders>
              <w:top w:val="single" w:sz="4" w:space="0" w:color="auto"/>
              <w:left w:val="single" w:sz="4" w:space="0" w:color="auto"/>
              <w:bottom w:val="single" w:sz="4" w:space="0" w:color="auto"/>
              <w:right w:val="single" w:sz="4" w:space="0" w:color="auto"/>
            </w:tcBorders>
          </w:tcPr>
          <w:p w14:paraId="66179BBF"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32BECCA6"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5CBDC31C"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31DABB29"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62B8F0B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2.25</w:t>
            </w:r>
          </w:p>
        </w:tc>
        <w:tc>
          <w:tcPr>
            <w:tcW w:w="4061" w:type="dxa"/>
            <w:tcBorders>
              <w:top w:val="single" w:sz="4" w:space="0" w:color="auto"/>
              <w:left w:val="single" w:sz="4" w:space="0" w:color="auto"/>
              <w:bottom w:val="single" w:sz="4" w:space="0" w:color="auto"/>
              <w:right w:val="single" w:sz="4" w:space="0" w:color="auto"/>
            </w:tcBorders>
          </w:tcPr>
          <w:p w14:paraId="6BF6BEE5"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Breaker – breakerId</w:t>
            </w:r>
          </w:p>
          <w:p w14:paraId="7406360C"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breakerId </w:t>
            </w:r>
            <w:r w:rsidRPr="00462118">
              <w:rPr>
                <w:sz w:val="16"/>
                <w:lang w:val="de-DE"/>
              </w:rPr>
              <w:t>spezifiziert die eindeutige Kennzeichnung des Unterbrechers.</w:t>
            </w:r>
          </w:p>
          <w:p w14:paraId="2D546911" w14:textId="77777777" w:rsidR="004D53B4" w:rsidRPr="00462118" w:rsidRDefault="004D53B4" w:rsidP="004D53B4">
            <w:pPr>
              <w:tabs>
                <w:tab w:val="left" w:pos="851"/>
              </w:tabs>
              <w:spacing w:before="60" w:after="60"/>
              <w:rPr>
                <w:rFonts w:ascii="Calibri" w:eastAsia="Calibri" w:hAnsi="Calibri"/>
                <w:sz w:val="16"/>
                <w:lang w:val="de-DE"/>
              </w:rPr>
            </w:pPr>
            <w:r w:rsidRPr="00462118">
              <w:rPr>
                <w:color w:val="000000"/>
                <w:sz w:val="16"/>
                <w:lang w:val="de-DE"/>
              </w:rPr>
              <w:t xml:space="preserve">Eine Instanz der Klasse </w:t>
            </w:r>
            <w:r w:rsidRPr="00462118">
              <w:rPr>
                <w:i/>
                <w:color w:val="000000"/>
                <w:sz w:val="16"/>
                <w:lang w:val="de-DE"/>
              </w:rPr>
              <w:t>Breaker</w:t>
            </w:r>
            <w:r w:rsidRPr="00462118">
              <w:rPr>
                <w:color w:val="000000"/>
                <w:sz w:val="16"/>
                <w:lang w:val="de-DE"/>
              </w:rPr>
              <w:t xml:space="preserve"> </w:t>
            </w:r>
            <w:r w:rsidRPr="00462118">
              <w:rPr>
                <w:b/>
                <w:color w:val="000000"/>
                <w:sz w:val="16"/>
                <w:lang w:val="de-DE"/>
              </w:rPr>
              <w:t>muss</w:t>
            </w:r>
            <w:r w:rsidRPr="00462118">
              <w:rPr>
                <w:color w:val="000000"/>
                <w:sz w:val="16"/>
                <w:lang w:val="de-DE"/>
              </w:rPr>
              <w:t xml:space="preserve"> ein Datenelement vom Typ </w:t>
            </w:r>
            <w:r w:rsidRPr="00462118">
              <w:rPr>
                <w:i/>
                <w:color w:val="000000"/>
                <w:sz w:val="16"/>
                <w:lang w:val="de-DE"/>
              </w:rPr>
              <w:t>breakerId</w:t>
            </w:r>
            <w:r w:rsidRPr="00462118">
              <w:rPr>
                <w:color w:val="000000"/>
                <w:sz w:val="16"/>
                <w:lang w:val="de-DE"/>
              </w:rPr>
              <w:t xml:space="preserve"> enthalten.</w:t>
            </w:r>
          </w:p>
        </w:tc>
        <w:tc>
          <w:tcPr>
            <w:tcW w:w="2091" w:type="dxa"/>
            <w:tcBorders>
              <w:top w:val="single" w:sz="4" w:space="0" w:color="auto"/>
              <w:left w:val="single" w:sz="4" w:space="0" w:color="auto"/>
              <w:bottom w:val="single" w:sz="4" w:space="0" w:color="auto"/>
              <w:right w:val="single" w:sz="4" w:space="0" w:color="auto"/>
            </w:tcBorders>
          </w:tcPr>
          <w:p w14:paraId="1A4F6AA6"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73BB21FE"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6D13F63F"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06D01BCF"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2F4AD981"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2.26</w:t>
            </w:r>
          </w:p>
        </w:tc>
        <w:tc>
          <w:tcPr>
            <w:tcW w:w="4061" w:type="dxa"/>
            <w:tcBorders>
              <w:top w:val="single" w:sz="4" w:space="0" w:color="auto"/>
              <w:left w:val="single" w:sz="4" w:space="0" w:color="auto"/>
              <w:bottom w:val="single" w:sz="4" w:space="0" w:color="auto"/>
              <w:right w:val="single" w:sz="4" w:space="0" w:color="auto"/>
            </w:tcBorders>
          </w:tcPr>
          <w:p w14:paraId="6586F9E2"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TariffChangeTrigger</w:t>
            </w:r>
          </w:p>
          <w:p w14:paraId="062D5302"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TariffChangeTrigger</w:t>
            </w:r>
            <w:r w:rsidRPr="00462118">
              <w:rPr>
                <w:sz w:val="16"/>
                <w:lang w:val="de-DE"/>
              </w:rPr>
              <w:t xml:space="preserve"> abstrahiert alle weiteren Triggerformen und damit alle weiteren Tarifumschaltgründe.</w:t>
            </w:r>
          </w:p>
          <w:p w14:paraId="13D62987" w14:textId="77777777" w:rsidR="004D53B4" w:rsidRPr="00462118" w:rsidRDefault="004D53B4" w:rsidP="004D53B4">
            <w:pPr>
              <w:tabs>
                <w:tab w:val="left" w:pos="851"/>
              </w:tabs>
              <w:spacing w:before="60" w:after="60"/>
              <w:rPr>
                <w:sz w:val="16"/>
                <w:lang w:val="de-DE"/>
              </w:rPr>
            </w:pPr>
            <w:r w:rsidRPr="00462118">
              <w:rPr>
                <w:sz w:val="16"/>
                <w:lang w:val="de-DE"/>
              </w:rPr>
              <w:t xml:space="preserve">Eine Instanz der Klasse </w:t>
            </w:r>
            <w:r w:rsidRPr="00462118">
              <w:rPr>
                <w:i/>
                <w:sz w:val="16"/>
                <w:lang w:val="de-DE"/>
              </w:rPr>
              <w:t>TariffChangeTrigger</w:t>
            </w:r>
            <w:r w:rsidRPr="00462118">
              <w:rPr>
                <w:sz w:val="16"/>
                <w:lang w:val="de-DE"/>
              </w:rPr>
              <w:t>:</w:t>
            </w:r>
          </w:p>
          <w:p w14:paraId="1A03E38E" w14:textId="77777777" w:rsidR="004D53B4" w:rsidRPr="00462118" w:rsidRDefault="004D53B4" w:rsidP="004D53B4">
            <w:pPr>
              <w:tabs>
                <w:tab w:val="left" w:pos="604"/>
                <w:tab w:val="left" w:pos="851"/>
              </w:tabs>
              <w:spacing w:before="60" w:after="60"/>
              <w:ind w:left="284" w:hanging="284"/>
              <w:rPr>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muss</w:t>
            </w:r>
            <w:r w:rsidRPr="00462118">
              <w:rPr>
                <w:sz w:val="16"/>
                <w:lang w:val="de-DE"/>
              </w:rPr>
              <w:t xml:space="preserve"> auf genau eine Instanz der folgenden Klassen verweisen:</w:t>
            </w:r>
          </w:p>
          <w:p w14:paraId="223D8B51" w14:textId="77777777" w:rsidR="004D53B4" w:rsidRPr="00462118" w:rsidRDefault="004D53B4" w:rsidP="004D53B4">
            <w:pPr>
              <w:tabs>
                <w:tab w:val="left" w:pos="604"/>
                <w:tab w:val="left" w:pos="851"/>
              </w:tabs>
              <w:spacing w:before="60" w:after="60"/>
              <w:ind w:left="284" w:hanging="284"/>
              <w:rPr>
                <w:sz w:val="16"/>
                <w:lang w:val="de-DE"/>
              </w:rPr>
            </w:pPr>
            <w:r w:rsidRPr="00462118">
              <w:rPr>
                <w:sz w:val="16"/>
                <w:lang w:val="de-DE"/>
              </w:rPr>
              <w:tab/>
              <w:t xml:space="preserve">– </w:t>
            </w:r>
            <w:r w:rsidRPr="00462118">
              <w:rPr>
                <w:i/>
                <w:sz w:val="16"/>
                <w:lang w:val="de-DE"/>
              </w:rPr>
              <w:t>ThresholdTrigger</w:t>
            </w:r>
          </w:p>
          <w:p w14:paraId="2E1655E7" w14:textId="77777777" w:rsidR="004D53B4" w:rsidRPr="00462118" w:rsidRDefault="004D53B4" w:rsidP="004D53B4">
            <w:pPr>
              <w:tabs>
                <w:tab w:val="left" w:pos="604"/>
                <w:tab w:val="left" w:pos="851"/>
              </w:tabs>
              <w:spacing w:before="60" w:after="60"/>
              <w:ind w:left="284" w:hanging="284"/>
              <w:rPr>
                <w:sz w:val="16"/>
                <w:lang w:val="de-DE"/>
              </w:rPr>
            </w:pPr>
            <w:r w:rsidRPr="00462118">
              <w:rPr>
                <w:sz w:val="16"/>
                <w:lang w:val="de-DE"/>
              </w:rPr>
              <w:tab/>
              <w:t xml:space="preserve">– </w:t>
            </w:r>
            <w:r w:rsidRPr="00462118">
              <w:rPr>
                <w:i/>
                <w:sz w:val="16"/>
                <w:lang w:val="de-DE"/>
              </w:rPr>
              <w:t>ExternalTrigger</w:t>
            </w:r>
          </w:p>
          <w:p w14:paraId="29EA5097" w14:textId="77777777" w:rsidR="004D53B4" w:rsidRPr="00462118" w:rsidRDefault="004D53B4" w:rsidP="004D53B4">
            <w:pPr>
              <w:tabs>
                <w:tab w:val="left" w:pos="604"/>
                <w:tab w:val="left" w:pos="851"/>
              </w:tabs>
              <w:spacing w:before="60" w:after="60"/>
              <w:ind w:left="284" w:hanging="284"/>
              <w:rPr>
                <w:sz w:val="16"/>
                <w:lang w:val="de-DE"/>
              </w:rPr>
            </w:pPr>
            <w:r w:rsidRPr="00462118">
              <w:rPr>
                <w:sz w:val="16"/>
                <w:lang w:val="de-DE"/>
              </w:rPr>
              <w:tab/>
              <w:t xml:space="preserve">– </w:t>
            </w:r>
            <w:r w:rsidRPr="00462118">
              <w:rPr>
                <w:i/>
                <w:sz w:val="16"/>
                <w:lang w:val="de-DE"/>
              </w:rPr>
              <w:t>TimeTrigger</w:t>
            </w:r>
          </w:p>
          <w:p w14:paraId="1D228A3F"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Eine Instanz der Klasse </w:t>
            </w:r>
            <w:r w:rsidRPr="00462118">
              <w:rPr>
                <w:i/>
                <w:sz w:val="16"/>
                <w:lang w:val="de-DE"/>
              </w:rPr>
              <w:t>TariffChangeTrigger</w:t>
            </w:r>
            <w:r w:rsidRPr="00462118">
              <w:rPr>
                <w:sz w:val="16"/>
                <w:lang w:val="de-DE"/>
              </w:rPr>
              <w:t xml:space="preserve"> ist </w:t>
            </w:r>
            <w:r w:rsidRPr="00462118">
              <w:rPr>
                <w:b/>
                <w:sz w:val="16"/>
                <w:lang w:val="de-DE"/>
              </w:rPr>
              <w:t>optional</w:t>
            </w:r>
            <w:r w:rsidRPr="00462118">
              <w:rPr>
                <w:sz w:val="16"/>
                <w:lang w:val="de-DE"/>
              </w:rPr>
              <w:t>.</w:t>
            </w:r>
          </w:p>
        </w:tc>
        <w:tc>
          <w:tcPr>
            <w:tcW w:w="2091" w:type="dxa"/>
            <w:tcBorders>
              <w:top w:val="single" w:sz="4" w:space="0" w:color="auto"/>
              <w:left w:val="single" w:sz="4" w:space="0" w:color="auto"/>
              <w:bottom w:val="single" w:sz="4" w:space="0" w:color="auto"/>
              <w:right w:val="single" w:sz="4" w:space="0" w:color="auto"/>
            </w:tcBorders>
          </w:tcPr>
          <w:p w14:paraId="511E611C"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1580614A"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79211FDB"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7DFBE8AE"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78C7826D"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2.27</w:t>
            </w:r>
          </w:p>
        </w:tc>
        <w:tc>
          <w:tcPr>
            <w:tcW w:w="4061" w:type="dxa"/>
            <w:tcBorders>
              <w:top w:val="single" w:sz="4" w:space="0" w:color="auto"/>
              <w:left w:val="single" w:sz="4" w:space="0" w:color="auto"/>
              <w:bottom w:val="single" w:sz="4" w:space="0" w:color="auto"/>
              <w:right w:val="single" w:sz="4" w:space="0" w:color="auto"/>
            </w:tcBorders>
          </w:tcPr>
          <w:p w14:paraId="18E39293"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ThresholdTrigger</w:t>
            </w:r>
          </w:p>
          <w:p w14:paraId="6D7AD85B"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ThresholdTrigger</w:t>
            </w:r>
            <w:r w:rsidRPr="00462118">
              <w:rPr>
                <w:sz w:val="16"/>
                <w:lang w:val="de-DE"/>
              </w:rPr>
              <w:t xml:space="preserve"> beschreibt einen Trigger, der einen Tarifstufenwechsel durch Grenz</w:t>
            </w:r>
            <w:r w:rsidRPr="00462118">
              <w:rPr>
                <w:sz w:val="16"/>
                <w:lang w:val="de-DE"/>
              </w:rPr>
              <w:softHyphen/>
              <w:t>wertüberschreitung oder -unterschreitung auslöst.</w:t>
            </w:r>
          </w:p>
          <w:p w14:paraId="1CCB1BCA" w14:textId="77777777" w:rsidR="004D53B4" w:rsidRPr="00462118" w:rsidRDefault="004D53B4" w:rsidP="004D53B4">
            <w:pPr>
              <w:tabs>
                <w:tab w:val="left" w:pos="851"/>
              </w:tabs>
              <w:spacing w:before="60" w:after="60"/>
              <w:rPr>
                <w:sz w:val="16"/>
                <w:lang w:val="de-DE"/>
              </w:rPr>
            </w:pPr>
            <w:r w:rsidRPr="00462118">
              <w:rPr>
                <w:sz w:val="16"/>
                <w:lang w:val="de-DE"/>
              </w:rPr>
              <w:t xml:space="preserve">Eine Instanz der Klasse </w:t>
            </w:r>
            <w:r w:rsidRPr="00462118">
              <w:rPr>
                <w:i/>
                <w:sz w:val="16"/>
                <w:lang w:val="de-DE"/>
              </w:rPr>
              <w:t>ThresholdTrigger</w:t>
            </w:r>
            <w:r w:rsidRPr="00462118">
              <w:rPr>
                <w:sz w:val="16"/>
                <w:lang w:val="de-DE"/>
              </w:rPr>
              <w:t xml:space="preserve"> ist </w:t>
            </w:r>
            <w:r w:rsidRPr="00462118">
              <w:rPr>
                <w:b/>
                <w:sz w:val="16"/>
                <w:lang w:val="de-DE"/>
              </w:rPr>
              <w:t>optional</w:t>
            </w:r>
            <w:r w:rsidRPr="00462118">
              <w:rPr>
                <w:sz w:val="16"/>
                <w:lang w:val="de-DE"/>
              </w:rPr>
              <w:t>.</w:t>
            </w:r>
          </w:p>
          <w:p w14:paraId="36F5CA42" w14:textId="77777777" w:rsidR="004D53B4" w:rsidRPr="00462118" w:rsidRDefault="004D53B4" w:rsidP="004D53B4">
            <w:pPr>
              <w:tabs>
                <w:tab w:val="left" w:pos="851"/>
              </w:tabs>
              <w:spacing w:before="60" w:after="60"/>
              <w:rPr>
                <w:sz w:val="16"/>
                <w:lang w:val="de-DE"/>
              </w:rPr>
            </w:pPr>
            <w:r w:rsidRPr="00462118">
              <w:rPr>
                <w:sz w:val="16"/>
                <w:lang w:val="de-DE"/>
              </w:rPr>
              <w:t xml:space="preserve">Eine Instanz der Klasse </w:t>
            </w:r>
            <w:r w:rsidRPr="00462118">
              <w:rPr>
                <w:i/>
                <w:sz w:val="16"/>
                <w:lang w:val="de-DE"/>
              </w:rPr>
              <w:t>ThresholdTrigger</w:t>
            </w:r>
            <w:r w:rsidRPr="00462118">
              <w:rPr>
                <w:sz w:val="16"/>
                <w:lang w:val="de-DE"/>
              </w:rPr>
              <w:t>:</w:t>
            </w:r>
          </w:p>
          <w:p w14:paraId="0E5D1075" w14:textId="77777777" w:rsidR="004D53B4" w:rsidRPr="00462118" w:rsidRDefault="004D53B4" w:rsidP="004D53B4">
            <w:pPr>
              <w:tabs>
                <w:tab w:val="left" w:pos="851"/>
              </w:tabs>
              <w:spacing w:before="60" w:after="60"/>
              <w:rPr>
                <w:sz w:val="16"/>
                <w:lang w:val="de-DE"/>
              </w:rPr>
            </w:pPr>
            <w:r w:rsidRPr="00462118">
              <w:rPr>
                <w:b/>
                <w:sz w:val="16"/>
                <w:lang w:val="de-DE"/>
              </w:rPr>
              <w:t>muss</w:t>
            </w:r>
            <w:r w:rsidRPr="00462118">
              <w:rPr>
                <w:sz w:val="16"/>
                <w:lang w:val="de-DE"/>
              </w:rPr>
              <w:t xml:space="preserve"> auf eine Instanz der Klasse </w:t>
            </w:r>
            <w:r w:rsidRPr="00462118">
              <w:rPr>
                <w:i/>
                <w:sz w:val="16"/>
                <w:lang w:val="de-DE"/>
              </w:rPr>
              <w:t>Threshold</w:t>
            </w:r>
            <w:r w:rsidRPr="00462118">
              <w:rPr>
                <w:sz w:val="16"/>
                <w:lang w:val="de-DE"/>
              </w:rPr>
              <w:t xml:space="preserve"> verweisen</w:t>
            </w:r>
          </w:p>
        </w:tc>
        <w:tc>
          <w:tcPr>
            <w:tcW w:w="2091" w:type="dxa"/>
            <w:tcBorders>
              <w:top w:val="single" w:sz="4" w:space="0" w:color="auto"/>
              <w:left w:val="single" w:sz="4" w:space="0" w:color="auto"/>
              <w:bottom w:val="single" w:sz="4" w:space="0" w:color="auto"/>
              <w:right w:val="single" w:sz="4" w:space="0" w:color="auto"/>
            </w:tcBorders>
          </w:tcPr>
          <w:p w14:paraId="234D211D"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60FC0962"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4000E91E"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7A9AC46C"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441A51AC" w14:textId="77777777" w:rsidR="004D53B4" w:rsidRPr="00462118" w:rsidRDefault="004D53B4" w:rsidP="004D53B4">
            <w:pPr>
              <w:keepNext/>
              <w:keepLines/>
              <w:tabs>
                <w:tab w:val="left" w:pos="851"/>
              </w:tabs>
              <w:spacing w:before="60" w:after="60" w:line="230" w:lineRule="atLeast"/>
              <w:rPr>
                <w:rFonts w:ascii="Calibri" w:eastAsia="Calibri" w:hAnsi="Calibri"/>
                <w:sz w:val="16"/>
                <w:lang w:val="de-DE"/>
              </w:rPr>
            </w:pPr>
            <w:r w:rsidRPr="00462118">
              <w:rPr>
                <w:sz w:val="16"/>
                <w:lang w:val="de-DE"/>
              </w:rPr>
              <w:t>2.28</w:t>
            </w:r>
          </w:p>
        </w:tc>
        <w:tc>
          <w:tcPr>
            <w:tcW w:w="4061" w:type="dxa"/>
            <w:tcBorders>
              <w:top w:val="single" w:sz="4" w:space="0" w:color="auto"/>
              <w:left w:val="single" w:sz="4" w:space="0" w:color="auto"/>
              <w:bottom w:val="single" w:sz="4" w:space="0" w:color="auto"/>
              <w:right w:val="single" w:sz="4" w:space="0" w:color="auto"/>
            </w:tcBorders>
          </w:tcPr>
          <w:p w14:paraId="40BC1411" w14:textId="77777777" w:rsidR="004D53B4" w:rsidRPr="00462118" w:rsidRDefault="004D53B4" w:rsidP="004D53B4">
            <w:pPr>
              <w:keepNext/>
              <w:keepLines/>
              <w:tabs>
                <w:tab w:val="left" w:pos="851"/>
              </w:tabs>
              <w:spacing w:before="60" w:after="60"/>
              <w:rPr>
                <w:rFonts w:eastAsia="Calibri"/>
                <w:b/>
                <w:sz w:val="16"/>
                <w:lang w:val="de-DE"/>
              </w:rPr>
            </w:pPr>
            <w:r w:rsidRPr="00462118">
              <w:rPr>
                <w:b/>
                <w:sz w:val="16"/>
                <w:lang w:val="de-DE"/>
              </w:rPr>
              <w:t>ExternalEventTrigger</w:t>
            </w:r>
          </w:p>
          <w:p w14:paraId="0A5AAF30"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 xml:space="preserve">Die Klasse </w:t>
            </w:r>
            <w:r w:rsidRPr="00462118">
              <w:rPr>
                <w:i/>
                <w:sz w:val="16"/>
                <w:lang w:val="de-DE"/>
              </w:rPr>
              <w:t>ExternalEventTrigger</w:t>
            </w:r>
            <w:r w:rsidRPr="00462118">
              <w:rPr>
                <w:sz w:val="16"/>
                <w:lang w:val="de-DE"/>
              </w:rPr>
              <w:t xml:space="preserve"> beschreibt einen Trigger, der durch externe Events ausgelöst werden kann, um in die referenzierte Tarifstufe zu wechseln. Eine Instanz der Klasse </w:t>
            </w:r>
            <w:r w:rsidRPr="00462118">
              <w:rPr>
                <w:i/>
                <w:sz w:val="16"/>
                <w:lang w:val="de-DE"/>
              </w:rPr>
              <w:t>ExternalEventTrigger</w:t>
            </w:r>
            <w:r w:rsidRPr="00462118">
              <w:rPr>
                <w:sz w:val="16"/>
                <w:lang w:val="de-DE"/>
              </w:rPr>
              <w:t xml:space="preserve"> ist </w:t>
            </w:r>
            <w:r w:rsidRPr="00462118">
              <w:rPr>
                <w:b/>
                <w:sz w:val="16"/>
                <w:lang w:val="de-DE"/>
              </w:rPr>
              <w:t>optional</w:t>
            </w:r>
            <w:r w:rsidRPr="00462118">
              <w:rPr>
                <w:sz w:val="16"/>
                <w:lang w:val="de-DE"/>
              </w:rPr>
              <w:t>.</w:t>
            </w:r>
          </w:p>
        </w:tc>
        <w:tc>
          <w:tcPr>
            <w:tcW w:w="2091" w:type="dxa"/>
            <w:tcBorders>
              <w:top w:val="single" w:sz="4" w:space="0" w:color="auto"/>
              <w:left w:val="single" w:sz="4" w:space="0" w:color="auto"/>
              <w:bottom w:val="single" w:sz="4" w:space="0" w:color="auto"/>
              <w:right w:val="single" w:sz="4" w:space="0" w:color="auto"/>
            </w:tcBorders>
          </w:tcPr>
          <w:p w14:paraId="53FF8433" w14:textId="77777777" w:rsidR="004D53B4" w:rsidRPr="00462118" w:rsidRDefault="004D53B4" w:rsidP="004D53B4">
            <w:pPr>
              <w:keepNext/>
              <w:keepLines/>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0C7F8879" w14:textId="77777777" w:rsidR="004D53B4" w:rsidRPr="00462118" w:rsidRDefault="004D53B4" w:rsidP="004D53B4">
            <w:pPr>
              <w:keepNext/>
              <w:keepLines/>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13A34BAC" w14:textId="77777777" w:rsidR="004D53B4" w:rsidRPr="00462118" w:rsidRDefault="004D53B4" w:rsidP="004D53B4">
            <w:pPr>
              <w:keepNext/>
              <w:keepLines/>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391411AD"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1E6E5341"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2.30</w:t>
            </w:r>
          </w:p>
        </w:tc>
        <w:tc>
          <w:tcPr>
            <w:tcW w:w="4061" w:type="dxa"/>
            <w:tcBorders>
              <w:top w:val="single" w:sz="4" w:space="0" w:color="auto"/>
              <w:left w:val="single" w:sz="4" w:space="0" w:color="auto"/>
              <w:bottom w:val="single" w:sz="4" w:space="0" w:color="auto"/>
              <w:right w:val="single" w:sz="4" w:space="0" w:color="auto"/>
            </w:tcBorders>
          </w:tcPr>
          <w:p w14:paraId="097CAD5F"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Threshold</w:t>
            </w:r>
          </w:p>
          <w:p w14:paraId="0F13D74D"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Threshold</w:t>
            </w:r>
            <w:r w:rsidRPr="00462118">
              <w:rPr>
                <w:sz w:val="16"/>
                <w:lang w:val="de-DE"/>
              </w:rPr>
              <w:t xml:space="preserve"> beschreibt einen mengenbasierten Grenzwert, der aufgrund Grenzwert</w:t>
            </w:r>
            <w:r w:rsidRPr="00462118">
              <w:rPr>
                <w:sz w:val="16"/>
                <w:lang w:val="de-DE"/>
              </w:rPr>
              <w:softHyphen/>
              <w:t>überschreitung oder –unterschreitung einen Tarifstufenwechsel auslöst.</w:t>
            </w:r>
          </w:p>
          <w:p w14:paraId="07376AE2" w14:textId="77777777" w:rsidR="004D53B4" w:rsidRPr="00462118" w:rsidRDefault="004D53B4" w:rsidP="004D53B4">
            <w:pPr>
              <w:tabs>
                <w:tab w:val="left" w:pos="851"/>
              </w:tabs>
              <w:spacing w:before="60" w:after="60"/>
              <w:rPr>
                <w:sz w:val="16"/>
                <w:lang w:val="de-DE"/>
              </w:rPr>
            </w:pPr>
            <w:r w:rsidRPr="00462118">
              <w:rPr>
                <w:sz w:val="16"/>
                <w:lang w:val="de-DE"/>
              </w:rPr>
              <w:t xml:space="preserve">Eine Instanz der Klasse </w:t>
            </w:r>
            <w:r w:rsidRPr="00462118">
              <w:rPr>
                <w:b/>
                <w:sz w:val="16"/>
                <w:lang w:val="de-DE"/>
              </w:rPr>
              <w:t xml:space="preserve">muss </w:t>
            </w:r>
            <w:r w:rsidRPr="00462118">
              <w:rPr>
                <w:sz w:val="16"/>
                <w:lang w:val="de-DE"/>
              </w:rPr>
              <w:t xml:space="preserve">angegeben werden, sofern eine Instanz der Klasse </w:t>
            </w:r>
            <w:r w:rsidRPr="00462118">
              <w:rPr>
                <w:i/>
                <w:sz w:val="16"/>
                <w:lang w:val="de-DE"/>
              </w:rPr>
              <w:t>ThresholdTrigger</w:t>
            </w:r>
            <w:r w:rsidRPr="00462118">
              <w:rPr>
                <w:sz w:val="16"/>
                <w:lang w:val="de-DE"/>
              </w:rPr>
              <w:t xml:space="preserve"> existiert.</w:t>
            </w:r>
          </w:p>
          <w:p w14:paraId="740C25A2" w14:textId="77777777" w:rsidR="004D53B4" w:rsidRPr="00462118" w:rsidRDefault="004D53B4" w:rsidP="004D53B4">
            <w:pPr>
              <w:tabs>
                <w:tab w:val="left" w:pos="851"/>
              </w:tabs>
              <w:spacing w:before="60" w:after="60"/>
              <w:rPr>
                <w:sz w:val="16"/>
                <w:lang w:val="de-DE"/>
              </w:rPr>
            </w:pPr>
            <w:r w:rsidRPr="00462118">
              <w:rPr>
                <w:sz w:val="16"/>
                <w:lang w:val="de-DE"/>
              </w:rPr>
              <w:t xml:space="preserve">Eine Instanz der Klasse </w:t>
            </w:r>
            <w:r w:rsidRPr="00462118">
              <w:rPr>
                <w:i/>
                <w:sz w:val="16"/>
                <w:lang w:val="de-DE"/>
              </w:rPr>
              <w:t>ExternalEvent</w:t>
            </w:r>
            <w:r w:rsidRPr="00462118">
              <w:rPr>
                <w:sz w:val="16"/>
                <w:lang w:val="de-DE"/>
              </w:rPr>
              <w:t xml:space="preserve"> </w:t>
            </w:r>
            <w:r w:rsidRPr="00462118">
              <w:rPr>
                <w:b/>
                <w:sz w:val="16"/>
                <w:lang w:val="de-DE"/>
              </w:rPr>
              <w:t>kann</w:t>
            </w:r>
            <w:r w:rsidRPr="00462118">
              <w:rPr>
                <w:sz w:val="16"/>
                <w:lang w:val="de-DE"/>
              </w:rPr>
              <w:t xml:space="preserve"> Instanzen der Klasse </w:t>
            </w:r>
            <w:r w:rsidRPr="00462118">
              <w:rPr>
                <w:i/>
                <w:sz w:val="16"/>
                <w:lang w:val="de-DE"/>
              </w:rPr>
              <w:t>Threshold</w:t>
            </w:r>
            <w:r w:rsidRPr="00462118">
              <w:rPr>
                <w:sz w:val="16"/>
                <w:lang w:val="de-DE"/>
              </w:rPr>
              <w:t xml:space="preserve"> referenzieren, hierbei ist eine Instanz der Klasse </w:t>
            </w:r>
            <w:r w:rsidRPr="00462118">
              <w:rPr>
                <w:i/>
                <w:sz w:val="16"/>
                <w:lang w:val="de-DE"/>
              </w:rPr>
              <w:t>Threshold</w:t>
            </w:r>
            <w:r w:rsidRPr="00462118">
              <w:rPr>
                <w:sz w:val="16"/>
                <w:lang w:val="de-DE"/>
              </w:rPr>
              <w:t xml:space="preserve"> </w:t>
            </w:r>
            <w:r w:rsidRPr="00462118">
              <w:rPr>
                <w:b/>
                <w:sz w:val="16"/>
                <w:lang w:val="de-DE"/>
              </w:rPr>
              <w:t>optional</w:t>
            </w:r>
            <w:r w:rsidRPr="00462118">
              <w:rPr>
                <w:sz w:val="16"/>
                <w:lang w:val="de-DE"/>
              </w:rPr>
              <w:t>.</w:t>
            </w:r>
          </w:p>
          <w:p w14:paraId="110CA746" w14:textId="77777777" w:rsidR="004D53B4" w:rsidRPr="00462118" w:rsidRDefault="004D53B4" w:rsidP="004D53B4">
            <w:pPr>
              <w:tabs>
                <w:tab w:val="left" w:pos="604"/>
                <w:tab w:val="left" w:pos="851"/>
              </w:tabs>
              <w:spacing w:before="60" w:after="60"/>
              <w:ind w:left="284" w:hanging="284"/>
              <w:rPr>
                <w:sz w:val="16"/>
                <w:lang w:val="de-DE"/>
              </w:rPr>
            </w:pPr>
            <w:r w:rsidRPr="00462118">
              <w:rPr>
                <w:rFonts w:ascii="Symbol" w:hAnsi="Symbol"/>
                <w:b/>
                <w:sz w:val="16"/>
                <w:lang w:val="de-DE"/>
              </w:rPr>
              <w:sym w:font="Symbol" w:char="00B7"/>
            </w:r>
            <w:r w:rsidRPr="00462118">
              <w:rPr>
                <w:rFonts w:cs="Arial"/>
                <w:b/>
                <w:sz w:val="16"/>
                <w:lang w:val="de-DE"/>
              </w:rPr>
              <w:tab/>
            </w:r>
            <w:r w:rsidRPr="00462118">
              <w:rPr>
                <w:sz w:val="16"/>
                <w:lang w:val="de-DE"/>
              </w:rPr>
              <w:t xml:space="preserve">Eine Instanz der Klasse </w:t>
            </w:r>
            <w:r w:rsidRPr="00462118">
              <w:rPr>
                <w:i/>
                <w:sz w:val="16"/>
                <w:lang w:val="de-DE"/>
              </w:rPr>
              <w:t>Threshold</w:t>
            </w:r>
            <w:r w:rsidRPr="00462118">
              <w:rPr>
                <w:sz w:val="16"/>
                <w:lang w:val="de-DE"/>
              </w:rPr>
              <w:t xml:space="preserve"> verweist auf keine weiteren Klassen.</w:t>
            </w:r>
          </w:p>
        </w:tc>
        <w:tc>
          <w:tcPr>
            <w:tcW w:w="2091" w:type="dxa"/>
            <w:tcBorders>
              <w:top w:val="single" w:sz="4" w:space="0" w:color="auto"/>
              <w:left w:val="single" w:sz="4" w:space="0" w:color="auto"/>
              <w:bottom w:val="single" w:sz="4" w:space="0" w:color="auto"/>
              <w:right w:val="single" w:sz="4" w:space="0" w:color="auto"/>
            </w:tcBorders>
          </w:tcPr>
          <w:p w14:paraId="2D79DFCE"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Erforderlich/Optional</w:t>
            </w:r>
          </w:p>
        </w:tc>
        <w:tc>
          <w:tcPr>
            <w:tcW w:w="1683" w:type="dxa"/>
            <w:tcBorders>
              <w:top w:val="single" w:sz="4" w:space="0" w:color="auto"/>
              <w:left w:val="single" w:sz="4" w:space="0" w:color="auto"/>
              <w:bottom w:val="single" w:sz="4" w:space="0" w:color="auto"/>
              <w:right w:val="single" w:sz="4" w:space="0" w:color="auto"/>
            </w:tcBorders>
          </w:tcPr>
          <w:p w14:paraId="378B9E3B"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Erforderlich/Optional</w:t>
            </w:r>
          </w:p>
        </w:tc>
        <w:tc>
          <w:tcPr>
            <w:tcW w:w="1675" w:type="dxa"/>
            <w:tcBorders>
              <w:top w:val="single" w:sz="4" w:space="0" w:color="auto"/>
              <w:left w:val="single" w:sz="4" w:space="0" w:color="auto"/>
              <w:bottom w:val="single" w:sz="4" w:space="0" w:color="auto"/>
              <w:right w:val="single" w:sz="4" w:space="0" w:color="auto"/>
            </w:tcBorders>
          </w:tcPr>
          <w:p w14:paraId="02420059"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65FC5B9D"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51F6EE4B"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2.31</w:t>
            </w:r>
          </w:p>
        </w:tc>
        <w:tc>
          <w:tcPr>
            <w:tcW w:w="4061" w:type="dxa"/>
            <w:tcBorders>
              <w:top w:val="single" w:sz="4" w:space="0" w:color="auto"/>
              <w:left w:val="single" w:sz="4" w:space="0" w:color="auto"/>
              <w:bottom w:val="single" w:sz="4" w:space="0" w:color="auto"/>
              <w:right w:val="single" w:sz="4" w:space="0" w:color="auto"/>
            </w:tcBorders>
          </w:tcPr>
          <w:p w14:paraId="092098ED"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Threshold – direction</w:t>
            </w:r>
          </w:p>
          <w:p w14:paraId="4297823B"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direction </w:t>
            </w:r>
            <w:r w:rsidRPr="00462118">
              <w:rPr>
                <w:sz w:val="16"/>
                <w:lang w:val="de-DE"/>
              </w:rPr>
              <w:t xml:space="preserve">spezifiziert, ob die Grenzwerte, welche in den Datenelementen </w:t>
            </w:r>
            <w:r w:rsidRPr="00462118">
              <w:rPr>
                <w:i/>
                <w:sz w:val="16"/>
                <w:lang w:val="de-DE"/>
              </w:rPr>
              <w:t>overLimit</w:t>
            </w:r>
            <w:r w:rsidRPr="00462118">
              <w:rPr>
                <w:sz w:val="16"/>
                <w:lang w:val="de-DE"/>
              </w:rPr>
              <w:t xml:space="preserve"> oder </w:t>
            </w:r>
            <w:r w:rsidRPr="00462118">
              <w:rPr>
                <w:i/>
                <w:sz w:val="16"/>
                <w:lang w:val="de-DE"/>
              </w:rPr>
              <w:t>underLimit</w:t>
            </w:r>
            <w:r w:rsidRPr="00462118">
              <w:rPr>
                <w:sz w:val="16"/>
                <w:lang w:val="de-DE"/>
              </w:rPr>
              <w:t xml:space="preserve"> angegeben werden, über- oder unterschritten werden müssen, um einen Tarifstufenwechsel oder ein externes Event auszulösen. Durch 1=true oder 0=false wird festgelegt, ob ein Über- oder ein Unterschreiten eines Grenzwertes geprüft wird.</w:t>
            </w:r>
          </w:p>
          <w:p w14:paraId="496BEBDF" w14:textId="77777777" w:rsidR="004D53B4" w:rsidRPr="00462118" w:rsidRDefault="004D53B4" w:rsidP="004D53B4">
            <w:pPr>
              <w:tabs>
                <w:tab w:val="left" w:pos="851"/>
              </w:tabs>
              <w:spacing w:before="60" w:after="60"/>
              <w:rPr>
                <w:sz w:val="16"/>
                <w:lang w:val="de-DE"/>
              </w:rPr>
            </w:pPr>
            <w:r w:rsidRPr="00462118">
              <w:rPr>
                <w:sz w:val="16"/>
                <w:lang w:val="de-DE"/>
              </w:rPr>
              <w:t>Bei Prüfung auf Überschreitung (1=true) tritt das Ereignis bei Überschreitung des ‚over_limit‘ ein.</w:t>
            </w:r>
          </w:p>
          <w:p w14:paraId="4C44AD11" w14:textId="77777777" w:rsidR="004D53B4" w:rsidRPr="00462118" w:rsidRDefault="004D53B4" w:rsidP="004D53B4">
            <w:pPr>
              <w:tabs>
                <w:tab w:val="left" w:pos="851"/>
              </w:tabs>
              <w:spacing w:before="60" w:after="60"/>
              <w:rPr>
                <w:sz w:val="16"/>
                <w:lang w:val="de-DE"/>
              </w:rPr>
            </w:pPr>
            <w:r w:rsidRPr="00462118">
              <w:rPr>
                <w:sz w:val="16"/>
                <w:lang w:val="de-DE"/>
              </w:rPr>
              <w:t>Bei Prüfung auf Unterschreitung (0 = false) tritt das Ereignis bei Unterschreitung des ‚under_limit‘ ein.</w:t>
            </w:r>
          </w:p>
          <w:p w14:paraId="01B043F7"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w:t>
            </w:r>
            <w:r w:rsidRPr="00462118">
              <w:rPr>
                <w:i/>
                <w:sz w:val="16"/>
                <w:lang w:val="de-DE"/>
              </w:rPr>
              <w:t>direction</w:t>
            </w:r>
            <w:r w:rsidRPr="00462118">
              <w:rPr>
                <w:sz w:val="16"/>
                <w:lang w:val="de-DE"/>
              </w:rPr>
              <w:t xml:space="preserve"> ist </w:t>
            </w:r>
            <w:r w:rsidRPr="00462118">
              <w:rPr>
                <w:b/>
                <w:sz w:val="16"/>
                <w:lang w:val="de-DE"/>
              </w:rPr>
              <w:t>optional</w:t>
            </w:r>
            <w:r w:rsidRPr="00462118">
              <w:rPr>
                <w:sz w:val="16"/>
                <w:lang w:val="de-DE"/>
              </w:rPr>
              <w:t>.</w:t>
            </w:r>
          </w:p>
        </w:tc>
        <w:tc>
          <w:tcPr>
            <w:tcW w:w="2091" w:type="dxa"/>
            <w:tcBorders>
              <w:top w:val="single" w:sz="4" w:space="0" w:color="auto"/>
              <w:left w:val="single" w:sz="4" w:space="0" w:color="auto"/>
              <w:bottom w:val="single" w:sz="4" w:space="0" w:color="auto"/>
              <w:right w:val="single" w:sz="4" w:space="0" w:color="auto"/>
            </w:tcBorders>
          </w:tcPr>
          <w:p w14:paraId="622C0596"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4DDF47CD"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09D25B1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7BEB6E79"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1D5377F8"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2.32</w:t>
            </w:r>
          </w:p>
        </w:tc>
        <w:tc>
          <w:tcPr>
            <w:tcW w:w="4061" w:type="dxa"/>
            <w:tcBorders>
              <w:top w:val="single" w:sz="4" w:space="0" w:color="auto"/>
              <w:left w:val="single" w:sz="4" w:space="0" w:color="auto"/>
              <w:bottom w:val="single" w:sz="4" w:space="0" w:color="auto"/>
              <w:right w:val="single" w:sz="4" w:space="0" w:color="auto"/>
            </w:tcBorders>
          </w:tcPr>
          <w:p w14:paraId="262E2815"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Threshold – meterReadingId</w:t>
            </w:r>
          </w:p>
          <w:p w14:paraId="53C46FF1"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meterReadingId </w:t>
            </w:r>
            <w:r w:rsidRPr="00462118">
              <w:rPr>
                <w:sz w:val="16"/>
                <w:lang w:val="de-DE"/>
              </w:rPr>
              <w:t xml:space="preserve">spezifiziert die Referenz auf Messwertlisten auf die sich die Grenzwertdefinition beziehen. Das Datenelement </w:t>
            </w:r>
            <w:r w:rsidRPr="00462118">
              <w:rPr>
                <w:i/>
                <w:sz w:val="16"/>
                <w:lang w:val="de-DE"/>
              </w:rPr>
              <w:t xml:space="preserve">meterReadingId </w:t>
            </w:r>
            <w:r w:rsidRPr="00462118">
              <w:rPr>
                <w:sz w:val="16"/>
                <w:lang w:val="de-DE"/>
              </w:rPr>
              <w:t xml:space="preserve">referenziert damit auf das Datenelement </w:t>
            </w:r>
            <w:r w:rsidRPr="00462118">
              <w:rPr>
                <w:i/>
                <w:sz w:val="16"/>
                <w:lang w:val="de-DE"/>
              </w:rPr>
              <w:t xml:space="preserve">meterReadingId </w:t>
            </w:r>
            <w:r w:rsidRPr="00462118">
              <w:rPr>
                <w:sz w:val="16"/>
                <w:lang w:val="de-DE"/>
              </w:rPr>
              <w:t xml:space="preserve">der Klasse </w:t>
            </w:r>
            <w:r w:rsidRPr="00462118">
              <w:rPr>
                <w:i/>
                <w:sz w:val="16"/>
                <w:lang w:val="de-DE"/>
              </w:rPr>
              <w:t>MeterReading</w:t>
            </w:r>
            <w:r w:rsidRPr="00462118">
              <w:rPr>
                <w:sz w:val="16"/>
                <w:lang w:val="de-DE"/>
              </w:rPr>
              <w:t xml:space="preserve"> in den Basisdaten. Hiermit können auch Grenzwerte in Messwertlisten referenziert werden, die nicht die aktuelle Tarifstufe betreffen (z. B. Grenzwerte der Leistungsmessung).</w:t>
            </w:r>
          </w:p>
          <w:p w14:paraId="320740E0"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Eine Instanz der Klasse </w:t>
            </w:r>
            <w:r w:rsidRPr="00462118">
              <w:rPr>
                <w:i/>
                <w:sz w:val="16"/>
                <w:lang w:val="de-DE"/>
              </w:rPr>
              <w:t>Threshold</w:t>
            </w:r>
            <w:r w:rsidRPr="00462118">
              <w:rPr>
                <w:sz w:val="16"/>
                <w:lang w:val="de-DE"/>
              </w:rPr>
              <w:t xml:space="preserve"> muss ein Datenelement </w:t>
            </w:r>
            <w:r w:rsidRPr="00462118">
              <w:rPr>
                <w:i/>
                <w:sz w:val="16"/>
                <w:lang w:val="de-DE"/>
              </w:rPr>
              <w:t>meterReadingId enthalten.</w:t>
            </w:r>
          </w:p>
        </w:tc>
        <w:tc>
          <w:tcPr>
            <w:tcW w:w="2091" w:type="dxa"/>
            <w:tcBorders>
              <w:top w:val="single" w:sz="4" w:space="0" w:color="auto"/>
              <w:left w:val="single" w:sz="4" w:space="0" w:color="auto"/>
              <w:bottom w:val="single" w:sz="4" w:space="0" w:color="auto"/>
              <w:right w:val="single" w:sz="4" w:space="0" w:color="auto"/>
            </w:tcBorders>
          </w:tcPr>
          <w:p w14:paraId="5B50A06C"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3F274147"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600005CD"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2D730280"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11FA1278"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2.33</w:t>
            </w:r>
          </w:p>
        </w:tc>
        <w:tc>
          <w:tcPr>
            <w:tcW w:w="4061" w:type="dxa"/>
            <w:tcBorders>
              <w:top w:val="single" w:sz="4" w:space="0" w:color="auto"/>
              <w:left w:val="single" w:sz="4" w:space="0" w:color="auto"/>
              <w:bottom w:val="single" w:sz="4" w:space="0" w:color="auto"/>
              <w:right w:val="single" w:sz="4" w:space="0" w:color="auto"/>
            </w:tcBorders>
          </w:tcPr>
          <w:p w14:paraId="41A33878"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Threshold – overLimit</w:t>
            </w:r>
          </w:p>
          <w:p w14:paraId="2DBA3A3F"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overLimit </w:t>
            </w:r>
            <w:r w:rsidRPr="00462118">
              <w:rPr>
                <w:sz w:val="16"/>
                <w:lang w:val="de-DE"/>
              </w:rPr>
              <w:t xml:space="preserve">spezifiziert den oberen Grenzwert eines Bandes zwischen den Grenzwerten abgebildet durch </w:t>
            </w:r>
            <w:r w:rsidRPr="00462118">
              <w:rPr>
                <w:i/>
                <w:sz w:val="16"/>
                <w:lang w:val="de-DE"/>
              </w:rPr>
              <w:t>overLimit</w:t>
            </w:r>
            <w:r w:rsidRPr="00462118">
              <w:rPr>
                <w:sz w:val="16"/>
                <w:lang w:val="de-DE"/>
              </w:rPr>
              <w:t xml:space="preserve"> und </w:t>
            </w:r>
            <w:r w:rsidRPr="00462118">
              <w:rPr>
                <w:i/>
                <w:sz w:val="16"/>
                <w:lang w:val="de-DE"/>
              </w:rPr>
              <w:t>underLimit</w:t>
            </w:r>
            <w:r w:rsidRPr="00462118">
              <w:rPr>
                <w:sz w:val="16"/>
                <w:lang w:val="de-DE"/>
              </w:rPr>
              <w:t xml:space="preserve">. Die Datenelemente </w:t>
            </w:r>
            <w:r w:rsidRPr="00462118">
              <w:rPr>
                <w:i/>
                <w:sz w:val="16"/>
                <w:lang w:val="de-DE"/>
              </w:rPr>
              <w:t>overLimit</w:t>
            </w:r>
            <w:r w:rsidRPr="00462118">
              <w:rPr>
                <w:sz w:val="16"/>
                <w:lang w:val="de-DE"/>
              </w:rPr>
              <w:t xml:space="preserve"> und </w:t>
            </w:r>
            <w:r w:rsidRPr="00462118">
              <w:rPr>
                <w:i/>
                <w:sz w:val="16"/>
                <w:lang w:val="de-DE"/>
              </w:rPr>
              <w:t>under</w:t>
            </w:r>
            <w:r w:rsidRPr="00462118">
              <w:rPr>
                <w:i/>
                <w:sz w:val="16"/>
                <w:lang w:val="de-DE"/>
              </w:rPr>
              <w:softHyphen/>
              <w:t>Limit</w:t>
            </w:r>
            <w:r w:rsidRPr="00462118">
              <w:rPr>
                <w:sz w:val="16"/>
                <w:lang w:val="de-DE"/>
              </w:rPr>
              <w:t xml:space="preserve"> können auf den gleichen Wert gesetzt werden.</w:t>
            </w:r>
          </w:p>
          <w:p w14:paraId="5C5956E1"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overLimit</w:t>
            </w:r>
            <w:r w:rsidRPr="00462118">
              <w:rPr>
                <w:sz w:val="16"/>
                <w:lang w:val="de-DE"/>
              </w:rPr>
              <w:t xml:space="preserve"> ist vom Datentyp </w:t>
            </w:r>
            <w:r w:rsidRPr="00462118">
              <w:rPr>
                <w:i/>
                <w:sz w:val="16"/>
                <w:lang w:val="de-DE"/>
              </w:rPr>
              <w:t>ThresholdLimit</w:t>
            </w:r>
            <w:r w:rsidRPr="00462118">
              <w:rPr>
                <w:sz w:val="16"/>
                <w:lang w:val="de-DE"/>
              </w:rPr>
              <w:t>.</w:t>
            </w:r>
          </w:p>
          <w:p w14:paraId="6A66E754"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Eine Instanz der Klasse </w:t>
            </w:r>
            <w:r w:rsidRPr="00462118">
              <w:rPr>
                <w:i/>
                <w:sz w:val="16"/>
                <w:lang w:val="de-DE"/>
              </w:rPr>
              <w:t>Threshold</w:t>
            </w:r>
            <w:r w:rsidRPr="00462118">
              <w:rPr>
                <w:sz w:val="16"/>
                <w:lang w:val="de-DE"/>
              </w:rPr>
              <w:t xml:space="preserve"> </w:t>
            </w:r>
            <w:r w:rsidRPr="00462118">
              <w:rPr>
                <w:b/>
                <w:sz w:val="16"/>
                <w:lang w:val="de-DE"/>
              </w:rPr>
              <w:t>muss</w:t>
            </w:r>
            <w:r w:rsidRPr="00462118">
              <w:rPr>
                <w:sz w:val="16"/>
                <w:lang w:val="de-DE"/>
              </w:rPr>
              <w:t xml:space="preserve"> ein Datenelement </w:t>
            </w:r>
            <w:r w:rsidRPr="00462118">
              <w:rPr>
                <w:i/>
                <w:sz w:val="16"/>
                <w:lang w:val="de-DE"/>
              </w:rPr>
              <w:t>overLimit</w:t>
            </w:r>
            <w:r w:rsidRPr="00462118">
              <w:rPr>
                <w:sz w:val="16"/>
                <w:lang w:val="de-DE"/>
              </w:rPr>
              <w:t xml:space="preserve"> enthalten.</w:t>
            </w:r>
          </w:p>
        </w:tc>
        <w:tc>
          <w:tcPr>
            <w:tcW w:w="2091" w:type="dxa"/>
            <w:tcBorders>
              <w:top w:val="single" w:sz="4" w:space="0" w:color="auto"/>
              <w:left w:val="single" w:sz="4" w:space="0" w:color="auto"/>
              <w:bottom w:val="single" w:sz="4" w:space="0" w:color="auto"/>
              <w:right w:val="single" w:sz="4" w:space="0" w:color="auto"/>
            </w:tcBorders>
          </w:tcPr>
          <w:p w14:paraId="08C5697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186AEB6B"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58D639C4"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0FB125D6"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3033AA5D"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2.34</w:t>
            </w:r>
          </w:p>
        </w:tc>
        <w:tc>
          <w:tcPr>
            <w:tcW w:w="4061" w:type="dxa"/>
            <w:tcBorders>
              <w:top w:val="single" w:sz="4" w:space="0" w:color="auto"/>
              <w:left w:val="single" w:sz="4" w:space="0" w:color="auto"/>
              <w:bottom w:val="single" w:sz="4" w:space="0" w:color="auto"/>
              <w:right w:val="single" w:sz="4" w:space="0" w:color="auto"/>
            </w:tcBorders>
          </w:tcPr>
          <w:p w14:paraId="491B7EA9"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Threshold – underLimit</w:t>
            </w:r>
          </w:p>
          <w:p w14:paraId="3ED7012C"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underLimit </w:t>
            </w:r>
            <w:r w:rsidRPr="00462118">
              <w:rPr>
                <w:sz w:val="16"/>
                <w:lang w:val="de-DE"/>
              </w:rPr>
              <w:t xml:space="preserve">spezifiziert den unteren Grenzwert eines Bandes zwischen den Grenzwerten abgebildet durch </w:t>
            </w:r>
            <w:r w:rsidRPr="00462118">
              <w:rPr>
                <w:i/>
                <w:sz w:val="16"/>
                <w:lang w:val="de-DE"/>
              </w:rPr>
              <w:t>overLimit</w:t>
            </w:r>
            <w:r w:rsidRPr="00462118">
              <w:rPr>
                <w:sz w:val="16"/>
                <w:lang w:val="de-DE"/>
              </w:rPr>
              <w:t xml:space="preserve"> und </w:t>
            </w:r>
            <w:r w:rsidRPr="00462118">
              <w:rPr>
                <w:i/>
                <w:sz w:val="16"/>
                <w:lang w:val="de-DE"/>
              </w:rPr>
              <w:t>underLimit</w:t>
            </w:r>
            <w:r w:rsidRPr="00462118">
              <w:rPr>
                <w:sz w:val="16"/>
                <w:lang w:val="de-DE"/>
              </w:rPr>
              <w:t xml:space="preserve">. Die Datenelemente </w:t>
            </w:r>
            <w:r w:rsidRPr="00462118">
              <w:rPr>
                <w:i/>
                <w:sz w:val="16"/>
                <w:lang w:val="de-DE"/>
              </w:rPr>
              <w:t>overLimit</w:t>
            </w:r>
            <w:r w:rsidRPr="00462118">
              <w:rPr>
                <w:sz w:val="16"/>
                <w:lang w:val="de-DE"/>
              </w:rPr>
              <w:t xml:space="preserve"> und </w:t>
            </w:r>
            <w:r w:rsidRPr="00462118">
              <w:rPr>
                <w:i/>
                <w:sz w:val="16"/>
                <w:lang w:val="de-DE"/>
              </w:rPr>
              <w:t>underLimit</w:t>
            </w:r>
            <w:r w:rsidRPr="00462118">
              <w:rPr>
                <w:sz w:val="16"/>
                <w:lang w:val="de-DE"/>
              </w:rPr>
              <w:t xml:space="preserve"> können auf den gleichen Wert gesetzt werden.</w:t>
            </w:r>
          </w:p>
          <w:p w14:paraId="5954BE6A"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underLimit</w:t>
            </w:r>
            <w:r w:rsidRPr="00462118">
              <w:rPr>
                <w:sz w:val="16"/>
                <w:lang w:val="de-DE"/>
              </w:rPr>
              <w:t xml:space="preserve"> ist vom Datentyp </w:t>
            </w:r>
            <w:r w:rsidRPr="00462118">
              <w:rPr>
                <w:i/>
                <w:sz w:val="16"/>
                <w:lang w:val="de-DE"/>
              </w:rPr>
              <w:t>ThresholdLimit</w:t>
            </w:r>
            <w:r w:rsidRPr="00462118">
              <w:rPr>
                <w:sz w:val="16"/>
                <w:lang w:val="de-DE"/>
              </w:rPr>
              <w:t>.</w:t>
            </w:r>
          </w:p>
          <w:p w14:paraId="2319C2A6"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Eine Instanz der Klasse </w:t>
            </w:r>
            <w:r w:rsidRPr="00462118">
              <w:rPr>
                <w:i/>
                <w:sz w:val="16"/>
                <w:lang w:val="de-DE"/>
              </w:rPr>
              <w:t>Threshold</w:t>
            </w:r>
            <w:r w:rsidRPr="00462118">
              <w:rPr>
                <w:sz w:val="16"/>
                <w:lang w:val="de-DE"/>
              </w:rPr>
              <w:t xml:space="preserve"> </w:t>
            </w:r>
            <w:r w:rsidRPr="00462118">
              <w:rPr>
                <w:b/>
                <w:sz w:val="16"/>
                <w:lang w:val="de-DE"/>
              </w:rPr>
              <w:t>muss</w:t>
            </w:r>
            <w:r w:rsidRPr="00462118">
              <w:rPr>
                <w:sz w:val="16"/>
                <w:lang w:val="de-DE"/>
              </w:rPr>
              <w:t xml:space="preserve"> ein Datenelement </w:t>
            </w:r>
            <w:r w:rsidRPr="00462118">
              <w:rPr>
                <w:i/>
                <w:sz w:val="16"/>
                <w:lang w:val="de-DE"/>
              </w:rPr>
              <w:t>underLimit</w:t>
            </w:r>
            <w:r w:rsidRPr="00462118">
              <w:rPr>
                <w:sz w:val="16"/>
                <w:lang w:val="de-DE"/>
              </w:rPr>
              <w:t xml:space="preserve"> enthalten.</w:t>
            </w:r>
          </w:p>
        </w:tc>
        <w:tc>
          <w:tcPr>
            <w:tcW w:w="2091" w:type="dxa"/>
            <w:tcBorders>
              <w:top w:val="single" w:sz="4" w:space="0" w:color="auto"/>
              <w:left w:val="single" w:sz="4" w:space="0" w:color="auto"/>
              <w:bottom w:val="single" w:sz="4" w:space="0" w:color="auto"/>
              <w:right w:val="single" w:sz="4" w:space="0" w:color="auto"/>
            </w:tcBorders>
          </w:tcPr>
          <w:p w14:paraId="2E4D217D"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600A8150"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0E0FD027"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2104477B"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1A054907"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2.35</w:t>
            </w:r>
          </w:p>
        </w:tc>
        <w:tc>
          <w:tcPr>
            <w:tcW w:w="4061" w:type="dxa"/>
            <w:tcBorders>
              <w:top w:val="single" w:sz="4" w:space="0" w:color="auto"/>
              <w:left w:val="single" w:sz="4" w:space="0" w:color="auto"/>
              <w:bottom w:val="single" w:sz="4" w:space="0" w:color="auto"/>
              <w:right w:val="single" w:sz="4" w:space="0" w:color="auto"/>
            </w:tcBorders>
          </w:tcPr>
          <w:p w14:paraId="57CF538E"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ThresholdLimit</w:t>
            </w:r>
          </w:p>
          <w:p w14:paraId="47C54966" w14:textId="77777777" w:rsidR="004D53B4" w:rsidRPr="00462118" w:rsidRDefault="004D53B4" w:rsidP="004D53B4">
            <w:pPr>
              <w:tabs>
                <w:tab w:val="left" w:pos="851"/>
              </w:tabs>
              <w:spacing w:before="60" w:after="60"/>
              <w:rPr>
                <w:sz w:val="16"/>
                <w:lang w:val="de-DE"/>
              </w:rPr>
            </w:pPr>
            <w:r w:rsidRPr="00462118">
              <w:rPr>
                <w:sz w:val="16"/>
                <w:lang w:val="de-DE"/>
              </w:rPr>
              <w:t>Die Klasse</w:t>
            </w:r>
            <w:r w:rsidRPr="00462118">
              <w:rPr>
                <w:i/>
                <w:sz w:val="16"/>
                <w:lang w:val="de-DE"/>
              </w:rPr>
              <w:t xml:space="preserve"> ThresholdLimit</w:t>
            </w:r>
            <w:r w:rsidRPr="00462118">
              <w:rPr>
                <w:sz w:val="16"/>
                <w:lang w:val="de-DE"/>
              </w:rPr>
              <w:t xml:space="preserve"> spezifiziert den Datentyp für Grenzwerte inkl. Einheit und Einheiten</w:t>
            </w:r>
            <w:r w:rsidRPr="00462118">
              <w:rPr>
                <w:sz w:val="16"/>
                <w:lang w:val="de-DE"/>
              </w:rPr>
              <w:softHyphen/>
              <w:t xml:space="preserve">vorsatz. Eine Instanz der Klasse ist je nach Verwendung des Datentyps </w:t>
            </w:r>
            <w:r w:rsidRPr="00462118">
              <w:rPr>
                <w:b/>
                <w:sz w:val="16"/>
                <w:lang w:val="de-DE"/>
              </w:rPr>
              <w:t>optional</w:t>
            </w:r>
            <w:r w:rsidRPr="00462118">
              <w:rPr>
                <w:sz w:val="16"/>
                <w:lang w:val="de-DE"/>
              </w:rPr>
              <w:t>.</w:t>
            </w:r>
          </w:p>
          <w:p w14:paraId="769DAD96"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 xml:space="preserve">Die Klasse </w:t>
            </w:r>
            <w:r w:rsidRPr="00462118">
              <w:rPr>
                <w:i/>
                <w:sz w:val="16"/>
                <w:lang w:val="de-DE"/>
              </w:rPr>
              <w:t>ThresholdLimit</w:t>
            </w:r>
            <w:r w:rsidRPr="00462118">
              <w:rPr>
                <w:sz w:val="16"/>
                <w:lang w:val="de-DE"/>
              </w:rPr>
              <w:t xml:space="preserve"> verweist auf keine weiteren Klassen.</w:t>
            </w:r>
          </w:p>
        </w:tc>
        <w:tc>
          <w:tcPr>
            <w:tcW w:w="2091" w:type="dxa"/>
            <w:tcBorders>
              <w:top w:val="single" w:sz="4" w:space="0" w:color="auto"/>
              <w:left w:val="single" w:sz="4" w:space="0" w:color="auto"/>
              <w:bottom w:val="single" w:sz="4" w:space="0" w:color="auto"/>
              <w:right w:val="single" w:sz="4" w:space="0" w:color="auto"/>
            </w:tcBorders>
          </w:tcPr>
          <w:p w14:paraId="1A19440A"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 (Datentyp)</w:t>
            </w:r>
          </w:p>
        </w:tc>
        <w:tc>
          <w:tcPr>
            <w:tcW w:w="1683" w:type="dxa"/>
            <w:tcBorders>
              <w:top w:val="single" w:sz="4" w:space="0" w:color="auto"/>
              <w:left w:val="single" w:sz="4" w:space="0" w:color="auto"/>
              <w:bottom w:val="single" w:sz="4" w:space="0" w:color="auto"/>
              <w:right w:val="single" w:sz="4" w:space="0" w:color="auto"/>
            </w:tcBorders>
          </w:tcPr>
          <w:p w14:paraId="5653E084"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 (Datentyp)</w:t>
            </w:r>
          </w:p>
        </w:tc>
        <w:tc>
          <w:tcPr>
            <w:tcW w:w="1675" w:type="dxa"/>
            <w:tcBorders>
              <w:top w:val="single" w:sz="4" w:space="0" w:color="auto"/>
              <w:left w:val="single" w:sz="4" w:space="0" w:color="auto"/>
              <w:bottom w:val="single" w:sz="4" w:space="0" w:color="auto"/>
              <w:right w:val="single" w:sz="4" w:space="0" w:color="auto"/>
            </w:tcBorders>
          </w:tcPr>
          <w:p w14:paraId="6AD8FA39"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3991E3E5"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3C370D61" w14:textId="77777777" w:rsidR="004D53B4" w:rsidRPr="00462118" w:rsidRDefault="004D53B4" w:rsidP="004D53B4">
            <w:pPr>
              <w:keepNext/>
              <w:keepLines/>
              <w:tabs>
                <w:tab w:val="left" w:pos="851"/>
              </w:tabs>
              <w:spacing w:before="60" w:after="60" w:line="230" w:lineRule="atLeast"/>
              <w:rPr>
                <w:rFonts w:ascii="Calibri" w:eastAsia="Calibri" w:hAnsi="Calibri"/>
                <w:sz w:val="16"/>
                <w:lang w:val="de-DE"/>
              </w:rPr>
            </w:pPr>
            <w:r w:rsidRPr="00462118">
              <w:rPr>
                <w:sz w:val="16"/>
                <w:lang w:val="de-DE"/>
              </w:rPr>
              <w:t>2.36</w:t>
            </w:r>
          </w:p>
        </w:tc>
        <w:tc>
          <w:tcPr>
            <w:tcW w:w="4061" w:type="dxa"/>
            <w:tcBorders>
              <w:top w:val="single" w:sz="4" w:space="0" w:color="auto"/>
              <w:left w:val="single" w:sz="4" w:space="0" w:color="auto"/>
              <w:bottom w:val="single" w:sz="4" w:space="0" w:color="auto"/>
              <w:right w:val="single" w:sz="4" w:space="0" w:color="auto"/>
            </w:tcBorders>
          </w:tcPr>
          <w:p w14:paraId="270917F5" w14:textId="77777777" w:rsidR="004D53B4" w:rsidRPr="00462118" w:rsidRDefault="004D53B4" w:rsidP="004D53B4">
            <w:pPr>
              <w:keepNext/>
              <w:keepLines/>
              <w:tabs>
                <w:tab w:val="left" w:pos="851"/>
              </w:tabs>
              <w:spacing w:before="60" w:after="60"/>
              <w:rPr>
                <w:rFonts w:eastAsia="Calibri"/>
                <w:b/>
                <w:sz w:val="16"/>
                <w:lang w:val="de-DE"/>
              </w:rPr>
            </w:pPr>
            <w:r w:rsidRPr="00462118">
              <w:rPr>
                <w:b/>
                <w:sz w:val="16"/>
                <w:lang w:val="de-DE"/>
              </w:rPr>
              <w:t>ThresholdLimit – powerOfTenMultiplier</w:t>
            </w:r>
          </w:p>
          <w:p w14:paraId="22E8E40D" w14:textId="77777777" w:rsidR="004D53B4" w:rsidRPr="00462118" w:rsidRDefault="004D53B4" w:rsidP="004D53B4">
            <w:pPr>
              <w:keepNext/>
              <w:keepLines/>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powerOfTenMultiplier </w:t>
            </w:r>
            <w:r w:rsidRPr="00462118">
              <w:rPr>
                <w:sz w:val="16"/>
                <w:lang w:val="de-DE"/>
              </w:rPr>
              <w:t>spezifiziert den Einheitenvorsatz des Grenzwertes.</w:t>
            </w:r>
          </w:p>
          <w:p w14:paraId="5B819C97" w14:textId="77777777" w:rsidR="004D53B4" w:rsidRPr="00462118" w:rsidRDefault="004D53B4" w:rsidP="004D53B4">
            <w:pPr>
              <w:keepNext/>
              <w:keepLines/>
              <w:tabs>
                <w:tab w:val="left" w:pos="851"/>
              </w:tabs>
              <w:spacing w:before="60" w:after="60"/>
              <w:rPr>
                <w:sz w:val="16"/>
                <w:lang w:val="de-DE"/>
              </w:rPr>
            </w:pPr>
            <w:r w:rsidRPr="00462118">
              <w:rPr>
                <w:sz w:val="16"/>
                <w:lang w:val="de-DE"/>
              </w:rPr>
              <w:t>Gültige Werte nach ESPI REQ.21 sind:</w:t>
            </w:r>
          </w:p>
          <w:p w14:paraId="16612CD7" w14:textId="77777777" w:rsidR="004D53B4" w:rsidRPr="00374302" w:rsidRDefault="004D53B4" w:rsidP="004D53B4">
            <w:pPr>
              <w:keepNext/>
              <w:keepLines/>
              <w:tabs>
                <w:tab w:val="left" w:pos="851"/>
              </w:tabs>
              <w:spacing w:before="20" w:after="20"/>
              <w:rPr>
                <w:rFonts w:cs="Arial"/>
                <w:sz w:val="16"/>
                <w:szCs w:val="16"/>
              </w:rPr>
            </w:pPr>
            <w:r w:rsidRPr="00374302">
              <w:rPr>
                <w:rFonts w:cs="Arial"/>
                <w:sz w:val="16"/>
                <w:szCs w:val="16"/>
              </w:rPr>
              <w:t>0 = None</w:t>
            </w:r>
          </w:p>
          <w:p w14:paraId="290201BC" w14:textId="77777777" w:rsidR="004D53B4" w:rsidRPr="00374302" w:rsidRDefault="004D53B4" w:rsidP="004D53B4">
            <w:pPr>
              <w:keepNext/>
              <w:keepLines/>
              <w:tabs>
                <w:tab w:val="left" w:pos="851"/>
              </w:tabs>
              <w:spacing w:before="20" w:after="20"/>
              <w:rPr>
                <w:rFonts w:cs="Arial"/>
                <w:sz w:val="16"/>
                <w:szCs w:val="16"/>
              </w:rPr>
            </w:pPr>
            <w:r w:rsidRPr="00374302">
              <w:rPr>
                <w:rFonts w:cs="Arial"/>
                <w:sz w:val="16"/>
                <w:szCs w:val="16"/>
              </w:rPr>
              <w:t>1 = deca=x10</w:t>
            </w:r>
          </w:p>
          <w:p w14:paraId="4D0943AA" w14:textId="77777777" w:rsidR="004D53B4" w:rsidRPr="00374302" w:rsidRDefault="004D53B4" w:rsidP="004D53B4">
            <w:pPr>
              <w:keepNext/>
              <w:keepLines/>
              <w:tabs>
                <w:tab w:val="left" w:pos="851"/>
              </w:tabs>
              <w:spacing w:before="20" w:after="20"/>
              <w:rPr>
                <w:rFonts w:cs="Arial"/>
                <w:sz w:val="16"/>
                <w:szCs w:val="16"/>
              </w:rPr>
            </w:pPr>
            <w:r w:rsidRPr="00374302">
              <w:rPr>
                <w:rFonts w:cs="Arial"/>
                <w:sz w:val="16"/>
                <w:szCs w:val="16"/>
              </w:rPr>
              <w:t>2 = hecto=x100</w:t>
            </w:r>
          </w:p>
          <w:p w14:paraId="7775BDB3" w14:textId="77777777" w:rsidR="004D53B4" w:rsidRPr="00374302" w:rsidRDefault="004D53B4" w:rsidP="004D53B4">
            <w:pPr>
              <w:keepNext/>
              <w:keepLines/>
              <w:tabs>
                <w:tab w:val="left" w:pos="851"/>
              </w:tabs>
              <w:spacing w:before="20" w:after="20"/>
              <w:rPr>
                <w:rFonts w:cs="Arial"/>
                <w:sz w:val="16"/>
                <w:szCs w:val="16"/>
              </w:rPr>
            </w:pPr>
            <w:r w:rsidRPr="00374302">
              <w:rPr>
                <w:rFonts w:cs="Arial"/>
                <w:sz w:val="16"/>
                <w:szCs w:val="16"/>
              </w:rPr>
              <w:t>–3 = mili=x10</w:t>
            </w:r>
            <w:r w:rsidRPr="00374302">
              <w:rPr>
                <w:position w:val="7"/>
                <w:sz w:val="12"/>
              </w:rPr>
              <w:t>–3</w:t>
            </w:r>
          </w:p>
          <w:p w14:paraId="7AFB8046" w14:textId="77777777" w:rsidR="004D53B4" w:rsidRPr="00374302" w:rsidRDefault="004D53B4" w:rsidP="004D53B4">
            <w:pPr>
              <w:keepNext/>
              <w:keepLines/>
              <w:tabs>
                <w:tab w:val="left" w:pos="851"/>
              </w:tabs>
              <w:spacing w:before="20" w:after="20"/>
              <w:rPr>
                <w:rFonts w:cs="Arial"/>
                <w:sz w:val="16"/>
                <w:szCs w:val="16"/>
              </w:rPr>
            </w:pPr>
            <w:r w:rsidRPr="00374302">
              <w:rPr>
                <w:rFonts w:cs="Arial"/>
                <w:sz w:val="16"/>
                <w:szCs w:val="16"/>
              </w:rPr>
              <w:t>3 = kilo=x1000</w:t>
            </w:r>
          </w:p>
          <w:p w14:paraId="1D74EE33" w14:textId="77777777" w:rsidR="004D53B4" w:rsidRPr="00374302" w:rsidRDefault="004D53B4" w:rsidP="004D53B4">
            <w:pPr>
              <w:keepNext/>
              <w:keepLines/>
              <w:tabs>
                <w:tab w:val="left" w:pos="851"/>
              </w:tabs>
              <w:spacing w:before="20" w:after="20"/>
              <w:rPr>
                <w:rFonts w:cs="Arial"/>
                <w:sz w:val="16"/>
                <w:szCs w:val="16"/>
              </w:rPr>
            </w:pPr>
            <w:r w:rsidRPr="00374302">
              <w:rPr>
                <w:rFonts w:cs="Arial"/>
                <w:sz w:val="16"/>
                <w:szCs w:val="16"/>
              </w:rPr>
              <w:t>6 = Mega=x10</w:t>
            </w:r>
            <w:r w:rsidRPr="00374302">
              <w:rPr>
                <w:position w:val="7"/>
                <w:sz w:val="12"/>
              </w:rPr>
              <w:t>6</w:t>
            </w:r>
          </w:p>
          <w:p w14:paraId="29E2DC3E" w14:textId="77777777" w:rsidR="004D53B4" w:rsidRPr="00374302" w:rsidRDefault="004D53B4" w:rsidP="004D53B4">
            <w:pPr>
              <w:keepNext/>
              <w:keepLines/>
              <w:tabs>
                <w:tab w:val="left" w:pos="851"/>
              </w:tabs>
              <w:spacing w:before="20" w:after="20"/>
              <w:rPr>
                <w:rFonts w:cs="Arial"/>
                <w:sz w:val="16"/>
                <w:szCs w:val="16"/>
              </w:rPr>
            </w:pPr>
            <w:r w:rsidRPr="00374302">
              <w:rPr>
                <w:rFonts w:cs="Arial"/>
                <w:sz w:val="16"/>
                <w:szCs w:val="16"/>
              </w:rPr>
              <w:t>–6 = micro=x10</w:t>
            </w:r>
            <w:r w:rsidRPr="00374302">
              <w:rPr>
                <w:position w:val="7"/>
                <w:sz w:val="12"/>
              </w:rPr>
              <w:t>–3</w:t>
            </w:r>
          </w:p>
          <w:p w14:paraId="7F27F576" w14:textId="77777777" w:rsidR="004D53B4" w:rsidRPr="00374302" w:rsidRDefault="004D53B4" w:rsidP="004D53B4">
            <w:pPr>
              <w:keepNext/>
              <w:keepLines/>
              <w:tabs>
                <w:tab w:val="left" w:pos="851"/>
              </w:tabs>
              <w:spacing w:before="20" w:after="20"/>
              <w:rPr>
                <w:rFonts w:cs="Arial"/>
                <w:sz w:val="16"/>
                <w:szCs w:val="16"/>
              </w:rPr>
            </w:pPr>
            <w:r w:rsidRPr="00374302">
              <w:rPr>
                <w:rFonts w:cs="Arial"/>
                <w:sz w:val="16"/>
                <w:szCs w:val="16"/>
              </w:rPr>
              <w:t>9 = Giga=x10</w:t>
            </w:r>
            <w:r w:rsidRPr="00374302">
              <w:rPr>
                <w:position w:val="7"/>
                <w:sz w:val="12"/>
              </w:rPr>
              <w:t>9</w:t>
            </w:r>
          </w:p>
          <w:p w14:paraId="3B009FE3"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 xml:space="preserve">Das Datenelement </w:t>
            </w:r>
            <w:r w:rsidRPr="00462118">
              <w:rPr>
                <w:b/>
                <w:sz w:val="16"/>
                <w:lang w:val="de-DE"/>
              </w:rPr>
              <w:t>muss</w:t>
            </w:r>
            <w:r w:rsidRPr="00462118">
              <w:rPr>
                <w:sz w:val="16"/>
                <w:lang w:val="de-DE"/>
              </w:rPr>
              <w:t xml:space="preserve"> genau einmal angegeben werden.</w:t>
            </w:r>
          </w:p>
        </w:tc>
        <w:tc>
          <w:tcPr>
            <w:tcW w:w="2091" w:type="dxa"/>
            <w:tcBorders>
              <w:top w:val="single" w:sz="4" w:space="0" w:color="auto"/>
              <w:left w:val="single" w:sz="4" w:space="0" w:color="auto"/>
              <w:bottom w:val="single" w:sz="4" w:space="0" w:color="auto"/>
              <w:right w:val="single" w:sz="4" w:space="0" w:color="auto"/>
            </w:tcBorders>
          </w:tcPr>
          <w:p w14:paraId="22029039" w14:textId="77777777" w:rsidR="004D53B4" w:rsidRPr="00462118" w:rsidRDefault="004D53B4" w:rsidP="004D53B4">
            <w:pPr>
              <w:keepNext/>
              <w:keepLines/>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57639C7E" w14:textId="77777777" w:rsidR="004D53B4" w:rsidRPr="00462118" w:rsidRDefault="004D53B4" w:rsidP="004D53B4">
            <w:pPr>
              <w:keepNext/>
              <w:keepLines/>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23777A0C" w14:textId="77777777" w:rsidR="004D53B4" w:rsidRPr="00462118" w:rsidRDefault="004D53B4" w:rsidP="004D53B4">
            <w:pPr>
              <w:keepNext/>
              <w:keepLines/>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6D69386D"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2CE0913F"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2.37</w:t>
            </w:r>
          </w:p>
        </w:tc>
        <w:tc>
          <w:tcPr>
            <w:tcW w:w="4061" w:type="dxa"/>
            <w:tcBorders>
              <w:top w:val="single" w:sz="4" w:space="0" w:color="auto"/>
              <w:left w:val="single" w:sz="4" w:space="0" w:color="auto"/>
              <w:bottom w:val="single" w:sz="4" w:space="0" w:color="auto"/>
              <w:right w:val="single" w:sz="4" w:space="0" w:color="auto"/>
            </w:tcBorders>
          </w:tcPr>
          <w:p w14:paraId="3E30FB8C"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ThresholdLimit – uom</w:t>
            </w:r>
          </w:p>
          <w:p w14:paraId="782F05A5"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w:t>
            </w:r>
            <w:r w:rsidRPr="00462118">
              <w:rPr>
                <w:i/>
                <w:sz w:val="16"/>
                <w:lang w:val="de-DE"/>
              </w:rPr>
              <w:t xml:space="preserve">uom </w:t>
            </w:r>
            <w:r w:rsidRPr="00462118">
              <w:rPr>
                <w:sz w:val="16"/>
                <w:lang w:val="de-DE"/>
              </w:rPr>
              <w:t xml:space="preserve">spezifiziert die Einheit des Grenzwertes. Das Datenelement </w:t>
            </w:r>
            <w:r w:rsidRPr="00462118">
              <w:rPr>
                <w:b/>
                <w:sz w:val="16"/>
                <w:lang w:val="de-DE"/>
              </w:rPr>
              <w:t>muss</w:t>
            </w:r>
            <w:r w:rsidRPr="00462118">
              <w:rPr>
                <w:sz w:val="16"/>
                <w:lang w:val="de-DE"/>
              </w:rPr>
              <w:t xml:space="preserve"> genau einmal angegeben werden.</w:t>
            </w:r>
          </w:p>
        </w:tc>
        <w:tc>
          <w:tcPr>
            <w:tcW w:w="2091" w:type="dxa"/>
            <w:tcBorders>
              <w:top w:val="single" w:sz="4" w:space="0" w:color="auto"/>
              <w:left w:val="single" w:sz="4" w:space="0" w:color="auto"/>
              <w:bottom w:val="single" w:sz="4" w:space="0" w:color="auto"/>
              <w:right w:val="single" w:sz="4" w:space="0" w:color="auto"/>
            </w:tcBorders>
          </w:tcPr>
          <w:p w14:paraId="3EF87856"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5D2D5C93"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30454B5F"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44E90ED7"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78A6A149"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2.38</w:t>
            </w:r>
          </w:p>
        </w:tc>
        <w:tc>
          <w:tcPr>
            <w:tcW w:w="4061" w:type="dxa"/>
            <w:tcBorders>
              <w:top w:val="single" w:sz="4" w:space="0" w:color="auto"/>
              <w:left w:val="single" w:sz="4" w:space="0" w:color="auto"/>
              <w:bottom w:val="single" w:sz="4" w:space="0" w:color="auto"/>
              <w:right w:val="single" w:sz="4" w:space="0" w:color="auto"/>
            </w:tcBorders>
          </w:tcPr>
          <w:p w14:paraId="2B8658BE"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ThresholdLimit – value</w:t>
            </w:r>
          </w:p>
          <w:p w14:paraId="5C07482A"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 xml:space="preserve">Das Datenelement </w:t>
            </w:r>
            <w:r w:rsidRPr="00462118">
              <w:rPr>
                <w:i/>
                <w:sz w:val="16"/>
                <w:lang w:val="de-DE"/>
              </w:rPr>
              <w:t xml:space="preserve">value </w:t>
            </w:r>
            <w:r w:rsidRPr="00462118">
              <w:rPr>
                <w:sz w:val="16"/>
                <w:lang w:val="de-DE"/>
              </w:rPr>
              <w:t xml:space="preserve">beschreibt den Wert des Grenzwertes. Das Datenelement </w:t>
            </w:r>
            <w:r w:rsidRPr="00462118">
              <w:rPr>
                <w:b/>
                <w:sz w:val="16"/>
                <w:lang w:val="de-DE"/>
              </w:rPr>
              <w:t>muss</w:t>
            </w:r>
            <w:r w:rsidRPr="00462118">
              <w:rPr>
                <w:sz w:val="16"/>
                <w:lang w:val="de-DE"/>
              </w:rPr>
              <w:t xml:space="preserve"> genau einmal angegeben werden.</w:t>
            </w:r>
          </w:p>
        </w:tc>
        <w:tc>
          <w:tcPr>
            <w:tcW w:w="2091" w:type="dxa"/>
            <w:tcBorders>
              <w:top w:val="single" w:sz="4" w:space="0" w:color="auto"/>
              <w:left w:val="single" w:sz="4" w:space="0" w:color="auto"/>
              <w:bottom w:val="single" w:sz="4" w:space="0" w:color="auto"/>
              <w:right w:val="single" w:sz="4" w:space="0" w:color="auto"/>
            </w:tcBorders>
          </w:tcPr>
          <w:p w14:paraId="1E68569D"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23CF9955"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6E3A129D"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15757683"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3BEB270C"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2.39</w:t>
            </w:r>
          </w:p>
        </w:tc>
        <w:tc>
          <w:tcPr>
            <w:tcW w:w="4061" w:type="dxa"/>
            <w:tcBorders>
              <w:top w:val="single" w:sz="4" w:space="0" w:color="auto"/>
              <w:left w:val="single" w:sz="4" w:space="0" w:color="auto"/>
              <w:bottom w:val="single" w:sz="4" w:space="0" w:color="auto"/>
              <w:right w:val="single" w:sz="4" w:space="0" w:color="auto"/>
            </w:tcBorders>
          </w:tcPr>
          <w:p w14:paraId="4745C223"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ExternalEvent</w:t>
            </w:r>
          </w:p>
          <w:p w14:paraId="5A359D31" w14:textId="77777777" w:rsidR="004D53B4" w:rsidRPr="00462118" w:rsidRDefault="004D53B4" w:rsidP="004D53B4">
            <w:pPr>
              <w:tabs>
                <w:tab w:val="left" w:pos="851"/>
              </w:tabs>
              <w:spacing w:before="60" w:after="60"/>
              <w:rPr>
                <w:sz w:val="16"/>
                <w:lang w:val="de-DE"/>
              </w:rPr>
            </w:pPr>
            <w:r w:rsidRPr="00462118">
              <w:rPr>
                <w:sz w:val="16"/>
                <w:lang w:val="de-DE"/>
              </w:rPr>
              <w:t xml:space="preserve">Eine Instanz der Klasse </w:t>
            </w:r>
            <w:r w:rsidRPr="00462118">
              <w:rPr>
                <w:i/>
                <w:sz w:val="16"/>
                <w:lang w:val="de-DE"/>
              </w:rPr>
              <w:t>ExternalEvent</w:t>
            </w:r>
            <w:r w:rsidRPr="00462118">
              <w:rPr>
                <w:sz w:val="16"/>
                <w:lang w:val="de-DE"/>
              </w:rPr>
              <w:t xml:space="preserve"> beschreibt ein externes Ereignis (Event). Ist eine Instanz der Klasse </w:t>
            </w:r>
            <w:r w:rsidRPr="00462118">
              <w:rPr>
                <w:i/>
                <w:sz w:val="16"/>
                <w:lang w:val="de-DE"/>
              </w:rPr>
              <w:t>ExternalEventTrigger</w:t>
            </w:r>
            <w:r w:rsidRPr="00462118">
              <w:rPr>
                <w:sz w:val="16"/>
                <w:lang w:val="de-DE"/>
              </w:rPr>
              <w:t xml:space="preserve"> vorhanden, </w:t>
            </w:r>
            <w:r w:rsidRPr="00462118">
              <w:rPr>
                <w:b/>
                <w:sz w:val="16"/>
                <w:lang w:val="de-DE"/>
              </w:rPr>
              <w:t>muss</w:t>
            </w:r>
            <w:r w:rsidRPr="00462118">
              <w:rPr>
                <w:sz w:val="16"/>
                <w:lang w:val="de-DE"/>
              </w:rPr>
              <w:t xml:space="preserve"> diese auf genau eine Instanz der Klasse </w:t>
            </w:r>
            <w:r w:rsidRPr="00462118">
              <w:rPr>
                <w:i/>
                <w:sz w:val="16"/>
                <w:lang w:val="de-DE"/>
              </w:rPr>
              <w:t xml:space="preserve">ExternalEvent </w:t>
            </w:r>
            <w:r w:rsidRPr="00462118">
              <w:rPr>
                <w:sz w:val="16"/>
                <w:lang w:val="de-DE"/>
              </w:rPr>
              <w:t>verweisen.</w:t>
            </w:r>
          </w:p>
          <w:p w14:paraId="55DC50E4" w14:textId="77777777" w:rsidR="004D53B4" w:rsidRPr="00462118" w:rsidRDefault="004D53B4" w:rsidP="004D53B4">
            <w:pPr>
              <w:tabs>
                <w:tab w:val="left" w:pos="851"/>
              </w:tabs>
              <w:spacing w:before="60" w:after="60"/>
              <w:rPr>
                <w:sz w:val="16"/>
                <w:lang w:val="de-DE"/>
              </w:rPr>
            </w:pPr>
            <w:r w:rsidRPr="00462118">
              <w:rPr>
                <w:sz w:val="16"/>
                <w:lang w:val="de-DE"/>
              </w:rPr>
              <w:t xml:space="preserve">Eine Instanz der Klasse </w:t>
            </w:r>
            <w:r w:rsidRPr="00462118">
              <w:rPr>
                <w:i/>
                <w:sz w:val="16"/>
                <w:lang w:val="de-DE"/>
              </w:rPr>
              <w:t>ExternalEvent</w:t>
            </w:r>
            <w:r w:rsidRPr="00462118">
              <w:rPr>
                <w:sz w:val="16"/>
                <w:lang w:val="de-DE"/>
              </w:rPr>
              <w:t>:</w:t>
            </w:r>
          </w:p>
          <w:p w14:paraId="001830D8" w14:textId="77777777" w:rsidR="004D53B4" w:rsidRPr="00462118" w:rsidRDefault="004D53B4" w:rsidP="004D53B4">
            <w:pPr>
              <w:tabs>
                <w:tab w:val="left" w:pos="604"/>
                <w:tab w:val="left" w:pos="851"/>
              </w:tabs>
              <w:spacing w:before="60" w:after="60"/>
              <w:ind w:left="284" w:hanging="284"/>
              <w:rPr>
                <w:b/>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kann</w:t>
            </w:r>
            <w:r w:rsidRPr="00462118">
              <w:rPr>
                <w:sz w:val="16"/>
                <w:lang w:val="de-DE"/>
              </w:rPr>
              <w:t xml:space="preserve"> auf eine oder zwei Instanzen der Klassse </w:t>
            </w:r>
            <w:r w:rsidRPr="00462118">
              <w:rPr>
                <w:i/>
                <w:sz w:val="16"/>
                <w:lang w:val="de-DE"/>
              </w:rPr>
              <w:t>Threshold</w:t>
            </w:r>
            <w:r w:rsidRPr="00462118">
              <w:rPr>
                <w:sz w:val="16"/>
                <w:lang w:val="de-DE"/>
              </w:rPr>
              <w:t xml:space="preserve"> verweisen.</w:t>
            </w:r>
          </w:p>
        </w:tc>
        <w:tc>
          <w:tcPr>
            <w:tcW w:w="2091" w:type="dxa"/>
            <w:tcBorders>
              <w:top w:val="single" w:sz="4" w:space="0" w:color="auto"/>
              <w:left w:val="single" w:sz="4" w:space="0" w:color="auto"/>
              <w:bottom w:val="single" w:sz="4" w:space="0" w:color="auto"/>
              <w:right w:val="single" w:sz="4" w:space="0" w:color="auto"/>
            </w:tcBorders>
          </w:tcPr>
          <w:p w14:paraId="3B16852B"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69FF8D06"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0BD214D2"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1C92F297"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5650383C"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2.40</w:t>
            </w:r>
          </w:p>
        </w:tc>
        <w:tc>
          <w:tcPr>
            <w:tcW w:w="4061" w:type="dxa"/>
            <w:tcBorders>
              <w:top w:val="single" w:sz="4" w:space="0" w:color="auto"/>
              <w:left w:val="single" w:sz="4" w:space="0" w:color="auto"/>
              <w:bottom w:val="single" w:sz="4" w:space="0" w:color="auto"/>
              <w:right w:val="single" w:sz="4" w:space="0" w:color="auto"/>
            </w:tcBorders>
          </w:tcPr>
          <w:p w14:paraId="5E8A3BEC"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ExternalEvent – eventId</w:t>
            </w:r>
          </w:p>
          <w:p w14:paraId="7829BCAD"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eventId </w:t>
            </w:r>
            <w:r w:rsidRPr="00462118">
              <w:rPr>
                <w:sz w:val="16"/>
                <w:lang w:val="de-DE"/>
              </w:rPr>
              <w:t>spezifiziert die Kennzeichnung eines externen Events und dient zur Zuordnung von Events aus den Logdaten.</w:t>
            </w:r>
          </w:p>
          <w:p w14:paraId="743820EC" w14:textId="77777777" w:rsidR="004D53B4" w:rsidRPr="00462118" w:rsidRDefault="004D53B4" w:rsidP="004D53B4">
            <w:pPr>
              <w:tabs>
                <w:tab w:val="left" w:pos="851"/>
              </w:tabs>
              <w:spacing w:before="60" w:after="60"/>
              <w:rPr>
                <w:sz w:val="16"/>
                <w:lang w:val="de-DE"/>
              </w:rPr>
            </w:pPr>
            <w:r w:rsidRPr="00462118">
              <w:rPr>
                <w:sz w:val="16"/>
                <w:lang w:val="de-DE"/>
              </w:rPr>
              <w:t xml:space="preserve">Eine Instanz der Klasse </w:t>
            </w:r>
            <w:r w:rsidRPr="00462118">
              <w:rPr>
                <w:i/>
                <w:sz w:val="16"/>
                <w:lang w:val="de-DE"/>
              </w:rPr>
              <w:t>ExternalEvent</w:t>
            </w:r>
            <w:r w:rsidRPr="00462118">
              <w:rPr>
                <w:sz w:val="16"/>
                <w:lang w:val="de-DE"/>
              </w:rPr>
              <w:t xml:space="preserve"> </w:t>
            </w:r>
            <w:r w:rsidRPr="00462118">
              <w:rPr>
                <w:b/>
                <w:sz w:val="16"/>
                <w:lang w:val="de-DE"/>
              </w:rPr>
              <w:t>muss</w:t>
            </w:r>
            <w:r w:rsidRPr="00462118">
              <w:rPr>
                <w:sz w:val="16"/>
                <w:lang w:val="de-DE"/>
              </w:rPr>
              <w:t xml:space="preserve"> ein Datenelement vom Typ </w:t>
            </w:r>
            <w:r w:rsidRPr="00462118">
              <w:rPr>
                <w:i/>
                <w:sz w:val="16"/>
                <w:lang w:val="de-DE"/>
              </w:rPr>
              <w:t>eventId</w:t>
            </w:r>
            <w:r w:rsidRPr="00462118">
              <w:rPr>
                <w:sz w:val="16"/>
                <w:lang w:val="de-DE"/>
              </w:rPr>
              <w:t xml:space="preserve"> enthalten.</w:t>
            </w:r>
          </w:p>
        </w:tc>
        <w:tc>
          <w:tcPr>
            <w:tcW w:w="2091" w:type="dxa"/>
            <w:tcBorders>
              <w:top w:val="single" w:sz="4" w:space="0" w:color="auto"/>
              <w:left w:val="single" w:sz="4" w:space="0" w:color="auto"/>
              <w:bottom w:val="single" w:sz="4" w:space="0" w:color="auto"/>
              <w:right w:val="single" w:sz="4" w:space="0" w:color="auto"/>
            </w:tcBorders>
          </w:tcPr>
          <w:p w14:paraId="2853E31D"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353CA03C"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71DBE952"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18549DAF"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4C7151D0"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2.41</w:t>
            </w:r>
          </w:p>
        </w:tc>
        <w:tc>
          <w:tcPr>
            <w:tcW w:w="4061" w:type="dxa"/>
            <w:tcBorders>
              <w:top w:val="single" w:sz="4" w:space="0" w:color="auto"/>
              <w:left w:val="single" w:sz="4" w:space="0" w:color="auto"/>
              <w:bottom w:val="single" w:sz="4" w:space="0" w:color="auto"/>
              <w:right w:val="single" w:sz="4" w:space="0" w:color="auto"/>
            </w:tcBorders>
          </w:tcPr>
          <w:p w14:paraId="325C72ED"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ExternalEvent – eventPeriod</w:t>
            </w:r>
          </w:p>
          <w:p w14:paraId="1FB1CA30"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eventPeriod </w:t>
            </w:r>
            <w:r w:rsidRPr="00462118">
              <w:rPr>
                <w:sz w:val="16"/>
                <w:lang w:val="de-DE"/>
              </w:rPr>
              <w:t>spezifiziert den Zeitraum, in das Event gültig ist.</w:t>
            </w:r>
          </w:p>
          <w:p w14:paraId="02A64FFC"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Eine Instanz der Klasse </w:t>
            </w:r>
            <w:r w:rsidRPr="00462118">
              <w:rPr>
                <w:i/>
                <w:sz w:val="16"/>
                <w:lang w:val="de-DE"/>
              </w:rPr>
              <w:t>ExternalEvent</w:t>
            </w:r>
            <w:r w:rsidRPr="00462118">
              <w:rPr>
                <w:sz w:val="16"/>
                <w:lang w:val="de-DE"/>
              </w:rPr>
              <w:t xml:space="preserve"> </w:t>
            </w:r>
            <w:r w:rsidRPr="00462118">
              <w:rPr>
                <w:b/>
                <w:sz w:val="16"/>
                <w:lang w:val="de-DE"/>
              </w:rPr>
              <w:t>muss</w:t>
            </w:r>
            <w:r w:rsidRPr="00462118">
              <w:rPr>
                <w:sz w:val="16"/>
                <w:lang w:val="de-DE"/>
              </w:rPr>
              <w:t xml:space="preserve"> ein Datenelement vom Typ </w:t>
            </w:r>
            <w:r w:rsidRPr="00462118">
              <w:rPr>
                <w:i/>
                <w:sz w:val="16"/>
                <w:lang w:val="de-DE"/>
              </w:rPr>
              <w:t>even</w:t>
            </w:r>
            <w:r w:rsidRPr="00462118">
              <w:rPr>
                <w:i/>
                <w:sz w:val="16"/>
                <w:lang w:val="de-DE"/>
              </w:rPr>
              <w:softHyphen/>
              <w:t>tId</w:t>
            </w:r>
            <w:r w:rsidRPr="00462118">
              <w:rPr>
                <w:sz w:val="16"/>
                <w:lang w:val="de-DE"/>
              </w:rPr>
              <w:t xml:space="preserve"> enthalten.</w:t>
            </w:r>
          </w:p>
        </w:tc>
        <w:tc>
          <w:tcPr>
            <w:tcW w:w="2091" w:type="dxa"/>
            <w:tcBorders>
              <w:top w:val="single" w:sz="4" w:space="0" w:color="auto"/>
              <w:left w:val="single" w:sz="4" w:space="0" w:color="auto"/>
              <w:bottom w:val="single" w:sz="4" w:space="0" w:color="auto"/>
              <w:right w:val="single" w:sz="4" w:space="0" w:color="auto"/>
            </w:tcBorders>
          </w:tcPr>
          <w:p w14:paraId="41572108"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469B095F"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44C36DB5"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08399EED"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01320FC1"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2.42</w:t>
            </w:r>
          </w:p>
        </w:tc>
        <w:tc>
          <w:tcPr>
            <w:tcW w:w="4061" w:type="dxa"/>
            <w:tcBorders>
              <w:top w:val="single" w:sz="4" w:space="0" w:color="auto"/>
              <w:left w:val="single" w:sz="4" w:space="0" w:color="auto"/>
              <w:bottom w:val="single" w:sz="4" w:space="0" w:color="auto"/>
              <w:right w:val="single" w:sz="4" w:space="0" w:color="auto"/>
            </w:tcBorders>
          </w:tcPr>
          <w:p w14:paraId="78931608"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ExternalEvent – tariffNumber</w:t>
            </w:r>
          </w:p>
          <w:p w14:paraId="3DC13694"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tariffNumber </w:t>
            </w:r>
            <w:r w:rsidRPr="00462118">
              <w:rPr>
                <w:sz w:val="16"/>
                <w:lang w:val="de-DE"/>
              </w:rPr>
              <w:t>beschreibt die Tarifstufe, die mit dem Eintritt des Events aktiviert wird.</w:t>
            </w:r>
          </w:p>
          <w:p w14:paraId="3857B2F1"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 xml:space="preserve">Eine Instanz der Klasse </w:t>
            </w:r>
            <w:r w:rsidRPr="00462118">
              <w:rPr>
                <w:i/>
                <w:sz w:val="16"/>
                <w:lang w:val="de-DE"/>
              </w:rPr>
              <w:t>ExternalEvent</w:t>
            </w:r>
            <w:r w:rsidRPr="00462118">
              <w:rPr>
                <w:sz w:val="16"/>
                <w:lang w:val="de-DE"/>
              </w:rPr>
              <w:t xml:space="preserve"> </w:t>
            </w:r>
            <w:r w:rsidRPr="00462118">
              <w:rPr>
                <w:b/>
                <w:sz w:val="16"/>
                <w:lang w:val="de-DE"/>
              </w:rPr>
              <w:t>muss</w:t>
            </w:r>
            <w:r w:rsidRPr="00462118">
              <w:rPr>
                <w:sz w:val="16"/>
                <w:lang w:val="de-DE"/>
              </w:rPr>
              <w:t xml:space="preserve"> ein Datenelement vom Typ </w:t>
            </w:r>
            <w:r w:rsidRPr="00462118">
              <w:rPr>
                <w:i/>
                <w:sz w:val="16"/>
                <w:lang w:val="de-DE"/>
              </w:rPr>
              <w:t>tariffNumber</w:t>
            </w:r>
            <w:r w:rsidRPr="00462118">
              <w:rPr>
                <w:sz w:val="16"/>
                <w:lang w:val="de-DE"/>
              </w:rPr>
              <w:t xml:space="preserve"> enthalten.</w:t>
            </w:r>
          </w:p>
        </w:tc>
        <w:tc>
          <w:tcPr>
            <w:tcW w:w="2091" w:type="dxa"/>
            <w:tcBorders>
              <w:top w:val="single" w:sz="4" w:space="0" w:color="auto"/>
              <w:left w:val="single" w:sz="4" w:space="0" w:color="auto"/>
              <w:bottom w:val="single" w:sz="4" w:space="0" w:color="auto"/>
              <w:right w:val="single" w:sz="4" w:space="0" w:color="auto"/>
            </w:tcBorders>
          </w:tcPr>
          <w:p w14:paraId="1778A5F7"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0A83A31D"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771553B8"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131CC8CD"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25929EED"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2.43</w:t>
            </w:r>
          </w:p>
        </w:tc>
        <w:tc>
          <w:tcPr>
            <w:tcW w:w="4061" w:type="dxa"/>
            <w:tcBorders>
              <w:top w:val="single" w:sz="4" w:space="0" w:color="auto"/>
              <w:left w:val="single" w:sz="4" w:space="0" w:color="auto"/>
              <w:bottom w:val="single" w:sz="4" w:space="0" w:color="auto"/>
              <w:right w:val="single" w:sz="4" w:space="0" w:color="auto"/>
            </w:tcBorders>
          </w:tcPr>
          <w:p w14:paraId="04E79FC0" w14:textId="77777777" w:rsidR="004D53B4" w:rsidRPr="00462118" w:rsidRDefault="004D53B4" w:rsidP="004D53B4">
            <w:pPr>
              <w:tabs>
                <w:tab w:val="left" w:pos="851"/>
              </w:tabs>
              <w:spacing w:before="60" w:after="60"/>
              <w:rPr>
                <w:rFonts w:eastAsia="Calibri"/>
                <w:sz w:val="16"/>
                <w:lang w:val="de-DE"/>
              </w:rPr>
            </w:pPr>
            <w:r w:rsidRPr="00462118">
              <w:rPr>
                <w:b/>
                <w:sz w:val="16"/>
                <w:lang w:val="de-DE"/>
              </w:rPr>
              <w:t>TimeTrigger</w:t>
            </w:r>
          </w:p>
          <w:p w14:paraId="44E83E53"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 xml:space="preserve">TimeTrigger </w:t>
            </w:r>
            <w:r w:rsidRPr="00462118">
              <w:rPr>
                <w:sz w:val="16"/>
                <w:lang w:val="de-DE"/>
              </w:rPr>
              <w:t>beschreibt einen Trigger, der anhand von zeitlichen Angaben einen Tarif</w:t>
            </w:r>
            <w:r w:rsidRPr="00462118">
              <w:rPr>
                <w:sz w:val="16"/>
                <w:lang w:val="de-DE"/>
              </w:rPr>
              <w:softHyphen/>
              <w:t>stufenwechsel auslöst.</w:t>
            </w:r>
          </w:p>
          <w:p w14:paraId="1CABCB20" w14:textId="77777777" w:rsidR="004D53B4" w:rsidRPr="00462118" w:rsidRDefault="004D53B4" w:rsidP="004D53B4">
            <w:pPr>
              <w:tabs>
                <w:tab w:val="left" w:pos="851"/>
              </w:tabs>
              <w:spacing w:before="60" w:after="60"/>
              <w:rPr>
                <w:sz w:val="16"/>
                <w:lang w:val="de-DE"/>
              </w:rPr>
            </w:pPr>
            <w:r w:rsidRPr="00462118">
              <w:rPr>
                <w:sz w:val="16"/>
                <w:lang w:val="de-DE"/>
              </w:rPr>
              <w:t xml:space="preserve">Eine Instanz der Klasse </w:t>
            </w:r>
            <w:r w:rsidRPr="00462118">
              <w:rPr>
                <w:i/>
                <w:sz w:val="16"/>
                <w:lang w:val="de-DE"/>
              </w:rPr>
              <w:t>TimeTrigger</w:t>
            </w:r>
            <w:r w:rsidRPr="00462118">
              <w:rPr>
                <w:sz w:val="16"/>
                <w:lang w:val="de-DE"/>
              </w:rPr>
              <w:t xml:space="preserve"> ist </w:t>
            </w:r>
            <w:r w:rsidRPr="00462118">
              <w:rPr>
                <w:b/>
                <w:sz w:val="16"/>
                <w:lang w:val="de-DE"/>
              </w:rPr>
              <w:t>optional</w:t>
            </w:r>
            <w:r w:rsidRPr="00462118">
              <w:rPr>
                <w:sz w:val="16"/>
                <w:lang w:val="de-DE"/>
              </w:rPr>
              <w:t>.</w:t>
            </w:r>
          </w:p>
          <w:p w14:paraId="059C3D5B" w14:textId="77777777" w:rsidR="004D53B4" w:rsidRPr="00462118" w:rsidRDefault="004D53B4" w:rsidP="004D53B4">
            <w:pPr>
              <w:tabs>
                <w:tab w:val="left" w:pos="851"/>
              </w:tabs>
              <w:spacing w:before="60" w:after="60"/>
              <w:rPr>
                <w:sz w:val="16"/>
                <w:lang w:val="de-DE"/>
              </w:rPr>
            </w:pPr>
            <w:r w:rsidRPr="00462118">
              <w:rPr>
                <w:sz w:val="16"/>
                <w:lang w:val="de-DE"/>
              </w:rPr>
              <w:t xml:space="preserve">Eine Instanz der Klasse </w:t>
            </w:r>
            <w:r w:rsidRPr="00462118">
              <w:rPr>
                <w:i/>
                <w:sz w:val="16"/>
                <w:lang w:val="de-DE"/>
              </w:rPr>
              <w:t>TimeTrigger</w:t>
            </w:r>
            <w:r w:rsidRPr="00462118">
              <w:rPr>
                <w:sz w:val="16"/>
                <w:lang w:val="de-DE"/>
              </w:rPr>
              <w:t>:</w:t>
            </w:r>
          </w:p>
          <w:p w14:paraId="55EA7E69" w14:textId="77777777" w:rsidR="004D53B4" w:rsidRPr="00462118" w:rsidRDefault="004D53B4" w:rsidP="004D53B4">
            <w:pPr>
              <w:tabs>
                <w:tab w:val="left" w:pos="604"/>
                <w:tab w:val="left" w:pos="851"/>
              </w:tabs>
              <w:spacing w:before="60" w:after="60"/>
              <w:ind w:left="284" w:hanging="284"/>
              <w:rPr>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muss</w:t>
            </w:r>
            <w:r w:rsidRPr="00462118">
              <w:rPr>
                <w:sz w:val="16"/>
                <w:lang w:val="de-DE"/>
              </w:rPr>
              <w:t xml:space="preserve"> auf mindestens eine Instanz der Klasse </w:t>
            </w:r>
            <w:r w:rsidRPr="00462118">
              <w:rPr>
                <w:i/>
                <w:sz w:val="16"/>
                <w:lang w:val="de-DE"/>
              </w:rPr>
              <w:t>DayProfile</w:t>
            </w:r>
            <w:r w:rsidRPr="00462118">
              <w:rPr>
                <w:sz w:val="16"/>
                <w:lang w:val="de-DE"/>
              </w:rPr>
              <w:t xml:space="preserve"> verweisen</w:t>
            </w:r>
          </w:p>
          <w:p w14:paraId="20005E62" w14:textId="77777777" w:rsidR="004D53B4" w:rsidRPr="00462118" w:rsidRDefault="004D53B4" w:rsidP="004D53B4">
            <w:pPr>
              <w:tabs>
                <w:tab w:val="left" w:pos="604"/>
                <w:tab w:val="left" w:pos="851"/>
              </w:tabs>
              <w:spacing w:before="60" w:after="60"/>
              <w:ind w:left="284" w:hanging="284"/>
              <w:rPr>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kann</w:t>
            </w:r>
            <w:r w:rsidRPr="00462118">
              <w:rPr>
                <w:sz w:val="16"/>
                <w:lang w:val="de-DE"/>
              </w:rPr>
              <w:t xml:space="preserve"> auf Instanzen der Klasse </w:t>
            </w:r>
            <w:r w:rsidRPr="00462118">
              <w:rPr>
                <w:i/>
                <w:sz w:val="16"/>
                <w:lang w:val="de-DE"/>
              </w:rPr>
              <w:t>SpecialDayProfile</w:t>
            </w:r>
            <w:r w:rsidRPr="00462118">
              <w:rPr>
                <w:sz w:val="16"/>
                <w:lang w:val="de-DE"/>
              </w:rPr>
              <w:t xml:space="preserve"> verweisen</w:t>
            </w:r>
          </w:p>
          <w:p w14:paraId="4931A014" w14:textId="77777777" w:rsidR="004D53B4" w:rsidRPr="00462118" w:rsidRDefault="004D53B4" w:rsidP="004D53B4">
            <w:pPr>
              <w:tabs>
                <w:tab w:val="left" w:pos="604"/>
                <w:tab w:val="left" w:pos="851"/>
              </w:tabs>
              <w:spacing w:before="60" w:after="60"/>
              <w:ind w:left="284" w:hanging="284"/>
              <w:rPr>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kann</w:t>
            </w:r>
            <w:r w:rsidRPr="00462118">
              <w:rPr>
                <w:sz w:val="16"/>
                <w:lang w:val="de-DE"/>
              </w:rPr>
              <w:t xml:space="preserve"> auf Instanzen der Klasse </w:t>
            </w:r>
            <w:r w:rsidRPr="00462118">
              <w:rPr>
                <w:i/>
                <w:sz w:val="16"/>
                <w:lang w:val="de-DE"/>
              </w:rPr>
              <w:t>WeekProfile</w:t>
            </w:r>
            <w:r w:rsidRPr="00462118">
              <w:rPr>
                <w:sz w:val="16"/>
                <w:lang w:val="de-DE"/>
              </w:rPr>
              <w:t xml:space="preserve"> verweisen</w:t>
            </w:r>
          </w:p>
          <w:p w14:paraId="0FD70E3D" w14:textId="77777777" w:rsidR="004D53B4" w:rsidRPr="00462118" w:rsidRDefault="004D53B4" w:rsidP="004D53B4">
            <w:pPr>
              <w:tabs>
                <w:tab w:val="left" w:pos="604"/>
                <w:tab w:val="left" w:pos="851"/>
              </w:tabs>
              <w:spacing w:before="60" w:after="60"/>
              <w:ind w:left="284" w:hanging="284"/>
              <w:rPr>
                <w:rFonts w:ascii="Calibri" w:hAnsi="Calibri"/>
                <w:b/>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kann</w:t>
            </w:r>
            <w:r w:rsidRPr="00462118">
              <w:rPr>
                <w:sz w:val="16"/>
                <w:lang w:val="de-DE"/>
              </w:rPr>
              <w:t xml:space="preserve"> auf Instanzen der Klasse </w:t>
            </w:r>
            <w:r w:rsidRPr="00462118">
              <w:rPr>
                <w:i/>
                <w:sz w:val="16"/>
                <w:lang w:val="de-DE"/>
              </w:rPr>
              <w:t>SeasonProfile</w:t>
            </w:r>
            <w:r w:rsidRPr="00462118">
              <w:rPr>
                <w:sz w:val="16"/>
                <w:lang w:val="de-DE"/>
              </w:rPr>
              <w:t xml:space="preserve"> verweisen</w:t>
            </w:r>
          </w:p>
        </w:tc>
        <w:tc>
          <w:tcPr>
            <w:tcW w:w="2091" w:type="dxa"/>
            <w:tcBorders>
              <w:top w:val="single" w:sz="4" w:space="0" w:color="auto"/>
              <w:left w:val="single" w:sz="4" w:space="0" w:color="auto"/>
              <w:bottom w:val="single" w:sz="4" w:space="0" w:color="auto"/>
              <w:right w:val="single" w:sz="4" w:space="0" w:color="auto"/>
            </w:tcBorders>
          </w:tcPr>
          <w:p w14:paraId="4849EE03"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573CB73D"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4F4E8A4F"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18033C42"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52501A9E"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2.44</w:t>
            </w:r>
          </w:p>
        </w:tc>
        <w:tc>
          <w:tcPr>
            <w:tcW w:w="4061" w:type="dxa"/>
            <w:tcBorders>
              <w:top w:val="single" w:sz="4" w:space="0" w:color="auto"/>
              <w:left w:val="single" w:sz="4" w:space="0" w:color="auto"/>
              <w:bottom w:val="single" w:sz="4" w:space="0" w:color="auto"/>
              <w:right w:val="single" w:sz="4" w:space="0" w:color="auto"/>
            </w:tcBorders>
          </w:tcPr>
          <w:p w14:paraId="6619F770"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SeasonProfile</w:t>
            </w:r>
          </w:p>
          <w:p w14:paraId="0D366DF0"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SeasonProfile</w:t>
            </w:r>
            <w:r w:rsidRPr="00462118">
              <w:rPr>
                <w:sz w:val="16"/>
                <w:lang w:val="de-DE"/>
              </w:rPr>
              <w:t xml:space="preserve"> spezifiziert eine zeitliche Saison in der ein bestimmtes Wochenprofil (Zeit) referenziert wird.</w:t>
            </w:r>
          </w:p>
          <w:p w14:paraId="7C245964" w14:textId="77777777" w:rsidR="004D53B4" w:rsidRPr="00462118" w:rsidRDefault="004D53B4" w:rsidP="004D53B4">
            <w:pPr>
              <w:tabs>
                <w:tab w:val="left" w:pos="851"/>
              </w:tabs>
              <w:spacing w:before="60" w:after="60"/>
              <w:rPr>
                <w:sz w:val="16"/>
                <w:lang w:val="de-DE"/>
              </w:rPr>
            </w:pPr>
            <w:r w:rsidRPr="00462118">
              <w:rPr>
                <w:sz w:val="16"/>
                <w:lang w:val="de-DE"/>
              </w:rPr>
              <w:t xml:space="preserve">Eine Instanz der Klasse </w:t>
            </w:r>
            <w:r w:rsidRPr="00462118">
              <w:rPr>
                <w:i/>
                <w:sz w:val="16"/>
                <w:lang w:val="de-DE"/>
              </w:rPr>
              <w:t>SeasonProfile</w:t>
            </w:r>
            <w:r w:rsidRPr="00462118">
              <w:rPr>
                <w:sz w:val="16"/>
                <w:lang w:val="de-DE"/>
              </w:rPr>
              <w:t>:</w:t>
            </w:r>
          </w:p>
          <w:p w14:paraId="19863CEE" w14:textId="77777777" w:rsidR="004D53B4" w:rsidRPr="00462118" w:rsidRDefault="004D53B4" w:rsidP="004D53B4">
            <w:pPr>
              <w:tabs>
                <w:tab w:val="left" w:pos="604"/>
                <w:tab w:val="left" w:pos="851"/>
              </w:tabs>
              <w:spacing w:before="60" w:after="60"/>
              <w:ind w:left="284" w:hanging="284"/>
              <w:rPr>
                <w:b/>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muss</w:t>
            </w:r>
            <w:r w:rsidRPr="00462118">
              <w:rPr>
                <w:sz w:val="16"/>
                <w:lang w:val="de-DE"/>
              </w:rPr>
              <w:t xml:space="preserve"> auf eine Instanz der Klasse </w:t>
            </w:r>
            <w:r w:rsidRPr="00462118">
              <w:rPr>
                <w:i/>
                <w:sz w:val="16"/>
                <w:lang w:val="de-DE"/>
              </w:rPr>
              <w:t>WeekProfile</w:t>
            </w:r>
            <w:r w:rsidRPr="00462118">
              <w:rPr>
                <w:sz w:val="16"/>
                <w:lang w:val="de-DE"/>
              </w:rPr>
              <w:t xml:space="preserve"> verweisen</w:t>
            </w:r>
          </w:p>
        </w:tc>
        <w:tc>
          <w:tcPr>
            <w:tcW w:w="2091" w:type="dxa"/>
            <w:tcBorders>
              <w:top w:val="single" w:sz="4" w:space="0" w:color="auto"/>
              <w:left w:val="single" w:sz="4" w:space="0" w:color="auto"/>
              <w:bottom w:val="single" w:sz="4" w:space="0" w:color="auto"/>
              <w:right w:val="single" w:sz="4" w:space="0" w:color="auto"/>
            </w:tcBorders>
          </w:tcPr>
          <w:p w14:paraId="4DDC23A4"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115038BA"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4D9CEB7F"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133D6E48"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4F2B70A4"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2.45</w:t>
            </w:r>
          </w:p>
        </w:tc>
        <w:tc>
          <w:tcPr>
            <w:tcW w:w="4061" w:type="dxa"/>
            <w:tcBorders>
              <w:top w:val="single" w:sz="4" w:space="0" w:color="auto"/>
              <w:left w:val="single" w:sz="4" w:space="0" w:color="auto"/>
              <w:bottom w:val="single" w:sz="4" w:space="0" w:color="auto"/>
              <w:right w:val="single" w:sz="4" w:space="0" w:color="auto"/>
            </w:tcBorders>
          </w:tcPr>
          <w:p w14:paraId="508D140D"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SeasonProfile – seasonProfileName</w:t>
            </w:r>
          </w:p>
          <w:p w14:paraId="4F4713B5"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seasonProfileName </w:t>
            </w:r>
            <w:r w:rsidRPr="00462118">
              <w:rPr>
                <w:sz w:val="16"/>
                <w:lang w:val="de-DE"/>
              </w:rPr>
              <w:t>dient zur freien Beschreibung des Saisonnamens.</w:t>
            </w:r>
          </w:p>
          <w:p w14:paraId="74CBF08D"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Eine Instanz der Klasse </w:t>
            </w:r>
            <w:r w:rsidRPr="00462118">
              <w:rPr>
                <w:i/>
                <w:sz w:val="16"/>
                <w:lang w:val="de-DE"/>
              </w:rPr>
              <w:t>SeasonProfile</w:t>
            </w:r>
            <w:r w:rsidRPr="00462118">
              <w:rPr>
                <w:sz w:val="16"/>
                <w:lang w:val="de-DE"/>
              </w:rPr>
              <w:t xml:space="preserve"> </w:t>
            </w:r>
            <w:r w:rsidRPr="00462118">
              <w:rPr>
                <w:b/>
                <w:sz w:val="16"/>
                <w:lang w:val="de-DE"/>
              </w:rPr>
              <w:t>muss</w:t>
            </w:r>
            <w:r w:rsidRPr="00462118">
              <w:rPr>
                <w:sz w:val="16"/>
                <w:lang w:val="de-DE"/>
              </w:rPr>
              <w:t xml:space="preserve"> ein Datenelement vom Typ </w:t>
            </w:r>
            <w:r w:rsidRPr="00462118">
              <w:rPr>
                <w:i/>
                <w:sz w:val="16"/>
                <w:lang w:val="de-DE"/>
              </w:rPr>
              <w:t xml:space="preserve">seasonProfileName </w:t>
            </w:r>
            <w:r w:rsidRPr="00462118">
              <w:rPr>
                <w:sz w:val="16"/>
                <w:lang w:val="de-DE"/>
              </w:rPr>
              <w:t>ent</w:t>
            </w:r>
            <w:r w:rsidRPr="00462118">
              <w:rPr>
                <w:sz w:val="16"/>
                <w:lang w:val="de-DE"/>
              </w:rPr>
              <w:softHyphen/>
              <w:t>halten.</w:t>
            </w:r>
          </w:p>
        </w:tc>
        <w:tc>
          <w:tcPr>
            <w:tcW w:w="2091" w:type="dxa"/>
            <w:tcBorders>
              <w:top w:val="single" w:sz="4" w:space="0" w:color="auto"/>
              <w:left w:val="single" w:sz="4" w:space="0" w:color="auto"/>
              <w:bottom w:val="single" w:sz="4" w:space="0" w:color="auto"/>
              <w:right w:val="single" w:sz="4" w:space="0" w:color="auto"/>
            </w:tcBorders>
          </w:tcPr>
          <w:p w14:paraId="4ED83D58"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58B6370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6168F9A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75FDC5D1"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36BC7D00"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2.46</w:t>
            </w:r>
          </w:p>
        </w:tc>
        <w:tc>
          <w:tcPr>
            <w:tcW w:w="4061" w:type="dxa"/>
            <w:tcBorders>
              <w:top w:val="single" w:sz="4" w:space="0" w:color="auto"/>
              <w:left w:val="single" w:sz="4" w:space="0" w:color="auto"/>
              <w:bottom w:val="single" w:sz="4" w:space="0" w:color="auto"/>
              <w:right w:val="single" w:sz="4" w:space="0" w:color="auto"/>
            </w:tcBorders>
          </w:tcPr>
          <w:p w14:paraId="78142F5B"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SeasonProfile – seasonStart</w:t>
            </w:r>
          </w:p>
          <w:p w14:paraId="3969A567"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seasonStart </w:t>
            </w:r>
            <w:r w:rsidRPr="00462118">
              <w:rPr>
                <w:sz w:val="16"/>
                <w:lang w:val="de-DE"/>
              </w:rPr>
              <w:t>spezifiziert den Start der Saison.</w:t>
            </w:r>
          </w:p>
          <w:p w14:paraId="24FB3743"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Eine Instanz der Klasse </w:t>
            </w:r>
            <w:r w:rsidRPr="00462118">
              <w:rPr>
                <w:i/>
                <w:sz w:val="16"/>
                <w:lang w:val="de-DE"/>
              </w:rPr>
              <w:t>SeasonProfile</w:t>
            </w:r>
            <w:r w:rsidRPr="00462118">
              <w:rPr>
                <w:sz w:val="16"/>
                <w:lang w:val="de-DE"/>
              </w:rPr>
              <w:t xml:space="preserve"> </w:t>
            </w:r>
            <w:r w:rsidRPr="00462118">
              <w:rPr>
                <w:b/>
                <w:sz w:val="16"/>
                <w:lang w:val="de-DE"/>
              </w:rPr>
              <w:t>muss</w:t>
            </w:r>
            <w:r w:rsidRPr="00462118">
              <w:rPr>
                <w:sz w:val="16"/>
                <w:lang w:val="de-DE"/>
              </w:rPr>
              <w:t xml:space="preserve"> ein Datenelement vom Typ </w:t>
            </w:r>
            <w:r w:rsidRPr="00462118">
              <w:rPr>
                <w:i/>
                <w:sz w:val="16"/>
                <w:lang w:val="de-DE"/>
              </w:rPr>
              <w:t xml:space="preserve">seasonProfileName </w:t>
            </w:r>
            <w:r w:rsidRPr="00462118">
              <w:rPr>
                <w:sz w:val="16"/>
                <w:lang w:val="de-DE"/>
              </w:rPr>
              <w:t>ent</w:t>
            </w:r>
            <w:r w:rsidRPr="00462118">
              <w:rPr>
                <w:sz w:val="16"/>
                <w:lang w:val="de-DE"/>
              </w:rPr>
              <w:softHyphen/>
              <w:t>halten.</w:t>
            </w:r>
          </w:p>
        </w:tc>
        <w:tc>
          <w:tcPr>
            <w:tcW w:w="2091" w:type="dxa"/>
            <w:tcBorders>
              <w:top w:val="single" w:sz="4" w:space="0" w:color="auto"/>
              <w:left w:val="single" w:sz="4" w:space="0" w:color="auto"/>
              <w:bottom w:val="single" w:sz="4" w:space="0" w:color="auto"/>
              <w:right w:val="single" w:sz="4" w:space="0" w:color="auto"/>
            </w:tcBorders>
          </w:tcPr>
          <w:p w14:paraId="5483CCD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5F55791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6D1266C7"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2A3BF97F"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239AE7ED"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2.47</w:t>
            </w:r>
          </w:p>
        </w:tc>
        <w:tc>
          <w:tcPr>
            <w:tcW w:w="4061" w:type="dxa"/>
            <w:tcBorders>
              <w:top w:val="single" w:sz="4" w:space="0" w:color="auto"/>
              <w:left w:val="single" w:sz="4" w:space="0" w:color="auto"/>
              <w:bottom w:val="single" w:sz="4" w:space="0" w:color="auto"/>
              <w:right w:val="single" w:sz="4" w:space="0" w:color="auto"/>
            </w:tcBorders>
          </w:tcPr>
          <w:p w14:paraId="08C03276"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SeasonProfile – weekProfileName</w:t>
            </w:r>
          </w:p>
          <w:p w14:paraId="505C97A8"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weekProfileName </w:t>
            </w:r>
            <w:r w:rsidRPr="00462118">
              <w:rPr>
                <w:sz w:val="16"/>
                <w:lang w:val="de-DE"/>
              </w:rPr>
              <w:t>spezifiziert die Kennzeichnung bzw. Identifizierung des referenzierten Wochenprofils.</w:t>
            </w:r>
          </w:p>
          <w:p w14:paraId="0B32EA1E"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 xml:space="preserve">Eine Instanz der Klasse </w:t>
            </w:r>
            <w:r w:rsidRPr="00462118">
              <w:rPr>
                <w:i/>
                <w:sz w:val="16"/>
                <w:lang w:val="de-DE"/>
              </w:rPr>
              <w:t>SeasonProfile</w:t>
            </w:r>
            <w:r w:rsidRPr="00462118">
              <w:rPr>
                <w:sz w:val="16"/>
                <w:lang w:val="de-DE"/>
              </w:rPr>
              <w:t xml:space="preserve"> </w:t>
            </w:r>
            <w:r w:rsidRPr="00462118">
              <w:rPr>
                <w:b/>
                <w:sz w:val="16"/>
                <w:lang w:val="de-DE"/>
              </w:rPr>
              <w:t>muss</w:t>
            </w:r>
            <w:r w:rsidRPr="00462118">
              <w:rPr>
                <w:sz w:val="16"/>
                <w:lang w:val="de-DE"/>
              </w:rPr>
              <w:t xml:space="preserve"> ein Datenelement vom Typ </w:t>
            </w:r>
            <w:r w:rsidRPr="00462118">
              <w:rPr>
                <w:i/>
                <w:sz w:val="16"/>
                <w:lang w:val="de-DE"/>
              </w:rPr>
              <w:t xml:space="preserve">weekProfileName </w:t>
            </w:r>
            <w:r w:rsidRPr="00462118">
              <w:rPr>
                <w:sz w:val="16"/>
                <w:lang w:val="de-DE"/>
              </w:rPr>
              <w:t>ent</w:t>
            </w:r>
            <w:r w:rsidRPr="00462118">
              <w:rPr>
                <w:sz w:val="16"/>
                <w:lang w:val="de-DE"/>
              </w:rPr>
              <w:softHyphen/>
              <w:t>halten.</w:t>
            </w:r>
          </w:p>
        </w:tc>
        <w:tc>
          <w:tcPr>
            <w:tcW w:w="2091" w:type="dxa"/>
            <w:tcBorders>
              <w:top w:val="single" w:sz="4" w:space="0" w:color="auto"/>
              <w:left w:val="single" w:sz="4" w:space="0" w:color="auto"/>
              <w:bottom w:val="single" w:sz="4" w:space="0" w:color="auto"/>
              <w:right w:val="single" w:sz="4" w:space="0" w:color="auto"/>
            </w:tcBorders>
          </w:tcPr>
          <w:p w14:paraId="3B4C2B75"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742C07EF"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58395342"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032397DA"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59DF53E7"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2.48</w:t>
            </w:r>
          </w:p>
        </w:tc>
        <w:tc>
          <w:tcPr>
            <w:tcW w:w="4061" w:type="dxa"/>
            <w:tcBorders>
              <w:top w:val="single" w:sz="4" w:space="0" w:color="auto"/>
              <w:left w:val="single" w:sz="4" w:space="0" w:color="auto"/>
              <w:bottom w:val="single" w:sz="4" w:space="0" w:color="auto"/>
              <w:right w:val="single" w:sz="4" w:space="0" w:color="auto"/>
            </w:tcBorders>
          </w:tcPr>
          <w:p w14:paraId="67A2ABCB" w14:textId="77777777" w:rsidR="004D53B4" w:rsidRPr="00462118" w:rsidRDefault="004D53B4" w:rsidP="004D53B4">
            <w:pPr>
              <w:tabs>
                <w:tab w:val="left" w:pos="851"/>
              </w:tabs>
              <w:spacing w:before="60" w:after="60"/>
              <w:rPr>
                <w:rFonts w:eastAsia="Calibri"/>
                <w:sz w:val="16"/>
                <w:lang w:val="de-DE"/>
              </w:rPr>
            </w:pPr>
            <w:r w:rsidRPr="00462118">
              <w:rPr>
                <w:b/>
                <w:sz w:val="16"/>
                <w:lang w:val="de-DE"/>
              </w:rPr>
              <w:t>WeekProfile</w:t>
            </w:r>
          </w:p>
          <w:p w14:paraId="66A573A5"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WeekProfile</w:t>
            </w:r>
            <w:r w:rsidRPr="00462118">
              <w:rPr>
                <w:sz w:val="16"/>
                <w:lang w:val="de-DE"/>
              </w:rPr>
              <w:t xml:space="preserve"> dient zur Beschreibung eines Wochenprofils. Hierbei kann jeder Tag einer Woche ein eigenes Tagesprofil zugeordnet bekommen. Eine Instanz der Klasse </w:t>
            </w:r>
            <w:r w:rsidRPr="00462118">
              <w:rPr>
                <w:i/>
                <w:sz w:val="16"/>
                <w:lang w:val="de-DE"/>
              </w:rPr>
              <w:t>SeasonProfile</w:t>
            </w:r>
            <w:r w:rsidRPr="00462118">
              <w:rPr>
                <w:sz w:val="16"/>
                <w:lang w:val="de-DE"/>
              </w:rPr>
              <w:t xml:space="preserve"> muss auf eine Instanz der Klasse </w:t>
            </w:r>
            <w:r w:rsidRPr="00462118">
              <w:rPr>
                <w:i/>
                <w:sz w:val="16"/>
                <w:lang w:val="de-DE"/>
              </w:rPr>
              <w:t>WeekProfile</w:t>
            </w:r>
            <w:r w:rsidRPr="00462118">
              <w:rPr>
                <w:sz w:val="16"/>
                <w:lang w:val="de-DE"/>
              </w:rPr>
              <w:t xml:space="preserve"> verweisen. Eine Instanz der Klasse </w:t>
            </w:r>
            <w:r w:rsidRPr="00462118">
              <w:rPr>
                <w:i/>
                <w:sz w:val="16"/>
                <w:lang w:val="de-DE"/>
              </w:rPr>
              <w:t>TimeTrigger</w:t>
            </w:r>
            <w:r w:rsidRPr="00462118">
              <w:rPr>
                <w:sz w:val="16"/>
                <w:lang w:val="de-DE"/>
              </w:rPr>
              <w:t xml:space="preserve"> kann auf eine Instanz der Klasse </w:t>
            </w:r>
            <w:r w:rsidRPr="00462118">
              <w:rPr>
                <w:i/>
                <w:sz w:val="16"/>
                <w:lang w:val="de-DE"/>
              </w:rPr>
              <w:t>WeekProfile</w:t>
            </w:r>
            <w:r w:rsidRPr="00462118">
              <w:rPr>
                <w:sz w:val="16"/>
                <w:lang w:val="de-DE"/>
              </w:rPr>
              <w:t xml:space="preserve"> verweisen.</w:t>
            </w:r>
          </w:p>
          <w:p w14:paraId="7452662B"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 xml:space="preserve">Die Klasse </w:t>
            </w:r>
            <w:r w:rsidRPr="00462118">
              <w:rPr>
                <w:i/>
                <w:sz w:val="16"/>
                <w:lang w:val="de-DE"/>
              </w:rPr>
              <w:t>WeekProfile</w:t>
            </w:r>
            <w:r w:rsidRPr="00462118">
              <w:rPr>
                <w:sz w:val="16"/>
                <w:lang w:val="de-DE"/>
              </w:rPr>
              <w:t xml:space="preserve"> verweist auf keine weiteren Klassen.</w:t>
            </w:r>
          </w:p>
        </w:tc>
        <w:tc>
          <w:tcPr>
            <w:tcW w:w="2091" w:type="dxa"/>
            <w:tcBorders>
              <w:top w:val="single" w:sz="4" w:space="0" w:color="auto"/>
              <w:left w:val="single" w:sz="4" w:space="0" w:color="auto"/>
              <w:bottom w:val="single" w:sz="4" w:space="0" w:color="auto"/>
              <w:right w:val="single" w:sz="4" w:space="0" w:color="auto"/>
            </w:tcBorders>
          </w:tcPr>
          <w:p w14:paraId="182668AC"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Erforderlich/Optional</w:t>
            </w:r>
          </w:p>
        </w:tc>
        <w:tc>
          <w:tcPr>
            <w:tcW w:w="1683" w:type="dxa"/>
            <w:tcBorders>
              <w:top w:val="single" w:sz="4" w:space="0" w:color="auto"/>
              <w:left w:val="single" w:sz="4" w:space="0" w:color="auto"/>
              <w:bottom w:val="single" w:sz="4" w:space="0" w:color="auto"/>
              <w:right w:val="single" w:sz="4" w:space="0" w:color="auto"/>
            </w:tcBorders>
          </w:tcPr>
          <w:p w14:paraId="148A5B70"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Erforderlich/Optional</w:t>
            </w:r>
          </w:p>
        </w:tc>
        <w:tc>
          <w:tcPr>
            <w:tcW w:w="1675" w:type="dxa"/>
            <w:tcBorders>
              <w:top w:val="single" w:sz="4" w:space="0" w:color="auto"/>
              <w:left w:val="single" w:sz="4" w:space="0" w:color="auto"/>
              <w:bottom w:val="single" w:sz="4" w:space="0" w:color="auto"/>
              <w:right w:val="single" w:sz="4" w:space="0" w:color="auto"/>
            </w:tcBorders>
          </w:tcPr>
          <w:p w14:paraId="1AE2A012"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6649A7A1"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07853A59"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2.49</w:t>
            </w:r>
          </w:p>
        </w:tc>
        <w:tc>
          <w:tcPr>
            <w:tcW w:w="4061" w:type="dxa"/>
            <w:tcBorders>
              <w:top w:val="single" w:sz="4" w:space="0" w:color="auto"/>
              <w:left w:val="single" w:sz="4" w:space="0" w:color="auto"/>
              <w:bottom w:val="single" w:sz="4" w:space="0" w:color="auto"/>
              <w:right w:val="single" w:sz="4" w:space="0" w:color="auto"/>
            </w:tcBorders>
          </w:tcPr>
          <w:p w14:paraId="1D1C2BFF"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WeekProfile – monday</w:t>
            </w:r>
          </w:p>
          <w:p w14:paraId="5CD0A0EE"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monday </w:t>
            </w:r>
            <w:r w:rsidRPr="00462118">
              <w:rPr>
                <w:sz w:val="16"/>
                <w:lang w:val="de-DE"/>
              </w:rPr>
              <w:t xml:space="preserve">referenziert auf ein Tagesprofil (Datentyp </w:t>
            </w:r>
            <w:r w:rsidRPr="00462118">
              <w:rPr>
                <w:i/>
                <w:sz w:val="16"/>
                <w:lang w:val="de-DE"/>
              </w:rPr>
              <w:t>DayProfile</w:t>
            </w:r>
            <w:r w:rsidRPr="00462118">
              <w:rPr>
                <w:sz w:val="16"/>
                <w:lang w:val="de-DE"/>
              </w:rPr>
              <w:t xml:space="preserve">). Es ist das Datenelement </w:t>
            </w:r>
            <w:r w:rsidRPr="00462118">
              <w:rPr>
                <w:i/>
                <w:sz w:val="16"/>
                <w:lang w:val="de-DE"/>
              </w:rPr>
              <w:t>dayId</w:t>
            </w:r>
            <w:r w:rsidRPr="00462118">
              <w:rPr>
                <w:sz w:val="16"/>
                <w:lang w:val="de-DE"/>
              </w:rPr>
              <w:t xml:space="preserve"> des zu referenzierenden Tageprofils einzusetzen.</w:t>
            </w:r>
          </w:p>
          <w:p w14:paraId="4ABAAA1B"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ist </w:t>
            </w:r>
            <w:r w:rsidRPr="00462118">
              <w:rPr>
                <w:b/>
                <w:sz w:val="16"/>
                <w:lang w:val="de-DE"/>
              </w:rPr>
              <w:t>optional</w:t>
            </w:r>
            <w:r w:rsidRPr="00462118">
              <w:rPr>
                <w:sz w:val="16"/>
                <w:lang w:val="de-DE"/>
              </w:rPr>
              <w:t>.</w:t>
            </w:r>
          </w:p>
        </w:tc>
        <w:tc>
          <w:tcPr>
            <w:tcW w:w="2091" w:type="dxa"/>
            <w:tcBorders>
              <w:top w:val="single" w:sz="4" w:space="0" w:color="auto"/>
              <w:left w:val="single" w:sz="4" w:space="0" w:color="auto"/>
              <w:bottom w:val="single" w:sz="4" w:space="0" w:color="auto"/>
              <w:right w:val="single" w:sz="4" w:space="0" w:color="auto"/>
            </w:tcBorders>
          </w:tcPr>
          <w:p w14:paraId="761CB5A8"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4671E4CB"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1A6315D7"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16B6F326"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32B0B31E"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2.50</w:t>
            </w:r>
          </w:p>
        </w:tc>
        <w:tc>
          <w:tcPr>
            <w:tcW w:w="4061" w:type="dxa"/>
            <w:tcBorders>
              <w:top w:val="single" w:sz="4" w:space="0" w:color="auto"/>
              <w:left w:val="single" w:sz="4" w:space="0" w:color="auto"/>
              <w:bottom w:val="single" w:sz="4" w:space="0" w:color="auto"/>
              <w:right w:val="single" w:sz="4" w:space="0" w:color="auto"/>
            </w:tcBorders>
          </w:tcPr>
          <w:p w14:paraId="3FD44164"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WeekProfile – tuesday</w:t>
            </w:r>
          </w:p>
          <w:p w14:paraId="4CDD7BB5"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tuesday </w:t>
            </w:r>
            <w:r w:rsidRPr="00462118">
              <w:rPr>
                <w:sz w:val="16"/>
                <w:lang w:val="de-DE"/>
              </w:rPr>
              <w:t xml:space="preserve">referenziert auf ein Tagesprofil (Datentyp </w:t>
            </w:r>
            <w:r w:rsidRPr="00462118">
              <w:rPr>
                <w:i/>
                <w:sz w:val="16"/>
                <w:lang w:val="de-DE"/>
              </w:rPr>
              <w:t>DayProfile</w:t>
            </w:r>
            <w:r w:rsidRPr="00462118">
              <w:rPr>
                <w:sz w:val="16"/>
                <w:lang w:val="de-DE"/>
              </w:rPr>
              <w:t xml:space="preserve">). Es ist das Datenelement </w:t>
            </w:r>
            <w:r w:rsidRPr="00462118">
              <w:rPr>
                <w:i/>
                <w:sz w:val="16"/>
                <w:lang w:val="de-DE"/>
              </w:rPr>
              <w:t>dayId</w:t>
            </w:r>
            <w:r w:rsidRPr="00462118">
              <w:rPr>
                <w:sz w:val="16"/>
                <w:lang w:val="de-DE"/>
              </w:rPr>
              <w:t xml:space="preserve"> des zu referenzierenden Tageprofils einzusetzen.</w:t>
            </w:r>
          </w:p>
          <w:p w14:paraId="67DFBB8C"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ist </w:t>
            </w:r>
            <w:r w:rsidRPr="00462118">
              <w:rPr>
                <w:b/>
                <w:sz w:val="16"/>
                <w:lang w:val="de-DE"/>
              </w:rPr>
              <w:t>optional</w:t>
            </w:r>
            <w:r w:rsidRPr="00462118">
              <w:rPr>
                <w:sz w:val="16"/>
                <w:lang w:val="de-DE"/>
              </w:rPr>
              <w:t>.</w:t>
            </w:r>
          </w:p>
        </w:tc>
        <w:tc>
          <w:tcPr>
            <w:tcW w:w="2091" w:type="dxa"/>
            <w:tcBorders>
              <w:top w:val="single" w:sz="4" w:space="0" w:color="auto"/>
              <w:left w:val="single" w:sz="4" w:space="0" w:color="auto"/>
              <w:bottom w:val="single" w:sz="4" w:space="0" w:color="auto"/>
              <w:right w:val="single" w:sz="4" w:space="0" w:color="auto"/>
            </w:tcBorders>
          </w:tcPr>
          <w:p w14:paraId="0D2AE02D"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40E6CA8E"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70F589DE"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244DE9C9"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039AC90F"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2.51</w:t>
            </w:r>
          </w:p>
        </w:tc>
        <w:tc>
          <w:tcPr>
            <w:tcW w:w="4061" w:type="dxa"/>
            <w:tcBorders>
              <w:top w:val="single" w:sz="4" w:space="0" w:color="auto"/>
              <w:left w:val="single" w:sz="4" w:space="0" w:color="auto"/>
              <w:bottom w:val="single" w:sz="4" w:space="0" w:color="auto"/>
              <w:right w:val="single" w:sz="4" w:space="0" w:color="auto"/>
            </w:tcBorders>
          </w:tcPr>
          <w:p w14:paraId="641FE62A"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WeekProfile – wednesday</w:t>
            </w:r>
          </w:p>
          <w:p w14:paraId="36CDCF6C"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wednesday </w:t>
            </w:r>
            <w:r w:rsidRPr="00462118">
              <w:rPr>
                <w:sz w:val="16"/>
                <w:lang w:val="de-DE"/>
              </w:rPr>
              <w:t xml:space="preserve">referenziert auf ein Tagesprofil (Datentyp </w:t>
            </w:r>
            <w:r w:rsidRPr="00462118">
              <w:rPr>
                <w:i/>
                <w:sz w:val="16"/>
                <w:lang w:val="de-DE"/>
              </w:rPr>
              <w:t>DayProfile</w:t>
            </w:r>
            <w:r w:rsidRPr="00462118">
              <w:rPr>
                <w:sz w:val="16"/>
                <w:lang w:val="de-DE"/>
              </w:rPr>
              <w:t xml:space="preserve">). Es ist das Datenelement </w:t>
            </w:r>
            <w:r w:rsidRPr="00462118">
              <w:rPr>
                <w:i/>
                <w:sz w:val="16"/>
                <w:lang w:val="de-DE"/>
              </w:rPr>
              <w:t>dayId</w:t>
            </w:r>
            <w:r w:rsidRPr="00462118">
              <w:rPr>
                <w:sz w:val="16"/>
                <w:lang w:val="de-DE"/>
              </w:rPr>
              <w:t xml:space="preserve"> des zu referenzierenden Tageprofils einzusetzen.</w:t>
            </w:r>
          </w:p>
          <w:p w14:paraId="109B26DF"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 xml:space="preserve">Das Datenelement ist </w:t>
            </w:r>
            <w:r w:rsidRPr="00462118">
              <w:rPr>
                <w:b/>
                <w:sz w:val="16"/>
                <w:lang w:val="de-DE"/>
              </w:rPr>
              <w:t>optional</w:t>
            </w:r>
            <w:r w:rsidRPr="00462118">
              <w:rPr>
                <w:sz w:val="16"/>
                <w:lang w:val="de-DE"/>
              </w:rPr>
              <w:t>.</w:t>
            </w:r>
          </w:p>
        </w:tc>
        <w:tc>
          <w:tcPr>
            <w:tcW w:w="2091" w:type="dxa"/>
            <w:tcBorders>
              <w:top w:val="single" w:sz="4" w:space="0" w:color="auto"/>
              <w:left w:val="single" w:sz="4" w:space="0" w:color="auto"/>
              <w:bottom w:val="single" w:sz="4" w:space="0" w:color="auto"/>
              <w:right w:val="single" w:sz="4" w:space="0" w:color="auto"/>
            </w:tcBorders>
          </w:tcPr>
          <w:p w14:paraId="2B2EFB2D"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4466AFBC"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32709697"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2095BAAE"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5C0E901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2.52</w:t>
            </w:r>
          </w:p>
        </w:tc>
        <w:tc>
          <w:tcPr>
            <w:tcW w:w="4061" w:type="dxa"/>
            <w:tcBorders>
              <w:top w:val="single" w:sz="4" w:space="0" w:color="auto"/>
              <w:left w:val="single" w:sz="4" w:space="0" w:color="auto"/>
              <w:bottom w:val="single" w:sz="4" w:space="0" w:color="auto"/>
              <w:right w:val="single" w:sz="4" w:space="0" w:color="auto"/>
            </w:tcBorders>
          </w:tcPr>
          <w:p w14:paraId="35B9EA64"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WeekProfile – thursday</w:t>
            </w:r>
          </w:p>
          <w:p w14:paraId="3861CEBA"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thursday </w:t>
            </w:r>
            <w:r w:rsidRPr="00462118">
              <w:rPr>
                <w:sz w:val="16"/>
                <w:lang w:val="de-DE"/>
              </w:rPr>
              <w:t xml:space="preserve">referenziert auf ein Tagesprofil (Datentyp </w:t>
            </w:r>
            <w:r w:rsidRPr="00462118">
              <w:rPr>
                <w:i/>
                <w:sz w:val="16"/>
                <w:lang w:val="de-DE"/>
              </w:rPr>
              <w:t>DayProfile</w:t>
            </w:r>
            <w:r w:rsidRPr="00462118">
              <w:rPr>
                <w:sz w:val="16"/>
                <w:lang w:val="de-DE"/>
              </w:rPr>
              <w:t xml:space="preserve">). Es ist das Datenelement </w:t>
            </w:r>
            <w:r w:rsidRPr="00462118">
              <w:rPr>
                <w:i/>
                <w:sz w:val="16"/>
                <w:lang w:val="de-DE"/>
              </w:rPr>
              <w:t>dayId</w:t>
            </w:r>
            <w:r w:rsidRPr="00462118">
              <w:rPr>
                <w:sz w:val="16"/>
                <w:lang w:val="de-DE"/>
              </w:rPr>
              <w:t xml:space="preserve"> des zu referenzierenden Tageprofils einzusetzen.</w:t>
            </w:r>
          </w:p>
          <w:p w14:paraId="1B448B97"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 xml:space="preserve">Das Datenelement ist </w:t>
            </w:r>
            <w:r w:rsidRPr="00462118">
              <w:rPr>
                <w:b/>
                <w:sz w:val="16"/>
                <w:lang w:val="de-DE"/>
              </w:rPr>
              <w:t>optional</w:t>
            </w:r>
            <w:r w:rsidRPr="00462118">
              <w:rPr>
                <w:sz w:val="16"/>
                <w:lang w:val="de-DE"/>
              </w:rPr>
              <w:t>.</w:t>
            </w:r>
          </w:p>
        </w:tc>
        <w:tc>
          <w:tcPr>
            <w:tcW w:w="2091" w:type="dxa"/>
            <w:tcBorders>
              <w:top w:val="single" w:sz="4" w:space="0" w:color="auto"/>
              <w:left w:val="single" w:sz="4" w:space="0" w:color="auto"/>
              <w:bottom w:val="single" w:sz="4" w:space="0" w:color="auto"/>
              <w:right w:val="single" w:sz="4" w:space="0" w:color="auto"/>
            </w:tcBorders>
          </w:tcPr>
          <w:p w14:paraId="2FABE76A"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70D992E4"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65E5164F"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06384456"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2B2760DB"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2.53</w:t>
            </w:r>
          </w:p>
        </w:tc>
        <w:tc>
          <w:tcPr>
            <w:tcW w:w="4061" w:type="dxa"/>
            <w:tcBorders>
              <w:top w:val="single" w:sz="4" w:space="0" w:color="auto"/>
              <w:left w:val="single" w:sz="4" w:space="0" w:color="auto"/>
              <w:bottom w:val="single" w:sz="4" w:space="0" w:color="auto"/>
              <w:right w:val="single" w:sz="4" w:space="0" w:color="auto"/>
            </w:tcBorders>
          </w:tcPr>
          <w:p w14:paraId="20BB7B84"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WeekProfile – friday</w:t>
            </w:r>
          </w:p>
          <w:p w14:paraId="537E3525"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friday </w:t>
            </w:r>
            <w:r w:rsidRPr="00462118">
              <w:rPr>
                <w:sz w:val="16"/>
                <w:lang w:val="de-DE"/>
              </w:rPr>
              <w:t xml:space="preserve">referenziert auf ein Tagesprofil (Datentyp </w:t>
            </w:r>
            <w:r w:rsidRPr="00462118">
              <w:rPr>
                <w:i/>
                <w:sz w:val="16"/>
                <w:lang w:val="de-DE"/>
              </w:rPr>
              <w:t>DayProfile</w:t>
            </w:r>
            <w:r w:rsidRPr="00462118">
              <w:rPr>
                <w:sz w:val="16"/>
                <w:lang w:val="de-DE"/>
              </w:rPr>
              <w:t>). Es ist das Daten</w:t>
            </w:r>
            <w:r w:rsidRPr="00462118">
              <w:rPr>
                <w:sz w:val="16"/>
                <w:lang w:val="de-DE"/>
              </w:rPr>
              <w:softHyphen/>
              <w:t xml:space="preserve">element </w:t>
            </w:r>
            <w:r w:rsidRPr="00462118">
              <w:rPr>
                <w:i/>
                <w:sz w:val="16"/>
                <w:lang w:val="de-DE"/>
              </w:rPr>
              <w:t>dayId</w:t>
            </w:r>
            <w:r w:rsidRPr="00462118">
              <w:rPr>
                <w:sz w:val="16"/>
                <w:lang w:val="de-DE"/>
              </w:rPr>
              <w:t xml:space="preserve"> des zu referenzierenden Tageprofils einzusetzen.</w:t>
            </w:r>
          </w:p>
          <w:p w14:paraId="2BC99D24"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 xml:space="preserve">Das Datenelement ist </w:t>
            </w:r>
            <w:r w:rsidRPr="00462118">
              <w:rPr>
                <w:b/>
                <w:sz w:val="16"/>
                <w:lang w:val="de-DE"/>
              </w:rPr>
              <w:t>optional</w:t>
            </w:r>
            <w:r w:rsidRPr="00462118">
              <w:rPr>
                <w:sz w:val="16"/>
                <w:lang w:val="de-DE"/>
              </w:rPr>
              <w:t>.</w:t>
            </w:r>
          </w:p>
        </w:tc>
        <w:tc>
          <w:tcPr>
            <w:tcW w:w="2091" w:type="dxa"/>
            <w:tcBorders>
              <w:top w:val="single" w:sz="4" w:space="0" w:color="auto"/>
              <w:left w:val="single" w:sz="4" w:space="0" w:color="auto"/>
              <w:bottom w:val="single" w:sz="4" w:space="0" w:color="auto"/>
              <w:right w:val="single" w:sz="4" w:space="0" w:color="auto"/>
            </w:tcBorders>
          </w:tcPr>
          <w:p w14:paraId="709E399A"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0114CCC0"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15FF8259"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3CD86870"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37A25878"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2.54</w:t>
            </w:r>
          </w:p>
        </w:tc>
        <w:tc>
          <w:tcPr>
            <w:tcW w:w="4061" w:type="dxa"/>
            <w:tcBorders>
              <w:top w:val="single" w:sz="4" w:space="0" w:color="auto"/>
              <w:left w:val="single" w:sz="4" w:space="0" w:color="auto"/>
              <w:bottom w:val="single" w:sz="4" w:space="0" w:color="auto"/>
              <w:right w:val="single" w:sz="4" w:space="0" w:color="auto"/>
            </w:tcBorders>
          </w:tcPr>
          <w:p w14:paraId="6A28BEC8"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WeekProfile – saturday</w:t>
            </w:r>
          </w:p>
          <w:p w14:paraId="382BF63E"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saturday </w:t>
            </w:r>
            <w:r w:rsidRPr="00462118">
              <w:rPr>
                <w:sz w:val="16"/>
                <w:lang w:val="de-DE"/>
              </w:rPr>
              <w:t xml:space="preserve">referenziert auf ein Tagesprofil (Datentyp </w:t>
            </w:r>
            <w:r w:rsidRPr="00462118">
              <w:rPr>
                <w:i/>
                <w:sz w:val="16"/>
                <w:lang w:val="de-DE"/>
              </w:rPr>
              <w:t>DayProfile</w:t>
            </w:r>
            <w:r w:rsidRPr="00462118">
              <w:rPr>
                <w:sz w:val="16"/>
                <w:lang w:val="de-DE"/>
              </w:rPr>
              <w:t xml:space="preserve">). Es ist das Datenelement </w:t>
            </w:r>
            <w:r w:rsidRPr="00462118">
              <w:rPr>
                <w:i/>
                <w:sz w:val="16"/>
                <w:lang w:val="de-DE"/>
              </w:rPr>
              <w:t>dayId</w:t>
            </w:r>
            <w:r w:rsidRPr="00462118">
              <w:rPr>
                <w:sz w:val="16"/>
                <w:lang w:val="de-DE"/>
              </w:rPr>
              <w:t xml:space="preserve"> des zu referenzierenden Tageprofils einzusetzen.</w:t>
            </w:r>
          </w:p>
          <w:p w14:paraId="09927E78"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ist </w:t>
            </w:r>
            <w:r w:rsidRPr="00462118">
              <w:rPr>
                <w:b/>
                <w:sz w:val="16"/>
                <w:lang w:val="de-DE"/>
              </w:rPr>
              <w:t>optional</w:t>
            </w:r>
            <w:r w:rsidRPr="00462118">
              <w:rPr>
                <w:sz w:val="16"/>
                <w:lang w:val="de-DE"/>
              </w:rPr>
              <w:t>.</w:t>
            </w:r>
          </w:p>
        </w:tc>
        <w:tc>
          <w:tcPr>
            <w:tcW w:w="2091" w:type="dxa"/>
            <w:tcBorders>
              <w:top w:val="single" w:sz="4" w:space="0" w:color="auto"/>
              <w:left w:val="single" w:sz="4" w:space="0" w:color="auto"/>
              <w:bottom w:val="single" w:sz="4" w:space="0" w:color="auto"/>
              <w:right w:val="single" w:sz="4" w:space="0" w:color="auto"/>
            </w:tcBorders>
          </w:tcPr>
          <w:p w14:paraId="540A822E"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32310E94"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1F0924E0"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52574B79"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552B59F7"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2.55</w:t>
            </w:r>
          </w:p>
        </w:tc>
        <w:tc>
          <w:tcPr>
            <w:tcW w:w="4061" w:type="dxa"/>
            <w:tcBorders>
              <w:top w:val="single" w:sz="4" w:space="0" w:color="auto"/>
              <w:left w:val="single" w:sz="4" w:space="0" w:color="auto"/>
              <w:bottom w:val="single" w:sz="4" w:space="0" w:color="auto"/>
              <w:right w:val="single" w:sz="4" w:space="0" w:color="auto"/>
            </w:tcBorders>
          </w:tcPr>
          <w:p w14:paraId="7B274B4B"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WeekProfile – sunday</w:t>
            </w:r>
          </w:p>
          <w:p w14:paraId="2D807209"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sunday </w:t>
            </w:r>
            <w:r w:rsidRPr="00462118">
              <w:rPr>
                <w:sz w:val="16"/>
                <w:lang w:val="de-DE"/>
              </w:rPr>
              <w:t xml:space="preserve">referenziert auf ein Tagesprofil (Datentyp </w:t>
            </w:r>
            <w:r w:rsidRPr="00462118">
              <w:rPr>
                <w:i/>
                <w:sz w:val="16"/>
                <w:lang w:val="de-DE"/>
              </w:rPr>
              <w:t>DayProfile</w:t>
            </w:r>
            <w:r w:rsidRPr="00462118">
              <w:rPr>
                <w:sz w:val="16"/>
                <w:lang w:val="de-DE"/>
              </w:rPr>
              <w:t>). Es ist das Daten</w:t>
            </w:r>
            <w:r w:rsidRPr="00462118">
              <w:rPr>
                <w:sz w:val="16"/>
                <w:lang w:val="de-DE"/>
              </w:rPr>
              <w:softHyphen/>
              <w:t xml:space="preserve">element </w:t>
            </w:r>
            <w:r w:rsidRPr="00462118">
              <w:rPr>
                <w:i/>
                <w:sz w:val="16"/>
                <w:lang w:val="de-DE"/>
              </w:rPr>
              <w:t>dayId</w:t>
            </w:r>
            <w:r w:rsidRPr="00462118">
              <w:rPr>
                <w:sz w:val="16"/>
                <w:lang w:val="de-DE"/>
              </w:rPr>
              <w:t xml:space="preserve"> des zu referenzierenden Tageprofils einzusetzen.</w:t>
            </w:r>
          </w:p>
          <w:p w14:paraId="33A38B6D"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 xml:space="preserve">Das Datenelement ist </w:t>
            </w:r>
            <w:r w:rsidRPr="00462118">
              <w:rPr>
                <w:b/>
                <w:sz w:val="16"/>
                <w:lang w:val="de-DE"/>
              </w:rPr>
              <w:t>optional</w:t>
            </w:r>
            <w:r w:rsidRPr="00462118">
              <w:rPr>
                <w:sz w:val="16"/>
                <w:lang w:val="de-DE"/>
              </w:rPr>
              <w:t>.</w:t>
            </w:r>
          </w:p>
        </w:tc>
        <w:tc>
          <w:tcPr>
            <w:tcW w:w="2091" w:type="dxa"/>
            <w:tcBorders>
              <w:top w:val="single" w:sz="4" w:space="0" w:color="auto"/>
              <w:left w:val="single" w:sz="4" w:space="0" w:color="auto"/>
              <w:bottom w:val="single" w:sz="4" w:space="0" w:color="auto"/>
              <w:right w:val="single" w:sz="4" w:space="0" w:color="auto"/>
            </w:tcBorders>
          </w:tcPr>
          <w:p w14:paraId="2428AB5E"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4742F5A9"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6ED73D4B"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19A74645"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79F74A14"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2.56</w:t>
            </w:r>
          </w:p>
        </w:tc>
        <w:tc>
          <w:tcPr>
            <w:tcW w:w="4061" w:type="dxa"/>
            <w:tcBorders>
              <w:top w:val="single" w:sz="4" w:space="0" w:color="auto"/>
              <w:left w:val="single" w:sz="4" w:space="0" w:color="auto"/>
              <w:bottom w:val="single" w:sz="4" w:space="0" w:color="auto"/>
              <w:right w:val="single" w:sz="4" w:space="0" w:color="auto"/>
            </w:tcBorders>
          </w:tcPr>
          <w:p w14:paraId="1EE1DB67" w14:textId="77777777" w:rsidR="004D53B4" w:rsidRPr="00462118" w:rsidRDefault="004D53B4" w:rsidP="004D53B4">
            <w:pPr>
              <w:keepNext/>
              <w:keepLines/>
              <w:tabs>
                <w:tab w:val="left" w:pos="851"/>
              </w:tabs>
              <w:spacing w:before="60" w:after="60"/>
              <w:rPr>
                <w:rFonts w:eastAsia="Calibri"/>
                <w:b/>
                <w:sz w:val="16"/>
                <w:lang w:val="de-DE"/>
              </w:rPr>
            </w:pPr>
            <w:r w:rsidRPr="00462118">
              <w:rPr>
                <w:b/>
                <w:sz w:val="16"/>
                <w:lang w:val="de-DE"/>
              </w:rPr>
              <w:t>WeekProfile – weekProfileName</w:t>
            </w:r>
          </w:p>
          <w:p w14:paraId="59AAB4E4" w14:textId="77777777" w:rsidR="004D53B4" w:rsidRPr="00462118" w:rsidRDefault="004D53B4" w:rsidP="004D53B4">
            <w:pPr>
              <w:keepNext/>
              <w:keepLines/>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weekProfileName </w:t>
            </w:r>
            <w:r w:rsidRPr="00462118">
              <w:rPr>
                <w:sz w:val="16"/>
                <w:lang w:val="de-DE"/>
              </w:rPr>
              <w:t>spezifiziert die Kennzeichnung bzw. Identifizierung des Wochenprofils.</w:t>
            </w:r>
          </w:p>
          <w:p w14:paraId="04EA6AB2" w14:textId="77777777" w:rsidR="004D53B4" w:rsidRPr="00462118" w:rsidRDefault="004D53B4" w:rsidP="004D53B4">
            <w:pPr>
              <w:keepNext/>
              <w:keepLines/>
              <w:tabs>
                <w:tab w:val="left" w:pos="851"/>
              </w:tabs>
              <w:spacing w:before="60" w:after="60"/>
              <w:rPr>
                <w:rFonts w:ascii="Calibri" w:eastAsia="Calibri" w:hAnsi="Calibri"/>
                <w:b/>
                <w:sz w:val="16"/>
                <w:lang w:val="de-DE"/>
              </w:rPr>
            </w:pPr>
            <w:r w:rsidRPr="00462118">
              <w:rPr>
                <w:sz w:val="16"/>
                <w:lang w:val="de-DE"/>
              </w:rPr>
              <w:t xml:space="preserve">Eine Instanz der Klasse </w:t>
            </w:r>
            <w:r w:rsidRPr="00462118">
              <w:rPr>
                <w:i/>
                <w:sz w:val="16"/>
                <w:lang w:val="de-DE"/>
              </w:rPr>
              <w:t>WeekProfile</w:t>
            </w:r>
            <w:r w:rsidRPr="00462118">
              <w:rPr>
                <w:sz w:val="16"/>
                <w:lang w:val="de-DE"/>
              </w:rPr>
              <w:t xml:space="preserve"> muss ein Datenelement vom Typ </w:t>
            </w:r>
            <w:r w:rsidRPr="00462118">
              <w:rPr>
                <w:i/>
                <w:sz w:val="16"/>
                <w:lang w:val="de-DE"/>
              </w:rPr>
              <w:t>weekProfileName</w:t>
            </w:r>
            <w:r w:rsidRPr="00462118">
              <w:rPr>
                <w:sz w:val="16"/>
                <w:lang w:val="de-DE"/>
              </w:rPr>
              <w:t xml:space="preserve"> enthalten.</w:t>
            </w:r>
          </w:p>
        </w:tc>
        <w:tc>
          <w:tcPr>
            <w:tcW w:w="2091" w:type="dxa"/>
            <w:tcBorders>
              <w:top w:val="single" w:sz="4" w:space="0" w:color="auto"/>
              <w:left w:val="single" w:sz="4" w:space="0" w:color="auto"/>
              <w:bottom w:val="single" w:sz="4" w:space="0" w:color="auto"/>
              <w:right w:val="single" w:sz="4" w:space="0" w:color="auto"/>
            </w:tcBorders>
          </w:tcPr>
          <w:p w14:paraId="300BD64D"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5129252F" w14:textId="77777777" w:rsidR="004D53B4" w:rsidRPr="00462118" w:rsidRDefault="004D53B4" w:rsidP="004D53B4">
            <w:pPr>
              <w:keepNext/>
              <w:keepLines/>
              <w:tabs>
                <w:tab w:val="left" w:pos="851"/>
              </w:tabs>
              <w:spacing w:before="60" w:after="60"/>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3284546A" w14:textId="77777777" w:rsidR="004D53B4" w:rsidRPr="00462118" w:rsidRDefault="004D53B4" w:rsidP="004D53B4">
            <w:pPr>
              <w:keepNext/>
              <w:keepLines/>
              <w:tabs>
                <w:tab w:val="left" w:pos="851"/>
              </w:tabs>
              <w:spacing w:before="60" w:after="60"/>
              <w:rPr>
                <w:sz w:val="16"/>
                <w:lang w:val="de-DE"/>
              </w:rPr>
            </w:pPr>
            <w:r w:rsidRPr="00462118">
              <w:rPr>
                <w:sz w:val="16"/>
                <w:lang w:val="de-DE"/>
              </w:rPr>
              <w:t>keine zwingende Implementierung</w:t>
            </w:r>
          </w:p>
        </w:tc>
      </w:tr>
      <w:tr w:rsidR="004D53B4" w:rsidRPr="00462118" w14:paraId="6EB101E4"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413F7DCA"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2.57</w:t>
            </w:r>
          </w:p>
        </w:tc>
        <w:tc>
          <w:tcPr>
            <w:tcW w:w="4061" w:type="dxa"/>
            <w:tcBorders>
              <w:top w:val="single" w:sz="4" w:space="0" w:color="auto"/>
              <w:left w:val="single" w:sz="4" w:space="0" w:color="auto"/>
              <w:bottom w:val="single" w:sz="4" w:space="0" w:color="auto"/>
              <w:right w:val="single" w:sz="4" w:space="0" w:color="auto"/>
            </w:tcBorders>
          </w:tcPr>
          <w:p w14:paraId="3BC9751E"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DayProfile</w:t>
            </w:r>
          </w:p>
          <w:p w14:paraId="3A9EC55C" w14:textId="77777777" w:rsidR="004D53B4" w:rsidRPr="00462118" w:rsidRDefault="004D53B4" w:rsidP="004D53B4">
            <w:pPr>
              <w:tabs>
                <w:tab w:val="left" w:pos="851"/>
              </w:tabs>
              <w:spacing w:before="60" w:after="60"/>
              <w:rPr>
                <w:sz w:val="16"/>
                <w:lang w:val="de-DE"/>
              </w:rPr>
            </w:pPr>
            <w:r w:rsidRPr="00462118">
              <w:rPr>
                <w:sz w:val="16"/>
                <w:lang w:val="de-DE"/>
              </w:rPr>
              <w:t xml:space="preserve">Instanzen der Klasse </w:t>
            </w:r>
            <w:r w:rsidRPr="00462118">
              <w:rPr>
                <w:i/>
                <w:sz w:val="16"/>
                <w:lang w:val="de-DE"/>
              </w:rPr>
              <w:t>DayProfile</w:t>
            </w:r>
            <w:r w:rsidRPr="00462118">
              <w:rPr>
                <w:sz w:val="16"/>
                <w:lang w:val="de-DE"/>
              </w:rPr>
              <w:t xml:space="preserve"> kapseln ein oder mehrere Instanzen der Klasse </w:t>
            </w:r>
            <w:r w:rsidRPr="00462118">
              <w:rPr>
                <w:i/>
                <w:sz w:val="16"/>
                <w:lang w:val="de-DE"/>
              </w:rPr>
              <w:t>DayTimeProfile</w:t>
            </w:r>
            <w:r w:rsidRPr="00462118">
              <w:rPr>
                <w:sz w:val="16"/>
                <w:lang w:val="de-DE"/>
              </w:rPr>
              <w:t>.</w:t>
            </w:r>
          </w:p>
          <w:p w14:paraId="78061C81" w14:textId="77777777" w:rsidR="004D53B4" w:rsidRPr="00462118" w:rsidRDefault="004D53B4" w:rsidP="004D53B4">
            <w:pPr>
              <w:tabs>
                <w:tab w:val="left" w:pos="851"/>
              </w:tabs>
              <w:spacing w:before="60" w:after="60"/>
              <w:rPr>
                <w:sz w:val="16"/>
                <w:lang w:val="de-DE"/>
              </w:rPr>
            </w:pPr>
            <w:r w:rsidRPr="00462118">
              <w:rPr>
                <w:sz w:val="16"/>
                <w:lang w:val="de-DE"/>
              </w:rPr>
              <w:t xml:space="preserve">Eine Instanz der Klasse </w:t>
            </w:r>
            <w:r w:rsidRPr="00462118">
              <w:rPr>
                <w:i/>
                <w:sz w:val="16"/>
                <w:lang w:val="de-DE"/>
              </w:rPr>
              <w:t>DayProfile:</w:t>
            </w:r>
          </w:p>
          <w:p w14:paraId="1D808903" w14:textId="77777777" w:rsidR="004D53B4" w:rsidRPr="00462118" w:rsidRDefault="004D53B4" w:rsidP="004D53B4">
            <w:pPr>
              <w:tabs>
                <w:tab w:val="left" w:pos="604"/>
                <w:tab w:val="left" w:pos="851"/>
              </w:tabs>
              <w:spacing w:before="60" w:after="60"/>
              <w:ind w:left="284" w:hanging="284"/>
              <w:rPr>
                <w:b/>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muss</w:t>
            </w:r>
            <w:r w:rsidRPr="00462118">
              <w:rPr>
                <w:sz w:val="16"/>
                <w:lang w:val="de-DE"/>
              </w:rPr>
              <w:t xml:space="preserve"> genau auf mindestens eine Instanz der Klasse</w:t>
            </w:r>
            <w:r w:rsidRPr="00462118">
              <w:rPr>
                <w:i/>
                <w:sz w:val="16"/>
                <w:lang w:val="de-DE"/>
              </w:rPr>
              <w:t xml:space="preserve"> DayTimeProfile</w:t>
            </w:r>
            <w:r w:rsidRPr="00462118">
              <w:rPr>
                <w:sz w:val="16"/>
                <w:lang w:val="de-DE"/>
              </w:rPr>
              <w:t xml:space="preserve"> verweisen.</w:t>
            </w:r>
          </w:p>
        </w:tc>
        <w:tc>
          <w:tcPr>
            <w:tcW w:w="2091" w:type="dxa"/>
            <w:tcBorders>
              <w:top w:val="single" w:sz="4" w:space="0" w:color="auto"/>
              <w:left w:val="single" w:sz="4" w:space="0" w:color="auto"/>
              <w:bottom w:val="single" w:sz="4" w:space="0" w:color="auto"/>
              <w:right w:val="single" w:sz="4" w:space="0" w:color="auto"/>
            </w:tcBorders>
          </w:tcPr>
          <w:p w14:paraId="6714ED36"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 xml:space="preserve">Erforderlich </w:t>
            </w:r>
          </w:p>
        </w:tc>
        <w:tc>
          <w:tcPr>
            <w:tcW w:w="1683" w:type="dxa"/>
            <w:tcBorders>
              <w:top w:val="single" w:sz="4" w:space="0" w:color="auto"/>
              <w:left w:val="single" w:sz="4" w:space="0" w:color="auto"/>
              <w:bottom w:val="single" w:sz="4" w:space="0" w:color="auto"/>
              <w:right w:val="single" w:sz="4" w:space="0" w:color="auto"/>
            </w:tcBorders>
          </w:tcPr>
          <w:p w14:paraId="28DD288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4767A85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2B37AF50"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17A27933"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2.58</w:t>
            </w:r>
          </w:p>
        </w:tc>
        <w:tc>
          <w:tcPr>
            <w:tcW w:w="4061" w:type="dxa"/>
            <w:tcBorders>
              <w:top w:val="single" w:sz="4" w:space="0" w:color="auto"/>
              <w:left w:val="single" w:sz="4" w:space="0" w:color="auto"/>
              <w:bottom w:val="single" w:sz="4" w:space="0" w:color="auto"/>
              <w:right w:val="single" w:sz="4" w:space="0" w:color="auto"/>
            </w:tcBorders>
          </w:tcPr>
          <w:p w14:paraId="4F104642"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DayProfile – dayId</w:t>
            </w:r>
          </w:p>
          <w:p w14:paraId="3E643CAD"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dayId</w:t>
            </w:r>
            <w:r w:rsidRPr="00462118">
              <w:rPr>
                <w:sz w:val="16"/>
                <w:lang w:val="de-DE"/>
              </w:rPr>
              <w:t xml:space="preserve"> identifiziert ein Tagesprofil eindeutig. Es wird von anderen Klassen genutzt, um auf das entsprechende Tagesprofil zu referenzieren.</w:t>
            </w:r>
          </w:p>
          <w:p w14:paraId="26788580"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 xml:space="preserve">Jede Instanz der Klasse </w:t>
            </w:r>
            <w:r w:rsidRPr="00462118">
              <w:rPr>
                <w:i/>
                <w:sz w:val="16"/>
                <w:lang w:val="de-DE"/>
              </w:rPr>
              <w:t>dayProfile</w:t>
            </w:r>
            <w:r w:rsidRPr="00462118">
              <w:rPr>
                <w:sz w:val="16"/>
                <w:lang w:val="de-DE"/>
              </w:rPr>
              <w:t xml:space="preserve"> </w:t>
            </w:r>
            <w:r w:rsidRPr="00462118">
              <w:rPr>
                <w:b/>
                <w:sz w:val="16"/>
                <w:lang w:val="de-DE"/>
              </w:rPr>
              <w:t>muss</w:t>
            </w:r>
            <w:r w:rsidRPr="00462118">
              <w:rPr>
                <w:sz w:val="16"/>
                <w:lang w:val="de-DE"/>
              </w:rPr>
              <w:t xml:space="preserve"> ein Datenelement vom Typ </w:t>
            </w:r>
            <w:r w:rsidRPr="00462118">
              <w:rPr>
                <w:i/>
                <w:sz w:val="16"/>
                <w:lang w:val="de-DE"/>
              </w:rPr>
              <w:t>dayId</w:t>
            </w:r>
            <w:r w:rsidRPr="00462118">
              <w:rPr>
                <w:sz w:val="16"/>
                <w:lang w:val="de-DE"/>
              </w:rPr>
              <w:t xml:space="preserve"> beinhalten.</w:t>
            </w:r>
          </w:p>
        </w:tc>
        <w:tc>
          <w:tcPr>
            <w:tcW w:w="2091" w:type="dxa"/>
            <w:tcBorders>
              <w:top w:val="single" w:sz="4" w:space="0" w:color="auto"/>
              <w:left w:val="single" w:sz="4" w:space="0" w:color="auto"/>
              <w:bottom w:val="single" w:sz="4" w:space="0" w:color="auto"/>
              <w:right w:val="single" w:sz="4" w:space="0" w:color="auto"/>
            </w:tcBorders>
          </w:tcPr>
          <w:p w14:paraId="78A6525E"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1FB2DC4F"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2BBA756D"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126DC3E6"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124D6C4D"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2.59</w:t>
            </w:r>
          </w:p>
        </w:tc>
        <w:tc>
          <w:tcPr>
            <w:tcW w:w="4061" w:type="dxa"/>
            <w:tcBorders>
              <w:top w:val="single" w:sz="4" w:space="0" w:color="auto"/>
              <w:left w:val="single" w:sz="4" w:space="0" w:color="auto"/>
              <w:bottom w:val="single" w:sz="4" w:space="0" w:color="auto"/>
              <w:right w:val="single" w:sz="4" w:space="0" w:color="auto"/>
            </w:tcBorders>
          </w:tcPr>
          <w:p w14:paraId="3F409074"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DayTimeProfile</w:t>
            </w:r>
          </w:p>
          <w:p w14:paraId="2AF27ABF"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DayTimeProfile</w:t>
            </w:r>
            <w:r w:rsidRPr="00462118">
              <w:rPr>
                <w:sz w:val="16"/>
                <w:lang w:val="de-DE"/>
              </w:rPr>
              <w:t xml:space="preserve"> spezifiziert die Tageszeit für die übergeordnete </w:t>
            </w:r>
            <w:r w:rsidRPr="00462118">
              <w:rPr>
                <w:i/>
                <w:sz w:val="16"/>
                <w:lang w:val="de-DE"/>
              </w:rPr>
              <w:t>DayProfile</w:t>
            </w:r>
            <w:r w:rsidRPr="00462118">
              <w:rPr>
                <w:sz w:val="16"/>
                <w:lang w:val="de-DE"/>
              </w:rPr>
              <w:t>-Instanz.</w:t>
            </w:r>
          </w:p>
          <w:p w14:paraId="335BCB9A"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 xml:space="preserve">Die Klasse </w:t>
            </w:r>
            <w:r w:rsidRPr="00462118">
              <w:rPr>
                <w:i/>
                <w:sz w:val="16"/>
                <w:lang w:val="de-DE"/>
              </w:rPr>
              <w:t>DayTimeProfile</w:t>
            </w:r>
            <w:r w:rsidRPr="00462118">
              <w:rPr>
                <w:sz w:val="16"/>
                <w:lang w:val="de-DE"/>
              </w:rPr>
              <w:t xml:space="preserve"> verweist auf keine weiteren Klassen.</w:t>
            </w:r>
          </w:p>
        </w:tc>
        <w:tc>
          <w:tcPr>
            <w:tcW w:w="2091" w:type="dxa"/>
            <w:tcBorders>
              <w:top w:val="single" w:sz="4" w:space="0" w:color="auto"/>
              <w:left w:val="single" w:sz="4" w:space="0" w:color="auto"/>
              <w:bottom w:val="single" w:sz="4" w:space="0" w:color="auto"/>
              <w:right w:val="single" w:sz="4" w:space="0" w:color="auto"/>
            </w:tcBorders>
          </w:tcPr>
          <w:p w14:paraId="639EA118"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579700DD"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570914BF"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6ACE7146"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1801003C"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2.60</w:t>
            </w:r>
          </w:p>
        </w:tc>
        <w:tc>
          <w:tcPr>
            <w:tcW w:w="4061" w:type="dxa"/>
            <w:tcBorders>
              <w:top w:val="single" w:sz="4" w:space="0" w:color="auto"/>
              <w:left w:val="single" w:sz="4" w:space="0" w:color="auto"/>
              <w:bottom w:val="single" w:sz="4" w:space="0" w:color="auto"/>
              <w:right w:val="single" w:sz="4" w:space="0" w:color="auto"/>
            </w:tcBorders>
          </w:tcPr>
          <w:p w14:paraId="7972C1AE"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DayTimeProfile – startTime</w:t>
            </w:r>
          </w:p>
          <w:p w14:paraId="427D1FC8"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startTime</w:t>
            </w:r>
            <w:r w:rsidRPr="00462118">
              <w:rPr>
                <w:sz w:val="16"/>
                <w:lang w:val="de-DE"/>
              </w:rPr>
              <w:t xml:space="preserve"> spezifiziert den Startzeitpunkt des referenzierenden Tagesprofiles (Klasse </w:t>
            </w:r>
            <w:r w:rsidRPr="00462118">
              <w:rPr>
                <w:i/>
                <w:sz w:val="16"/>
                <w:lang w:val="de-DE"/>
              </w:rPr>
              <w:t>DayProfile</w:t>
            </w:r>
            <w:r w:rsidRPr="00462118">
              <w:rPr>
                <w:sz w:val="16"/>
                <w:lang w:val="de-DE"/>
              </w:rPr>
              <w:t>). Der Startzeitpunkt wird aus der (zeitzonenunabhängigen) Angabe der Stunde (</w:t>
            </w:r>
            <w:r w:rsidRPr="00462118">
              <w:rPr>
                <w:i/>
                <w:sz w:val="16"/>
                <w:lang w:val="de-DE"/>
              </w:rPr>
              <w:t>TimeVarType – hour</w:t>
            </w:r>
            <w:r w:rsidRPr="00462118">
              <w:rPr>
                <w:sz w:val="16"/>
                <w:lang w:val="de-DE"/>
              </w:rPr>
              <w:t>) und der Minuten (</w:t>
            </w:r>
            <w:r w:rsidRPr="00462118">
              <w:rPr>
                <w:i/>
                <w:sz w:val="16"/>
                <w:lang w:val="de-DE"/>
              </w:rPr>
              <w:t>TimeVarType – minute</w:t>
            </w:r>
            <w:r w:rsidRPr="00462118">
              <w:rPr>
                <w:sz w:val="16"/>
                <w:lang w:val="de-DE"/>
              </w:rPr>
              <w:t>) gebildet. Als Default-Wert sollten für beide Werte 0 genutzt werden.</w:t>
            </w:r>
          </w:p>
          <w:p w14:paraId="553900F7"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Jede Instanz der Klasse </w:t>
            </w:r>
            <w:r w:rsidRPr="00462118">
              <w:rPr>
                <w:i/>
                <w:sz w:val="16"/>
                <w:lang w:val="de-DE"/>
              </w:rPr>
              <w:t>DayTimeProfile</w:t>
            </w:r>
            <w:r w:rsidRPr="00462118">
              <w:rPr>
                <w:sz w:val="16"/>
                <w:lang w:val="de-DE"/>
              </w:rPr>
              <w:t xml:space="preserve"> </w:t>
            </w:r>
            <w:r w:rsidRPr="00462118">
              <w:rPr>
                <w:b/>
                <w:sz w:val="16"/>
                <w:lang w:val="de-DE"/>
              </w:rPr>
              <w:t>muss</w:t>
            </w:r>
            <w:r w:rsidRPr="00462118">
              <w:rPr>
                <w:sz w:val="16"/>
                <w:lang w:val="de-DE"/>
              </w:rPr>
              <w:t xml:space="preserve"> ein Datenelement vom Typ </w:t>
            </w:r>
            <w:r w:rsidRPr="00462118">
              <w:rPr>
                <w:i/>
                <w:sz w:val="16"/>
                <w:lang w:val="de-DE"/>
              </w:rPr>
              <w:t>startTime</w:t>
            </w:r>
            <w:r w:rsidRPr="00462118">
              <w:rPr>
                <w:sz w:val="16"/>
                <w:lang w:val="de-DE"/>
              </w:rPr>
              <w:t xml:space="preserve"> enthalten.</w:t>
            </w:r>
          </w:p>
        </w:tc>
        <w:tc>
          <w:tcPr>
            <w:tcW w:w="2091" w:type="dxa"/>
            <w:tcBorders>
              <w:top w:val="single" w:sz="4" w:space="0" w:color="auto"/>
              <w:left w:val="single" w:sz="4" w:space="0" w:color="auto"/>
              <w:bottom w:val="single" w:sz="4" w:space="0" w:color="auto"/>
              <w:right w:val="single" w:sz="4" w:space="0" w:color="auto"/>
            </w:tcBorders>
          </w:tcPr>
          <w:p w14:paraId="06E6DE3F"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61E8DA8C"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3D150786"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158A4373"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0CDC8338"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2.61</w:t>
            </w:r>
          </w:p>
        </w:tc>
        <w:tc>
          <w:tcPr>
            <w:tcW w:w="4061" w:type="dxa"/>
            <w:tcBorders>
              <w:top w:val="single" w:sz="4" w:space="0" w:color="auto"/>
              <w:left w:val="single" w:sz="4" w:space="0" w:color="auto"/>
              <w:bottom w:val="single" w:sz="4" w:space="0" w:color="auto"/>
              <w:right w:val="single" w:sz="4" w:space="0" w:color="auto"/>
            </w:tcBorders>
          </w:tcPr>
          <w:p w14:paraId="02A2A755"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DayTimeProfile – tariffNumber</w:t>
            </w:r>
          </w:p>
          <w:p w14:paraId="34FA0CE5"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tariffNumber</w:t>
            </w:r>
            <w:r w:rsidRPr="00462118">
              <w:rPr>
                <w:sz w:val="16"/>
                <w:lang w:val="de-DE"/>
              </w:rPr>
              <w:t xml:space="preserve"> verweist auf die Tarifstufe, die zu der angegebenen Startzeit (Datenelement </w:t>
            </w:r>
            <w:r w:rsidRPr="00462118">
              <w:rPr>
                <w:i/>
                <w:sz w:val="16"/>
                <w:lang w:val="de-DE"/>
              </w:rPr>
              <w:t>startTime</w:t>
            </w:r>
            <w:r w:rsidRPr="00462118">
              <w:rPr>
                <w:sz w:val="16"/>
                <w:lang w:val="de-DE"/>
              </w:rPr>
              <w:t xml:space="preserve">) gültig wird. Das Datenelement muss auf eine Instanz des Datenelements </w:t>
            </w:r>
            <w:r w:rsidRPr="00462118">
              <w:rPr>
                <w:i/>
                <w:sz w:val="16"/>
                <w:lang w:val="de-DE"/>
              </w:rPr>
              <w:t>tariffNumber</w:t>
            </w:r>
            <w:r w:rsidRPr="00462118">
              <w:rPr>
                <w:sz w:val="16"/>
                <w:lang w:val="de-DE"/>
              </w:rPr>
              <w:t xml:space="preserve"> in der Klasse </w:t>
            </w:r>
            <w:r w:rsidRPr="00462118">
              <w:rPr>
                <w:i/>
                <w:sz w:val="16"/>
                <w:lang w:val="de-DE"/>
              </w:rPr>
              <w:t>TariffStage</w:t>
            </w:r>
            <w:r w:rsidRPr="00462118">
              <w:rPr>
                <w:sz w:val="16"/>
                <w:lang w:val="de-DE"/>
              </w:rPr>
              <w:t xml:space="preserve"> verweisen.</w:t>
            </w:r>
          </w:p>
          <w:p w14:paraId="77CD7CB1"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Jede Instanz der Klasse </w:t>
            </w:r>
            <w:r w:rsidRPr="00462118">
              <w:rPr>
                <w:i/>
                <w:sz w:val="16"/>
                <w:lang w:val="de-DE"/>
              </w:rPr>
              <w:t>DayTimeProfile</w:t>
            </w:r>
            <w:r w:rsidRPr="00462118">
              <w:rPr>
                <w:sz w:val="16"/>
                <w:lang w:val="de-DE"/>
              </w:rPr>
              <w:t xml:space="preserve"> </w:t>
            </w:r>
            <w:r w:rsidRPr="00462118">
              <w:rPr>
                <w:b/>
                <w:sz w:val="16"/>
                <w:lang w:val="de-DE"/>
              </w:rPr>
              <w:t>muss</w:t>
            </w:r>
            <w:r w:rsidRPr="00462118">
              <w:rPr>
                <w:sz w:val="16"/>
                <w:lang w:val="de-DE"/>
              </w:rPr>
              <w:t xml:space="preserve"> ein Datenelement vom Typ </w:t>
            </w:r>
            <w:r w:rsidRPr="00462118">
              <w:rPr>
                <w:i/>
                <w:sz w:val="16"/>
                <w:lang w:val="de-DE"/>
              </w:rPr>
              <w:t>tariffNumber</w:t>
            </w:r>
            <w:r w:rsidRPr="00462118">
              <w:rPr>
                <w:sz w:val="16"/>
                <w:lang w:val="de-DE"/>
              </w:rPr>
              <w:t xml:space="preserve"> enthalten.</w:t>
            </w:r>
          </w:p>
        </w:tc>
        <w:tc>
          <w:tcPr>
            <w:tcW w:w="2091" w:type="dxa"/>
            <w:tcBorders>
              <w:top w:val="single" w:sz="4" w:space="0" w:color="auto"/>
              <w:left w:val="single" w:sz="4" w:space="0" w:color="auto"/>
              <w:bottom w:val="single" w:sz="4" w:space="0" w:color="auto"/>
              <w:right w:val="single" w:sz="4" w:space="0" w:color="auto"/>
            </w:tcBorders>
          </w:tcPr>
          <w:p w14:paraId="2135786E"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1B59DD9E"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6197BF14"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39C429CE"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744A5CCE"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2.62</w:t>
            </w:r>
          </w:p>
        </w:tc>
        <w:tc>
          <w:tcPr>
            <w:tcW w:w="4061" w:type="dxa"/>
            <w:tcBorders>
              <w:top w:val="single" w:sz="4" w:space="0" w:color="auto"/>
              <w:left w:val="single" w:sz="4" w:space="0" w:color="auto"/>
              <w:bottom w:val="single" w:sz="4" w:space="0" w:color="auto"/>
              <w:right w:val="single" w:sz="4" w:space="0" w:color="auto"/>
            </w:tcBorders>
          </w:tcPr>
          <w:p w14:paraId="63D7365B"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SpecialDayProfile</w:t>
            </w:r>
          </w:p>
          <w:p w14:paraId="524D3413"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 xml:space="preserve">SpecialDayProfile </w:t>
            </w:r>
            <w:r w:rsidRPr="00462118">
              <w:rPr>
                <w:sz w:val="16"/>
                <w:lang w:val="de-DE"/>
              </w:rPr>
              <w:t>spezifiziert Sondertage, die ein bestimmtes Tagesprofil abbilden müssen.</w:t>
            </w:r>
          </w:p>
          <w:p w14:paraId="76D38FC5" w14:textId="77777777" w:rsidR="004D53B4" w:rsidRPr="00462118" w:rsidRDefault="004D53B4" w:rsidP="004D53B4">
            <w:pPr>
              <w:tabs>
                <w:tab w:val="left" w:pos="851"/>
              </w:tabs>
              <w:spacing w:before="60" w:after="60"/>
              <w:rPr>
                <w:sz w:val="16"/>
                <w:lang w:val="de-DE"/>
              </w:rPr>
            </w:pPr>
            <w:r w:rsidRPr="00462118">
              <w:rPr>
                <w:sz w:val="16"/>
                <w:lang w:val="de-DE"/>
              </w:rPr>
              <w:t xml:space="preserve">Instanzen der Klasse </w:t>
            </w:r>
            <w:r w:rsidRPr="00462118">
              <w:rPr>
                <w:i/>
                <w:sz w:val="16"/>
                <w:lang w:val="de-DE"/>
              </w:rPr>
              <w:t xml:space="preserve">SpecialDayProfile </w:t>
            </w:r>
            <w:r w:rsidRPr="00462118">
              <w:rPr>
                <w:sz w:val="16"/>
                <w:lang w:val="de-DE"/>
              </w:rPr>
              <w:t xml:space="preserve">sind </w:t>
            </w:r>
            <w:r w:rsidRPr="00462118">
              <w:rPr>
                <w:b/>
                <w:sz w:val="16"/>
                <w:lang w:val="de-DE"/>
              </w:rPr>
              <w:t>optional</w:t>
            </w:r>
            <w:r w:rsidRPr="00462118">
              <w:rPr>
                <w:sz w:val="16"/>
                <w:lang w:val="de-DE"/>
              </w:rPr>
              <w:t>.</w:t>
            </w:r>
          </w:p>
          <w:p w14:paraId="2D3F74B9" w14:textId="77777777" w:rsidR="004D53B4" w:rsidRPr="00462118" w:rsidRDefault="004D53B4" w:rsidP="004D53B4">
            <w:pPr>
              <w:tabs>
                <w:tab w:val="left" w:pos="851"/>
              </w:tabs>
              <w:spacing w:before="60" w:after="60"/>
              <w:rPr>
                <w:i/>
                <w:sz w:val="16"/>
                <w:lang w:val="de-DE"/>
              </w:rPr>
            </w:pPr>
            <w:r w:rsidRPr="00462118">
              <w:rPr>
                <w:sz w:val="16"/>
                <w:lang w:val="de-DE"/>
              </w:rPr>
              <w:t xml:space="preserve">Eine Instanz der Klasse </w:t>
            </w:r>
            <w:r w:rsidRPr="00462118">
              <w:rPr>
                <w:i/>
                <w:sz w:val="16"/>
                <w:lang w:val="de-DE"/>
              </w:rPr>
              <w:t>SpecialDayProfile:</w:t>
            </w:r>
          </w:p>
          <w:p w14:paraId="766DB64B" w14:textId="77777777" w:rsidR="004D53B4" w:rsidRPr="00462118" w:rsidRDefault="004D53B4" w:rsidP="004D53B4">
            <w:pPr>
              <w:tabs>
                <w:tab w:val="left" w:pos="604"/>
                <w:tab w:val="left" w:pos="851"/>
              </w:tabs>
              <w:spacing w:before="60" w:after="60"/>
              <w:ind w:left="284" w:hanging="284"/>
              <w:rPr>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muss</w:t>
            </w:r>
            <w:r w:rsidRPr="00462118">
              <w:rPr>
                <w:sz w:val="16"/>
                <w:lang w:val="de-DE"/>
              </w:rPr>
              <w:t xml:space="preserve"> auf eine Instanz der Klasse </w:t>
            </w:r>
            <w:r w:rsidRPr="00462118">
              <w:rPr>
                <w:i/>
                <w:sz w:val="16"/>
                <w:lang w:val="de-DE"/>
              </w:rPr>
              <w:t>DayProfile</w:t>
            </w:r>
            <w:r w:rsidRPr="00462118">
              <w:rPr>
                <w:sz w:val="16"/>
                <w:lang w:val="de-DE"/>
              </w:rPr>
              <w:t xml:space="preserve"> verweisen.</w:t>
            </w:r>
          </w:p>
        </w:tc>
        <w:tc>
          <w:tcPr>
            <w:tcW w:w="2091" w:type="dxa"/>
            <w:tcBorders>
              <w:top w:val="single" w:sz="4" w:space="0" w:color="auto"/>
              <w:left w:val="single" w:sz="4" w:space="0" w:color="auto"/>
              <w:bottom w:val="single" w:sz="4" w:space="0" w:color="auto"/>
              <w:right w:val="single" w:sz="4" w:space="0" w:color="auto"/>
            </w:tcBorders>
          </w:tcPr>
          <w:p w14:paraId="69F75A5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5150FE63"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2B3C0CCF"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3094306B"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35849E0D"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2.63</w:t>
            </w:r>
          </w:p>
        </w:tc>
        <w:tc>
          <w:tcPr>
            <w:tcW w:w="4061" w:type="dxa"/>
            <w:tcBorders>
              <w:top w:val="single" w:sz="4" w:space="0" w:color="auto"/>
              <w:left w:val="single" w:sz="4" w:space="0" w:color="auto"/>
              <w:bottom w:val="single" w:sz="4" w:space="0" w:color="auto"/>
              <w:right w:val="single" w:sz="4" w:space="0" w:color="auto"/>
            </w:tcBorders>
          </w:tcPr>
          <w:p w14:paraId="3BB026E0"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SpecialDayProfile – dayId</w:t>
            </w:r>
          </w:p>
          <w:p w14:paraId="6FD02428"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dayId</w:t>
            </w:r>
            <w:r w:rsidRPr="00462118">
              <w:rPr>
                <w:sz w:val="16"/>
                <w:lang w:val="de-DE"/>
              </w:rPr>
              <w:t xml:space="preserve"> der Klasse </w:t>
            </w:r>
            <w:r w:rsidRPr="00462118">
              <w:rPr>
                <w:i/>
                <w:sz w:val="16"/>
                <w:lang w:val="de-DE"/>
              </w:rPr>
              <w:t>SpecialDayProfile</w:t>
            </w:r>
            <w:r w:rsidRPr="00462118">
              <w:rPr>
                <w:sz w:val="16"/>
                <w:lang w:val="de-DE"/>
              </w:rPr>
              <w:t xml:space="preserve"> referenziert auf das entsprechende Tages</w:t>
            </w:r>
            <w:r w:rsidRPr="00462118">
              <w:rPr>
                <w:sz w:val="16"/>
                <w:lang w:val="de-DE"/>
              </w:rPr>
              <w:softHyphen/>
              <w:t>profil, welches die Startzeit definiert.</w:t>
            </w:r>
          </w:p>
          <w:p w14:paraId="1F0808FF"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Jede Instanz der Klasse </w:t>
            </w:r>
            <w:r w:rsidRPr="00462118">
              <w:rPr>
                <w:i/>
                <w:sz w:val="16"/>
                <w:lang w:val="de-DE"/>
              </w:rPr>
              <w:t>SpecialDayProfile</w:t>
            </w:r>
            <w:r w:rsidRPr="00462118">
              <w:rPr>
                <w:sz w:val="16"/>
                <w:lang w:val="de-DE"/>
              </w:rPr>
              <w:t xml:space="preserve"> </w:t>
            </w:r>
            <w:r w:rsidRPr="00462118">
              <w:rPr>
                <w:b/>
                <w:sz w:val="16"/>
                <w:lang w:val="de-DE"/>
              </w:rPr>
              <w:t>muss</w:t>
            </w:r>
            <w:r w:rsidRPr="00462118">
              <w:rPr>
                <w:sz w:val="16"/>
                <w:lang w:val="de-DE"/>
              </w:rPr>
              <w:t xml:space="preserve"> ein Datenelement vom Typ </w:t>
            </w:r>
            <w:r w:rsidRPr="00462118">
              <w:rPr>
                <w:i/>
                <w:sz w:val="16"/>
                <w:lang w:val="de-DE"/>
              </w:rPr>
              <w:t>dayId</w:t>
            </w:r>
            <w:r w:rsidRPr="00462118">
              <w:rPr>
                <w:sz w:val="16"/>
                <w:lang w:val="de-DE"/>
              </w:rPr>
              <w:t xml:space="preserve"> enthalten.</w:t>
            </w:r>
          </w:p>
        </w:tc>
        <w:tc>
          <w:tcPr>
            <w:tcW w:w="2091" w:type="dxa"/>
            <w:tcBorders>
              <w:top w:val="single" w:sz="4" w:space="0" w:color="auto"/>
              <w:left w:val="single" w:sz="4" w:space="0" w:color="auto"/>
              <w:bottom w:val="single" w:sz="4" w:space="0" w:color="auto"/>
              <w:right w:val="single" w:sz="4" w:space="0" w:color="auto"/>
            </w:tcBorders>
          </w:tcPr>
          <w:p w14:paraId="124DD8DC"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4F85289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427228CE"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488608FD"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40123A95"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2.64</w:t>
            </w:r>
          </w:p>
        </w:tc>
        <w:tc>
          <w:tcPr>
            <w:tcW w:w="4061" w:type="dxa"/>
            <w:tcBorders>
              <w:top w:val="single" w:sz="4" w:space="0" w:color="auto"/>
              <w:left w:val="single" w:sz="4" w:space="0" w:color="auto"/>
              <w:bottom w:val="single" w:sz="4" w:space="0" w:color="auto"/>
              <w:right w:val="single" w:sz="4" w:space="0" w:color="auto"/>
            </w:tcBorders>
          </w:tcPr>
          <w:p w14:paraId="165E4B6F"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SpecialDayProfile – specialDayDate</w:t>
            </w:r>
          </w:p>
          <w:p w14:paraId="3A80AAFB"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specialDayDate </w:t>
            </w:r>
            <w:r w:rsidRPr="00462118">
              <w:rPr>
                <w:sz w:val="16"/>
                <w:lang w:val="de-DE"/>
              </w:rPr>
              <w:t xml:space="preserve">spezifiziert das Datum des Sondertages. Das Datenelement </w:t>
            </w:r>
            <w:r w:rsidRPr="00462118">
              <w:rPr>
                <w:i/>
                <w:sz w:val="16"/>
                <w:lang w:val="de-DE"/>
              </w:rPr>
              <w:t xml:space="preserve">specialDayDate </w:t>
            </w:r>
            <w:r w:rsidRPr="00462118">
              <w:rPr>
                <w:sz w:val="16"/>
                <w:lang w:val="de-DE"/>
              </w:rPr>
              <w:t xml:space="preserve">spezifiziert das Datum des Sondertages. Das Datum wird über die Klasse </w:t>
            </w:r>
            <w:r w:rsidRPr="00462118">
              <w:rPr>
                <w:i/>
                <w:sz w:val="16"/>
                <w:lang w:val="de-DE"/>
              </w:rPr>
              <w:t>DayVarType</w:t>
            </w:r>
            <w:r w:rsidRPr="00462118">
              <w:rPr>
                <w:sz w:val="16"/>
                <w:lang w:val="de-DE"/>
              </w:rPr>
              <w:t xml:space="preserve"> beschrieben.</w:t>
            </w:r>
          </w:p>
          <w:p w14:paraId="752C27DC"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Eine Instanz der Klasse </w:t>
            </w:r>
            <w:r w:rsidRPr="00462118">
              <w:rPr>
                <w:i/>
                <w:sz w:val="16"/>
                <w:lang w:val="de-DE"/>
              </w:rPr>
              <w:t xml:space="preserve">SpecialDayProfile </w:t>
            </w:r>
            <w:r w:rsidRPr="00462118">
              <w:rPr>
                <w:b/>
                <w:sz w:val="16"/>
                <w:lang w:val="de-DE"/>
              </w:rPr>
              <w:t>muss</w:t>
            </w:r>
            <w:r w:rsidRPr="00462118">
              <w:rPr>
                <w:sz w:val="16"/>
                <w:lang w:val="de-DE"/>
              </w:rPr>
              <w:t xml:space="preserve"> ein Datenelement vom Typ </w:t>
            </w:r>
            <w:r w:rsidRPr="00462118">
              <w:rPr>
                <w:i/>
                <w:sz w:val="16"/>
                <w:lang w:val="de-DE"/>
              </w:rPr>
              <w:t xml:space="preserve">specialDayDate </w:t>
            </w:r>
            <w:r w:rsidRPr="00462118">
              <w:rPr>
                <w:sz w:val="16"/>
                <w:lang w:val="de-DE"/>
              </w:rPr>
              <w:t>ent</w:t>
            </w:r>
            <w:r w:rsidRPr="00462118">
              <w:rPr>
                <w:sz w:val="16"/>
                <w:lang w:val="de-DE"/>
              </w:rPr>
              <w:softHyphen/>
              <w:t>halten.</w:t>
            </w:r>
          </w:p>
        </w:tc>
        <w:tc>
          <w:tcPr>
            <w:tcW w:w="2091" w:type="dxa"/>
            <w:tcBorders>
              <w:top w:val="single" w:sz="4" w:space="0" w:color="auto"/>
              <w:left w:val="single" w:sz="4" w:space="0" w:color="auto"/>
              <w:bottom w:val="single" w:sz="4" w:space="0" w:color="auto"/>
              <w:right w:val="single" w:sz="4" w:space="0" w:color="auto"/>
            </w:tcBorders>
          </w:tcPr>
          <w:p w14:paraId="3A022A78"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002407B4"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01482A29"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0366ED97"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5913AC8F"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2.65</w:t>
            </w:r>
          </w:p>
        </w:tc>
        <w:tc>
          <w:tcPr>
            <w:tcW w:w="4061" w:type="dxa"/>
            <w:tcBorders>
              <w:top w:val="single" w:sz="4" w:space="0" w:color="auto"/>
              <w:left w:val="single" w:sz="4" w:space="0" w:color="auto"/>
              <w:bottom w:val="single" w:sz="4" w:space="0" w:color="auto"/>
              <w:right w:val="single" w:sz="4" w:space="0" w:color="auto"/>
            </w:tcBorders>
          </w:tcPr>
          <w:p w14:paraId="62CFD685"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TimeVarType</w:t>
            </w:r>
          </w:p>
          <w:p w14:paraId="5A658DB9"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TimeVarType</w:t>
            </w:r>
            <w:r w:rsidRPr="00462118">
              <w:rPr>
                <w:sz w:val="16"/>
                <w:lang w:val="de-DE"/>
              </w:rPr>
              <w:t xml:space="preserve"> kann genutzt werden um feste (zeitzonenunabhängige) Zeitangaben als Einzelwerte mit Stunden- und Minutenangabe zu definieren</w:t>
            </w:r>
          </w:p>
          <w:p w14:paraId="04FAD125"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Die Klasse </w:t>
            </w:r>
            <w:r w:rsidRPr="00462118">
              <w:rPr>
                <w:i/>
                <w:sz w:val="16"/>
                <w:lang w:val="de-DE"/>
              </w:rPr>
              <w:t>TimeVarType</w:t>
            </w:r>
            <w:r w:rsidRPr="00462118">
              <w:rPr>
                <w:sz w:val="16"/>
                <w:lang w:val="de-DE"/>
              </w:rPr>
              <w:t xml:space="preserve"> verweist auf keine weiteren Klassen.</w:t>
            </w:r>
          </w:p>
        </w:tc>
        <w:tc>
          <w:tcPr>
            <w:tcW w:w="2091" w:type="dxa"/>
            <w:tcBorders>
              <w:top w:val="single" w:sz="4" w:space="0" w:color="auto"/>
              <w:left w:val="single" w:sz="4" w:space="0" w:color="auto"/>
              <w:bottom w:val="single" w:sz="4" w:space="0" w:color="auto"/>
              <w:right w:val="single" w:sz="4" w:space="0" w:color="auto"/>
            </w:tcBorders>
          </w:tcPr>
          <w:p w14:paraId="2536313D"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2B0BBEDD"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7CA5E59F"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55B71AC0"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1EB571D4"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2.66</w:t>
            </w:r>
          </w:p>
        </w:tc>
        <w:tc>
          <w:tcPr>
            <w:tcW w:w="4061" w:type="dxa"/>
            <w:tcBorders>
              <w:top w:val="single" w:sz="4" w:space="0" w:color="auto"/>
              <w:left w:val="single" w:sz="4" w:space="0" w:color="auto"/>
              <w:bottom w:val="single" w:sz="4" w:space="0" w:color="auto"/>
              <w:right w:val="single" w:sz="4" w:space="0" w:color="auto"/>
            </w:tcBorders>
          </w:tcPr>
          <w:p w14:paraId="31DC9FCB"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TimeVarType – hour</w:t>
            </w:r>
          </w:p>
          <w:p w14:paraId="77EAF70C"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hour</w:t>
            </w:r>
            <w:r w:rsidRPr="00462118">
              <w:rPr>
                <w:sz w:val="16"/>
                <w:lang w:val="de-DE"/>
              </w:rPr>
              <w:t xml:space="preserve"> der Klasse </w:t>
            </w:r>
            <w:r w:rsidRPr="00462118">
              <w:rPr>
                <w:i/>
                <w:sz w:val="16"/>
                <w:lang w:val="de-DE"/>
              </w:rPr>
              <w:t>TimeVarType</w:t>
            </w:r>
            <w:r w:rsidRPr="00462118">
              <w:rPr>
                <w:sz w:val="16"/>
                <w:lang w:val="de-DE"/>
              </w:rPr>
              <w:t xml:space="preserve"> kann genutzt werden um eine ganzzahlige Stundenangabe zu definieren.</w:t>
            </w:r>
          </w:p>
          <w:p w14:paraId="0C14926E" w14:textId="77777777" w:rsidR="004D53B4" w:rsidRPr="00462118" w:rsidRDefault="004D53B4" w:rsidP="004D53B4">
            <w:pPr>
              <w:tabs>
                <w:tab w:val="left" w:pos="851"/>
              </w:tabs>
              <w:spacing w:before="60" w:after="60"/>
              <w:rPr>
                <w:sz w:val="16"/>
                <w:lang w:val="de-DE"/>
              </w:rPr>
            </w:pPr>
            <w:r w:rsidRPr="00462118">
              <w:rPr>
                <w:sz w:val="16"/>
                <w:lang w:val="de-DE"/>
              </w:rPr>
              <w:t xml:space="preserve">Die Nutzung des Datenelements </w:t>
            </w:r>
            <w:r w:rsidRPr="00462118">
              <w:rPr>
                <w:i/>
                <w:sz w:val="16"/>
                <w:lang w:val="de-DE"/>
              </w:rPr>
              <w:t>hour</w:t>
            </w:r>
            <w:r w:rsidRPr="00462118">
              <w:rPr>
                <w:sz w:val="16"/>
                <w:lang w:val="de-DE"/>
              </w:rPr>
              <w:t xml:space="preserve"> ist </w:t>
            </w:r>
            <w:r w:rsidRPr="00462118">
              <w:rPr>
                <w:b/>
                <w:sz w:val="16"/>
                <w:lang w:val="de-DE"/>
              </w:rPr>
              <w:t>optional</w:t>
            </w:r>
            <w:r w:rsidRPr="00462118">
              <w:rPr>
                <w:sz w:val="16"/>
                <w:lang w:val="de-DE"/>
              </w:rPr>
              <w:t>.</w:t>
            </w:r>
          </w:p>
          <w:p w14:paraId="0C423E3C"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 xml:space="preserve">Wenn das Datenelement nicht in einer Instanz der Klasse </w:t>
            </w:r>
            <w:r w:rsidRPr="00462118">
              <w:rPr>
                <w:i/>
                <w:sz w:val="16"/>
                <w:lang w:val="de-DE"/>
              </w:rPr>
              <w:t>TimeVarType</w:t>
            </w:r>
            <w:r w:rsidRPr="00462118">
              <w:rPr>
                <w:sz w:val="16"/>
                <w:lang w:val="de-DE"/>
              </w:rPr>
              <w:t xml:space="preserve"> vorhanden ist, so wird der Wert „0“ als gesetzt angesehen.</w:t>
            </w:r>
          </w:p>
        </w:tc>
        <w:tc>
          <w:tcPr>
            <w:tcW w:w="2091" w:type="dxa"/>
            <w:tcBorders>
              <w:top w:val="single" w:sz="4" w:space="0" w:color="auto"/>
              <w:left w:val="single" w:sz="4" w:space="0" w:color="auto"/>
              <w:bottom w:val="single" w:sz="4" w:space="0" w:color="auto"/>
              <w:right w:val="single" w:sz="4" w:space="0" w:color="auto"/>
            </w:tcBorders>
          </w:tcPr>
          <w:p w14:paraId="645A4715"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7665CED0"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3ABBE7C4"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34DBAB52"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6C8A1BB4" w14:textId="77777777" w:rsidR="004D53B4" w:rsidRPr="00462118" w:rsidRDefault="004D53B4" w:rsidP="004D53B4">
            <w:pPr>
              <w:keepNext/>
              <w:keepLines/>
              <w:tabs>
                <w:tab w:val="left" w:pos="851"/>
              </w:tabs>
              <w:spacing w:before="60" w:after="60" w:line="230" w:lineRule="atLeast"/>
              <w:rPr>
                <w:rFonts w:ascii="Calibri" w:eastAsia="Calibri" w:hAnsi="Calibri"/>
                <w:sz w:val="16"/>
                <w:lang w:val="de-DE"/>
              </w:rPr>
            </w:pPr>
            <w:r w:rsidRPr="00462118">
              <w:rPr>
                <w:sz w:val="16"/>
                <w:lang w:val="de-DE"/>
              </w:rPr>
              <w:t>2.67</w:t>
            </w:r>
          </w:p>
        </w:tc>
        <w:tc>
          <w:tcPr>
            <w:tcW w:w="4061" w:type="dxa"/>
            <w:tcBorders>
              <w:top w:val="single" w:sz="4" w:space="0" w:color="auto"/>
              <w:left w:val="single" w:sz="4" w:space="0" w:color="auto"/>
              <w:bottom w:val="single" w:sz="4" w:space="0" w:color="auto"/>
              <w:right w:val="single" w:sz="4" w:space="0" w:color="auto"/>
            </w:tcBorders>
          </w:tcPr>
          <w:p w14:paraId="0955AE12" w14:textId="77777777" w:rsidR="004D53B4" w:rsidRPr="00462118" w:rsidRDefault="004D53B4" w:rsidP="004D53B4">
            <w:pPr>
              <w:keepNext/>
              <w:keepLines/>
              <w:tabs>
                <w:tab w:val="left" w:pos="851"/>
              </w:tabs>
              <w:spacing w:before="60" w:after="60"/>
              <w:rPr>
                <w:rFonts w:eastAsia="Calibri"/>
                <w:b/>
                <w:sz w:val="16"/>
                <w:lang w:val="de-DE"/>
              </w:rPr>
            </w:pPr>
            <w:r w:rsidRPr="00462118">
              <w:rPr>
                <w:b/>
                <w:sz w:val="16"/>
                <w:lang w:val="de-DE"/>
              </w:rPr>
              <w:t>TimeVarType – minute</w:t>
            </w:r>
          </w:p>
          <w:p w14:paraId="3703AEBF" w14:textId="77777777" w:rsidR="004D53B4" w:rsidRPr="00462118" w:rsidRDefault="004D53B4" w:rsidP="004D53B4">
            <w:pPr>
              <w:keepNext/>
              <w:keepLines/>
              <w:tabs>
                <w:tab w:val="left" w:pos="851"/>
              </w:tabs>
              <w:spacing w:before="60" w:after="60"/>
              <w:rPr>
                <w:sz w:val="16"/>
                <w:lang w:val="de-DE"/>
              </w:rPr>
            </w:pPr>
            <w:r w:rsidRPr="00462118">
              <w:rPr>
                <w:sz w:val="16"/>
                <w:lang w:val="de-DE"/>
              </w:rPr>
              <w:t xml:space="preserve">Das Datenelement </w:t>
            </w:r>
            <w:r w:rsidRPr="00462118">
              <w:rPr>
                <w:i/>
                <w:sz w:val="16"/>
                <w:lang w:val="de-DE"/>
              </w:rPr>
              <w:t>minute</w:t>
            </w:r>
            <w:r w:rsidRPr="00462118">
              <w:rPr>
                <w:sz w:val="16"/>
                <w:lang w:val="de-DE"/>
              </w:rPr>
              <w:t xml:space="preserve"> der Klasse </w:t>
            </w:r>
            <w:r w:rsidRPr="00462118">
              <w:rPr>
                <w:i/>
                <w:sz w:val="16"/>
                <w:lang w:val="de-DE"/>
              </w:rPr>
              <w:t>TimeVarType</w:t>
            </w:r>
            <w:r w:rsidRPr="00462118">
              <w:rPr>
                <w:sz w:val="16"/>
                <w:lang w:val="de-DE"/>
              </w:rPr>
              <w:t xml:space="preserve"> kann genutzt werden um eine ganzzahlige Minutenangabe zu definieren.</w:t>
            </w:r>
          </w:p>
          <w:p w14:paraId="2353B6CC" w14:textId="77777777" w:rsidR="004D53B4" w:rsidRPr="00462118" w:rsidRDefault="004D53B4" w:rsidP="004D53B4">
            <w:pPr>
              <w:keepNext/>
              <w:keepLines/>
              <w:tabs>
                <w:tab w:val="left" w:pos="851"/>
              </w:tabs>
              <w:spacing w:before="60" w:after="60"/>
              <w:rPr>
                <w:rFonts w:ascii="Calibri" w:eastAsia="Calibri" w:hAnsi="Calibri"/>
                <w:b/>
                <w:sz w:val="16"/>
                <w:lang w:val="de-DE"/>
              </w:rPr>
            </w:pPr>
            <w:r w:rsidRPr="00462118">
              <w:rPr>
                <w:sz w:val="16"/>
                <w:lang w:val="de-DE"/>
              </w:rPr>
              <w:t xml:space="preserve">Die Nutzung des Datenelements </w:t>
            </w:r>
            <w:r w:rsidRPr="00462118">
              <w:rPr>
                <w:i/>
                <w:sz w:val="16"/>
                <w:lang w:val="de-DE"/>
              </w:rPr>
              <w:t>minute</w:t>
            </w:r>
            <w:r w:rsidRPr="00462118">
              <w:rPr>
                <w:sz w:val="16"/>
                <w:lang w:val="de-DE"/>
              </w:rPr>
              <w:t xml:space="preserve"> ist </w:t>
            </w:r>
            <w:r w:rsidRPr="00462118">
              <w:rPr>
                <w:b/>
                <w:sz w:val="16"/>
                <w:lang w:val="de-DE"/>
              </w:rPr>
              <w:t>optional</w:t>
            </w:r>
            <w:r w:rsidRPr="00462118">
              <w:rPr>
                <w:sz w:val="16"/>
                <w:lang w:val="de-DE"/>
              </w:rPr>
              <w:t xml:space="preserve">. Wenn das Datenelement nicht in einer Instanz der Klasse </w:t>
            </w:r>
            <w:r w:rsidRPr="00462118">
              <w:rPr>
                <w:i/>
                <w:sz w:val="16"/>
                <w:lang w:val="de-DE"/>
              </w:rPr>
              <w:t>TimeVarType</w:t>
            </w:r>
            <w:r w:rsidRPr="00462118">
              <w:rPr>
                <w:sz w:val="16"/>
                <w:lang w:val="de-DE"/>
              </w:rPr>
              <w:t xml:space="preserve"> vorhanden ist, so wird der Wert „0“ als gesetzt angesehen.</w:t>
            </w:r>
          </w:p>
        </w:tc>
        <w:tc>
          <w:tcPr>
            <w:tcW w:w="2091" w:type="dxa"/>
            <w:tcBorders>
              <w:top w:val="single" w:sz="4" w:space="0" w:color="auto"/>
              <w:left w:val="single" w:sz="4" w:space="0" w:color="auto"/>
              <w:bottom w:val="single" w:sz="4" w:space="0" w:color="auto"/>
              <w:right w:val="single" w:sz="4" w:space="0" w:color="auto"/>
            </w:tcBorders>
          </w:tcPr>
          <w:p w14:paraId="5D9868AE" w14:textId="77777777" w:rsidR="004D53B4" w:rsidRPr="00462118" w:rsidRDefault="004D53B4" w:rsidP="004D53B4">
            <w:pPr>
              <w:keepNext/>
              <w:keepLines/>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3AF4BA5F" w14:textId="77777777" w:rsidR="004D53B4" w:rsidRPr="00462118" w:rsidRDefault="004D53B4" w:rsidP="004D53B4">
            <w:pPr>
              <w:keepNext/>
              <w:keepLines/>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599E9C36" w14:textId="77777777" w:rsidR="004D53B4" w:rsidRPr="00462118" w:rsidRDefault="004D53B4" w:rsidP="004D53B4">
            <w:pPr>
              <w:keepNext/>
              <w:keepLines/>
              <w:tabs>
                <w:tab w:val="left" w:pos="851"/>
              </w:tabs>
              <w:spacing w:before="60" w:after="60" w:line="230" w:lineRule="atLeast"/>
              <w:rPr>
                <w:sz w:val="16"/>
                <w:lang w:val="de-DE"/>
              </w:rPr>
            </w:pPr>
            <w:r w:rsidRPr="00462118">
              <w:rPr>
                <w:sz w:val="16"/>
                <w:lang w:val="de-DE"/>
              </w:rPr>
              <w:t>muss implementiert werden</w:t>
            </w:r>
          </w:p>
        </w:tc>
      </w:tr>
      <w:tr w:rsidR="004D53B4" w:rsidRPr="00462118" w14:paraId="03736AFA"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6A482B40"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2.68</w:t>
            </w:r>
          </w:p>
        </w:tc>
        <w:tc>
          <w:tcPr>
            <w:tcW w:w="4061" w:type="dxa"/>
            <w:tcBorders>
              <w:top w:val="single" w:sz="4" w:space="0" w:color="auto"/>
              <w:left w:val="single" w:sz="4" w:space="0" w:color="auto"/>
              <w:bottom w:val="single" w:sz="4" w:space="0" w:color="auto"/>
              <w:right w:val="single" w:sz="4" w:space="0" w:color="auto"/>
            </w:tcBorders>
          </w:tcPr>
          <w:p w14:paraId="6DB01482"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TimeVarType – second</w:t>
            </w:r>
          </w:p>
          <w:p w14:paraId="170FAC66"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second</w:t>
            </w:r>
            <w:r w:rsidRPr="00462118">
              <w:rPr>
                <w:sz w:val="16"/>
                <w:lang w:val="de-DE"/>
              </w:rPr>
              <w:t xml:space="preserve"> der Klasse </w:t>
            </w:r>
            <w:r w:rsidRPr="00462118">
              <w:rPr>
                <w:i/>
                <w:sz w:val="16"/>
                <w:lang w:val="de-DE"/>
              </w:rPr>
              <w:t>TimeVarType</w:t>
            </w:r>
            <w:r w:rsidRPr="00462118">
              <w:rPr>
                <w:sz w:val="16"/>
                <w:lang w:val="de-DE"/>
              </w:rPr>
              <w:t xml:space="preserve"> kann genutzt werden um eine ganzzahlige Sekundenangabe zu definieren.</w:t>
            </w:r>
          </w:p>
          <w:p w14:paraId="4F55918E"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 xml:space="preserve">Die Nutzung des Datenelements </w:t>
            </w:r>
            <w:r w:rsidRPr="00462118">
              <w:rPr>
                <w:i/>
                <w:sz w:val="16"/>
                <w:lang w:val="de-DE"/>
              </w:rPr>
              <w:t>second</w:t>
            </w:r>
            <w:r w:rsidRPr="00462118">
              <w:rPr>
                <w:sz w:val="16"/>
                <w:lang w:val="de-DE"/>
              </w:rPr>
              <w:t xml:space="preserve"> ist </w:t>
            </w:r>
            <w:r w:rsidRPr="00462118">
              <w:rPr>
                <w:b/>
                <w:sz w:val="16"/>
                <w:lang w:val="de-DE"/>
              </w:rPr>
              <w:t>optional</w:t>
            </w:r>
            <w:r w:rsidRPr="00462118">
              <w:rPr>
                <w:sz w:val="16"/>
                <w:lang w:val="de-DE"/>
              </w:rPr>
              <w:t xml:space="preserve">. Wenn das Datenelement nicht in einer Instanz der Klasse </w:t>
            </w:r>
            <w:r w:rsidRPr="00462118">
              <w:rPr>
                <w:i/>
                <w:sz w:val="16"/>
                <w:lang w:val="de-DE"/>
              </w:rPr>
              <w:t>TimeVarType</w:t>
            </w:r>
            <w:r w:rsidRPr="00462118">
              <w:rPr>
                <w:sz w:val="16"/>
                <w:lang w:val="de-DE"/>
              </w:rPr>
              <w:t xml:space="preserve"> vorhanden ist, so wird der Wert „0“ als gesetzt angesehen.</w:t>
            </w:r>
          </w:p>
        </w:tc>
        <w:tc>
          <w:tcPr>
            <w:tcW w:w="2091" w:type="dxa"/>
            <w:tcBorders>
              <w:top w:val="single" w:sz="4" w:space="0" w:color="auto"/>
              <w:left w:val="single" w:sz="4" w:space="0" w:color="auto"/>
              <w:bottom w:val="single" w:sz="4" w:space="0" w:color="auto"/>
              <w:right w:val="single" w:sz="4" w:space="0" w:color="auto"/>
            </w:tcBorders>
          </w:tcPr>
          <w:p w14:paraId="20BDDFE3"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2F42BF23"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2EAB79FB"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3ECF4D4E"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7DDBB5A9"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2.69</w:t>
            </w:r>
          </w:p>
        </w:tc>
        <w:tc>
          <w:tcPr>
            <w:tcW w:w="4061" w:type="dxa"/>
            <w:tcBorders>
              <w:top w:val="single" w:sz="4" w:space="0" w:color="auto"/>
              <w:left w:val="single" w:sz="4" w:space="0" w:color="auto"/>
              <w:bottom w:val="single" w:sz="4" w:space="0" w:color="auto"/>
              <w:right w:val="single" w:sz="4" w:space="0" w:color="auto"/>
            </w:tcBorders>
          </w:tcPr>
          <w:p w14:paraId="70D5011D"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TimeVarType – hundreds</w:t>
            </w:r>
          </w:p>
          <w:p w14:paraId="3698A4F4"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hundreds</w:t>
            </w:r>
            <w:r w:rsidRPr="00462118">
              <w:rPr>
                <w:sz w:val="16"/>
                <w:lang w:val="de-DE"/>
              </w:rPr>
              <w:t xml:space="preserve"> der Klasse </w:t>
            </w:r>
            <w:r w:rsidRPr="00462118">
              <w:rPr>
                <w:i/>
                <w:sz w:val="16"/>
                <w:lang w:val="de-DE"/>
              </w:rPr>
              <w:t>TimeVarType</w:t>
            </w:r>
            <w:r w:rsidRPr="00462118">
              <w:rPr>
                <w:sz w:val="16"/>
                <w:lang w:val="de-DE"/>
              </w:rPr>
              <w:t xml:space="preserve"> kann genutzt werden um eine ganzzahlige Hunderstel-Sekundenangabe zu definieren.</w:t>
            </w:r>
          </w:p>
          <w:p w14:paraId="18FD0261"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 xml:space="preserve">Die Nutzung des Datenelements </w:t>
            </w:r>
            <w:r w:rsidRPr="00462118">
              <w:rPr>
                <w:i/>
                <w:sz w:val="16"/>
                <w:lang w:val="de-DE"/>
              </w:rPr>
              <w:t>hundreds</w:t>
            </w:r>
            <w:r w:rsidRPr="00462118">
              <w:rPr>
                <w:sz w:val="16"/>
                <w:lang w:val="de-DE"/>
              </w:rPr>
              <w:t xml:space="preserve"> ist </w:t>
            </w:r>
            <w:r w:rsidRPr="00462118">
              <w:rPr>
                <w:b/>
                <w:sz w:val="16"/>
                <w:lang w:val="de-DE"/>
              </w:rPr>
              <w:t>optional</w:t>
            </w:r>
            <w:r w:rsidRPr="00462118">
              <w:rPr>
                <w:sz w:val="16"/>
                <w:lang w:val="de-DE"/>
              </w:rPr>
              <w:t xml:space="preserve">. Wenn das Datenelement nicht in einer Instanz der Klasse </w:t>
            </w:r>
            <w:r w:rsidRPr="00462118">
              <w:rPr>
                <w:i/>
                <w:sz w:val="16"/>
                <w:lang w:val="de-DE"/>
              </w:rPr>
              <w:t>TimeVarType</w:t>
            </w:r>
            <w:r w:rsidRPr="00462118">
              <w:rPr>
                <w:sz w:val="16"/>
                <w:lang w:val="de-DE"/>
              </w:rPr>
              <w:t xml:space="preserve"> vorhanden ist, so wird der Wert „0“ als gesetzt angesehen.</w:t>
            </w:r>
          </w:p>
        </w:tc>
        <w:tc>
          <w:tcPr>
            <w:tcW w:w="2091" w:type="dxa"/>
            <w:tcBorders>
              <w:top w:val="single" w:sz="4" w:space="0" w:color="auto"/>
              <w:left w:val="single" w:sz="4" w:space="0" w:color="auto"/>
              <w:bottom w:val="single" w:sz="4" w:space="0" w:color="auto"/>
              <w:right w:val="single" w:sz="4" w:space="0" w:color="auto"/>
            </w:tcBorders>
          </w:tcPr>
          <w:p w14:paraId="3D50FFA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676BACC3"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28CF968C"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4BDC0156"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31D57803"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2.70</w:t>
            </w:r>
          </w:p>
        </w:tc>
        <w:tc>
          <w:tcPr>
            <w:tcW w:w="4061" w:type="dxa"/>
            <w:tcBorders>
              <w:top w:val="single" w:sz="4" w:space="0" w:color="auto"/>
              <w:left w:val="single" w:sz="4" w:space="0" w:color="auto"/>
              <w:bottom w:val="single" w:sz="4" w:space="0" w:color="auto"/>
              <w:right w:val="single" w:sz="4" w:space="0" w:color="auto"/>
            </w:tcBorders>
          </w:tcPr>
          <w:p w14:paraId="6569DA49"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DayVarType</w:t>
            </w:r>
          </w:p>
          <w:p w14:paraId="28E82280"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DayVarType</w:t>
            </w:r>
            <w:r w:rsidRPr="00462118">
              <w:rPr>
                <w:sz w:val="16"/>
                <w:lang w:val="de-DE"/>
              </w:rPr>
              <w:t xml:space="preserve"> kann genutzt werden, um Datumsangaben darzustellen, zum Beispiel um Feiertage zu beschreiben. Ist in der Klasse </w:t>
            </w:r>
            <w:r w:rsidRPr="00462118">
              <w:rPr>
                <w:i/>
                <w:sz w:val="16"/>
                <w:lang w:val="de-DE"/>
              </w:rPr>
              <w:t>DayVarType</w:t>
            </w:r>
            <w:r w:rsidRPr="00462118">
              <w:rPr>
                <w:sz w:val="16"/>
                <w:lang w:val="de-DE"/>
              </w:rPr>
              <w:t xml:space="preserve"> keine Jahresangabe enthalten, so gilt das angegebene Datum jährlich. Sind keine Monatsangaben enthalten, so gilt das angegebene Datum monatlich.</w:t>
            </w:r>
          </w:p>
          <w:p w14:paraId="6C804544" w14:textId="77777777" w:rsidR="004D53B4" w:rsidRPr="00462118" w:rsidRDefault="004D53B4" w:rsidP="004D53B4">
            <w:pPr>
              <w:tabs>
                <w:tab w:val="left" w:pos="604"/>
                <w:tab w:val="left" w:pos="851"/>
              </w:tabs>
              <w:spacing w:before="60" w:after="60"/>
              <w:ind w:left="284" w:hanging="284"/>
              <w:rPr>
                <w:sz w:val="16"/>
                <w:lang w:val="de-DE"/>
              </w:rPr>
            </w:pPr>
            <w:r w:rsidRPr="00462118">
              <w:rPr>
                <w:rFonts w:ascii="Symbol" w:hAnsi="Symbol"/>
                <w:sz w:val="16"/>
                <w:lang w:val="de-DE"/>
              </w:rPr>
              <w:sym w:font="Symbol" w:char="00B7"/>
            </w:r>
            <w:r w:rsidRPr="00462118">
              <w:rPr>
                <w:rFonts w:ascii="Symbol" w:hAnsi="Symbol"/>
                <w:sz w:val="16"/>
                <w:lang w:val="de-DE"/>
              </w:rPr>
              <w:tab/>
            </w:r>
            <w:r w:rsidRPr="00462118">
              <w:rPr>
                <w:sz w:val="16"/>
                <w:lang w:val="de-DE"/>
              </w:rPr>
              <w:t xml:space="preserve">Die Klasse </w:t>
            </w:r>
            <w:r w:rsidRPr="00462118">
              <w:rPr>
                <w:i/>
                <w:sz w:val="16"/>
                <w:lang w:val="de-DE"/>
              </w:rPr>
              <w:t>DayVarType</w:t>
            </w:r>
            <w:r w:rsidRPr="00462118">
              <w:rPr>
                <w:sz w:val="16"/>
                <w:lang w:val="de-DE"/>
              </w:rPr>
              <w:t xml:space="preserve"> verweist auf keine weiteren Klassen.</w:t>
            </w:r>
          </w:p>
        </w:tc>
        <w:tc>
          <w:tcPr>
            <w:tcW w:w="2091" w:type="dxa"/>
            <w:tcBorders>
              <w:top w:val="single" w:sz="4" w:space="0" w:color="auto"/>
              <w:left w:val="single" w:sz="4" w:space="0" w:color="auto"/>
              <w:bottom w:val="single" w:sz="4" w:space="0" w:color="auto"/>
              <w:right w:val="single" w:sz="4" w:space="0" w:color="auto"/>
            </w:tcBorders>
          </w:tcPr>
          <w:p w14:paraId="0FEE2776"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3E6C80C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6394505E"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147D51ED"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522C1C41"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2.71</w:t>
            </w:r>
          </w:p>
        </w:tc>
        <w:tc>
          <w:tcPr>
            <w:tcW w:w="4061" w:type="dxa"/>
            <w:tcBorders>
              <w:top w:val="single" w:sz="4" w:space="0" w:color="auto"/>
              <w:left w:val="single" w:sz="4" w:space="0" w:color="auto"/>
              <w:bottom w:val="single" w:sz="4" w:space="0" w:color="auto"/>
              <w:right w:val="single" w:sz="4" w:space="0" w:color="auto"/>
            </w:tcBorders>
          </w:tcPr>
          <w:p w14:paraId="0144C58E"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DayVarType – dayOfMonth</w:t>
            </w:r>
          </w:p>
          <w:p w14:paraId="465B8731" w14:textId="77777777" w:rsidR="004D53B4" w:rsidRPr="00462118" w:rsidRDefault="004D53B4" w:rsidP="004D53B4">
            <w:pPr>
              <w:tabs>
                <w:tab w:val="left" w:pos="851"/>
              </w:tabs>
              <w:spacing w:before="60" w:after="60"/>
              <w:rPr>
                <w:sz w:val="16"/>
                <w:lang w:val="de-DE"/>
              </w:rPr>
            </w:pPr>
            <w:r w:rsidRPr="00462118">
              <w:rPr>
                <w:sz w:val="16"/>
                <w:lang w:val="de-DE"/>
              </w:rPr>
              <w:t>Das Datenelement dayOfMonth kann genutzt werden, um den genauen Tag innerhalb eines Monats zu spezifizieren.</w:t>
            </w:r>
          </w:p>
          <w:p w14:paraId="405E3BE4"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 xml:space="preserve">Die Nutzung des Datenelements dayOfMonth ist </w:t>
            </w:r>
            <w:r w:rsidRPr="00462118">
              <w:rPr>
                <w:b/>
                <w:sz w:val="16"/>
                <w:lang w:val="de-DE"/>
              </w:rPr>
              <w:t>optional</w:t>
            </w:r>
            <w:r w:rsidRPr="00462118">
              <w:rPr>
                <w:sz w:val="16"/>
                <w:lang w:val="de-DE"/>
              </w:rPr>
              <w:t>.</w:t>
            </w:r>
          </w:p>
        </w:tc>
        <w:tc>
          <w:tcPr>
            <w:tcW w:w="2091" w:type="dxa"/>
            <w:tcBorders>
              <w:top w:val="single" w:sz="4" w:space="0" w:color="auto"/>
              <w:left w:val="single" w:sz="4" w:space="0" w:color="auto"/>
              <w:bottom w:val="single" w:sz="4" w:space="0" w:color="auto"/>
              <w:right w:val="single" w:sz="4" w:space="0" w:color="auto"/>
            </w:tcBorders>
          </w:tcPr>
          <w:p w14:paraId="7A2C7E01"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17EAE6F3"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29AAB20C"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52318241"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26BCA33A"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2.72</w:t>
            </w:r>
          </w:p>
        </w:tc>
        <w:tc>
          <w:tcPr>
            <w:tcW w:w="4061" w:type="dxa"/>
            <w:tcBorders>
              <w:top w:val="single" w:sz="4" w:space="0" w:color="auto"/>
              <w:left w:val="single" w:sz="4" w:space="0" w:color="auto"/>
              <w:bottom w:val="single" w:sz="4" w:space="0" w:color="auto"/>
              <w:right w:val="single" w:sz="4" w:space="0" w:color="auto"/>
            </w:tcBorders>
          </w:tcPr>
          <w:p w14:paraId="2DCEAF67"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DayVarType – dayOfWeek</w:t>
            </w:r>
          </w:p>
          <w:p w14:paraId="6D2BD942"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dayOfWeek</w:t>
            </w:r>
            <w:r w:rsidRPr="00462118">
              <w:rPr>
                <w:sz w:val="16"/>
                <w:lang w:val="de-DE"/>
              </w:rPr>
              <w:t xml:space="preserve"> kann genutzt werden, um den Tag innerhalb einer Woche als Wert zwischen 1 und 7 zu spezifizieren. Dabei ist 1 = Montag und 7 = Sonntag, die weiteren Tage ent</w:t>
            </w:r>
            <w:r w:rsidRPr="00462118">
              <w:rPr>
                <w:sz w:val="16"/>
                <w:lang w:val="de-DE"/>
              </w:rPr>
              <w:softHyphen/>
              <w:t>sprechend kalendarischer Reihenfolge.</w:t>
            </w:r>
          </w:p>
          <w:p w14:paraId="463AA6D2"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 xml:space="preserve">Die Nutzung des Datenelements </w:t>
            </w:r>
            <w:r w:rsidRPr="00462118">
              <w:rPr>
                <w:i/>
                <w:sz w:val="16"/>
                <w:lang w:val="de-DE"/>
              </w:rPr>
              <w:t>dayOfWeek</w:t>
            </w:r>
            <w:r w:rsidRPr="00462118">
              <w:rPr>
                <w:sz w:val="16"/>
                <w:lang w:val="de-DE"/>
              </w:rPr>
              <w:t xml:space="preserve"> ist </w:t>
            </w:r>
            <w:r w:rsidRPr="00462118">
              <w:rPr>
                <w:b/>
                <w:sz w:val="16"/>
                <w:lang w:val="de-DE"/>
              </w:rPr>
              <w:t>optional</w:t>
            </w:r>
            <w:r w:rsidRPr="00462118">
              <w:rPr>
                <w:sz w:val="16"/>
                <w:lang w:val="de-DE"/>
              </w:rPr>
              <w:t>.</w:t>
            </w:r>
          </w:p>
        </w:tc>
        <w:tc>
          <w:tcPr>
            <w:tcW w:w="2091" w:type="dxa"/>
            <w:tcBorders>
              <w:top w:val="single" w:sz="4" w:space="0" w:color="auto"/>
              <w:left w:val="single" w:sz="4" w:space="0" w:color="auto"/>
              <w:bottom w:val="single" w:sz="4" w:space="0" w:color="auto"/>
              <w:right w:val="single" w:sz="4" w:space="0" w:color="auto"/>
            </w:tcBorders>
          </w:tcPr>
          <w:p w14:paraId="531EAB37"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5A9B5085"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136CDB9B"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0BD25E15"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505ED340"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2.73</w:t>
            </w:r>
          </w:p>
        </w:tc>
        <w:tc>
          <w:tcPr>
            <w:tcW w:w="4061" w:type="dxa"/>
            <w:tcBorders>
              <w:top w:val="single" w:sz="4" w:space="0" w:color="auto"/>
              <w:left w:val="single" w:sz="4" w:space="0" w:color="auto"/>
              <w:bottom w:val="single" w:sz="4" w:space="0" w:color="auto"/>
              <w:right w:val="single" w:sz="4" w:space="0" w:color="auto"/>
            </w:tcBorders>
          </w:tcPr>
          <w:p w14:paraId="60DB1DB5"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DayVarType – month</w:t>
            </w:r>
          </w:p>
          <w:p w14:paraId="510F9254"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month</w:t>
            </w:r>
            <w:r w:rsidRPr="00462118">
              <w:rPr>
                <w:sz w:val="16"/>
                <w:lang w:val="de-DE"/>
              </w:rPr>
              <w:t xml:space="preserve"> kann genutzt werden, um den Monat als ganzzahligen Wert zu beschreiben. Dabei ist 1 = Januar und 12 = Dezember, die weiteren Monate entsprechend kalen</w:t>
            </w:r>
            <w:r w:rsidRPr="00462118">
              <w:rPr>
                <w:sz w:val="16"/>
                <w:lang w:val="de-DE"/>
              </w:rPr>
              <w:softHyphen/>
              <w:t>darischer Reihenfolge.</w:t>
            </w:r>
          </w:p>
          <w:p w14:paraId="5D6D77BB"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 xml:space="preserve">Die Nutzung des Datenelements </w:t>
            </w:r>
            <w:r w:rsidRPr="00462118">
              <w:rPr>
                <w:i/>
                <w:sz w:val="16"/>
                <w:lang w:val="de-DE"/>
              </w:rPr>
              <w:t>month</w:t>
            </w:r>
            <w:r w:rsidRPr="00462118">
              <w:rPr>
                <w:sz w:val="16"/>
                <w:lang w:val="de-DE"/>
              </w:rPr>
              <w:t xml:space="preserve"> ist </w:t>
            </w:r>
            <w:r w:rsidRPr="00462118">
              <w:rPr>
                <w:b/>
                <w:sz w:val="16"/>
                <w:lang w:val="de-DE"/>
              </w:rPr>
              <w:t>optional</w:t>
            </w:r>
            <w:r w:rsidRPr="00462118">
              <w:rPr>
                <w:sz w:val="16"/>
                <w:lang w:val="de-DE"/>
              </w:rPr>
              <w:t>.</w:t>
            </w:r>
          </w:p>
        </w:tc>
        <w:tc>
          <w:tcPr>
            <w:tcW w:w="2091" w:type="dxa"/>
            <w:tcBorders>
              <w:top w:val="single" w:sz="4" w:space="0" w:color="auto"/>
              <w:left w:val="single" w:sz="4" w:space="0" w:color="auto"/>
              <w:bottom w:val="single" w:sz="4" w:space="0" w:color="auto"/>
              <w:right w:val="single" w:sz="4" w:space="0" w:color="auto"/>
            </w:tcBorders>
          </w:tcPr>
          <w:p w14:paraId="4B972B4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01635327"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5A79C048"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52996D40"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206FF4FE"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2.74</w:t>
            </w:r>
          </w:p>
        </w:tc>
        <w:tc>
          <w:tcPr>
            <w:tcW w:w="4061" w:type="dxa"/>
            <w:tcBorders>
              <w:top w:val="single" w:sz="4" w:space="0" w:color="auto"/>
              <w:left w:val="single" w:sz="4" w:space="0" w:color="auto"/>
              <w:bottom w:val="single" w:sz="4" w:space="0" w:color="auto"/>
              <w:right w:val="single" w:sz="4" w:space="0" w:color="auto"/>
            </w:tcBorders>
          </w:tcPr>
          <w:p w14:paraId="021671F2"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DayVarType – year</w:t>
            </w:r>
          </w:p>
          <w:p w14:paraId="321DF0D6"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year</w:t>
            </w:r>
            <w:r w:rsidRPr="00462118">
              <w:rPr>
                <w:sz w:val="16"/>
                <w:lang w:val="de-DE"/>
              </w:rPr>
              <w:t xml:space="preserve"> kann genutzt werden, um ein bestimmtes Jahr als ganzzahligen Wert zu beschreiben.</w:t>
            </w:r>
          </w:p>
          <w:p w14:paraId="41AD03C2"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 xml:space="preserve">Die Nutzung des Datenelements </w:t>
            </w:r>
            <w:r w:rsidRPr="00462118">
              <w:rPr>
                <w:i/>
                <w:sz w:val="16"/>
                <w:lang w:val="de-DE"/>
              </w:rPr>
              <w:t>year</w:t>
            </w:r>
            <w:r w:rsidRPr="00462118">
              <w:rPr>
                <w:sz w:val="16"/>
                <w:lang w:val="de-DE"/>
              </w:rPr>
              <w:t xml:space="preserve"> ist </w:t>
            </w:r>
            <w:r w:rsidRPr="00462118">
              <w:rPr>
                <w:b/>
                <w:sz w:val="16"/>
                <w:lang w:val="de-DE"/>
              </w:rPr>
              <w:t>optional</w:t>
            </w:r>
            <w:r w:rsidRPr="00462118">
              <w:rPr>
                <w:sz w:val="16"/>
                <w:lang w:val="de-DE"/>
              </w:rPr>
              <w:t>.</w:t>
            </w:r>
          </w:p>
        </w:tc>
        <w:tc>
          <w:tcPr>
            <w:tcW w:w="2091" w:type="dxa"/>
            <w:tcBorders>
              <w:top w:val="single" w:sz="4" w:space="0" w:color="auto"/>
              <w:left w:val="single" w:sz="4" w:space="0" w:color="auto"/>
              <w:bottom w:val="single" w:sz="4" w:space="0" w:color="auto"/>
              <w:right w:val="single" w:sz="4" w:space="0" w:color="auto"/>
            </w:tcBorders>
          </w:tcPr>
          <w:p w14:paraId="2575F4EE"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394224EE"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398F8977"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6D1B0233"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630113FA"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2.75</w:t>
            </w:r>
          </w:p>
        </w:tc>
        <w:tc>
          <w:tcPr>
            <w:tcW w:w="4061" w:type="dxa"/>
            <w:tcBorders>
              <w:top w:val="single" w:sz="4" w:space="0" w:color="auto"/>
              <w:left w:val="single" w:sz="4" w:space="0" w:color="auto"/>
              <w:bottom w:val="single" w:sz="4" w:space="0" w:color="auto"/>
              <w:right w:val="single" w:sz="4" w:space="0" w:color="auto"/>
            </w:tcBorders>
          </w:tcPr>
          <w:p w14:paraId="3B6854F5"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LogEntry</w:t>
            </w:r>
          </w:p>
          <w:p w14:paraId="2C900D80"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LogEntry</w:t>
            </w:r>
            <w:r w:rsidRPr="00462118">
              <w:rPr>
                <w:sz w:val="16"/>
                <w:lang w:val="de-DE"/>
              </w:rPr>
              <w:t xml:space="preserve"> spezifiziert Logeinträge.</w:t>
            </w:r>
          </w:p>
          <w:p w14:paraId="2D62C0D1" w14:textId="77777777" w:rsidR="004D53B4" w:rsidRPr="00462118" w:rsidRDefault="004D53B4" w:rsidP="004D53B4">
            <w:pPr>
              <w:tabs>
                <w:tab w:val="left" w:pos="851"/>
              </w:tabs>
              <w:spacing w:before="60" w:after="60"/>
              <w:rPr>
                <w:sz w:val="16"/>
                <w:lang w:val="de-DE"/>
              </w:rPr>
            </w:pPr>
            <w:r w:rsidRPr="00462118">
              <w:rPr>
                <w:sz w:val="16"/>
                <w:lang w:val="de-DE"/>
              </w:rPr>
              <w:t>Eine Instanz der Klasse LogEntry:</w:t>
            </w:r>
          </w:p>
          <w:p w14:paraId="408BD92F" w14:textId="77777777" w:rsidR="004D53B4" w:rsidRPr="00462118" w:rsidRDefault="004D53B4" w:rsidP="004D53B4">
            <w:pPr>
              <w:tabs>
                <w:tab w:val="left" w:pos="604"/>
                <w:tab w:val="left" w:pos="851"/>
              </w:tabs>
              <w:spacing w:before="60" w:after="60"/>
              <w:ind w:left="284" w:hanging="284"/>
              <w:rPr>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kann</w:t>
            </w:r>
            <w:r w:rsidRPr="00462118">
              <w:rPr>
                <w:sz w:val="16"/>
                <w:lang w:val="de-DE"/>
              </w:rPr>
              <w:t xml:space="preserve"> auf eine Instanz der Klasse </w:t>
            </w:r>
            <w:r w:rsidRPr="00462118">
              <w:rPr>
                <w:i/>
                <w:sz w:val="16"/>
                <w:lang w:val="de-DE"/>
              </w:rPr>
              <w:t>LogEvent</w:t>
            </w:r>
            <w:r w:rsidRPr="00462118">
              <w:rPr>
                <w:sz w:val="16"/>
                <w:lang w:val="de-DE"/>
              </w:rPr>
              <w:t xml:space="preserve"> verweisen</w:t>
            </w:r>
          </w:p>
        </w:tc>
        <w:tc>
          <w:tcPr>
            <w:tcW w:w="2091" w:type="dxa"/>
            <w:tcBorders>
              <w:top w:val="single" w:sz="4" w:space="0" w:color="auto"/>
              <w:left w:val="single" w:sz="4" w:space="0" w:color="auto"/>
              <w:bottom w:val="single" w:sz="4" w:space="0" w:color="auto"/>
              <w:right w:val="single" w:sz="4" w:space="0" w:color="auto"/>
            </w:tcBorders>
          </w:tcPr>
          <w:p w14:paraId="5017AFF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37C5C8E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39B84425"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11D77149"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403058A9"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2.76</w:t>
            </w:r>
          </w:p>
        </w:tc>
        <w:tc>
          <w:tcPr>
            <w:tcW w:w="4061" w:type="dxa"/>
            <w:tcBorders>
              <w:top w:val="single" w:sz="4" w:space="0" w:color="auto"/>
              <w:left w:val="single" w:sz="4" w:space="0" w:color="auto"/>
              <w:bottom w:val="single" w:sz="4" w:space="0" w:color="auto"/>
              <w:right w:val="single" w:sz="4" w:space="0" w:color="auto"/>
            </w:tcBorders>
          </w:tcPr>
          <w:p w14:paraId="19C6283C"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LogEntry – parentRecordNumber</w:t>
            </w:r>
          </w:p>
          <w:p w14:paraId="62023B4B"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parentRecordNumber d</w:t>
            </w:r>
            <w:r w:rsidRPr="00462118">
              <w:rPr>
                <w:sz w:val="16"/>
                <w:lang w:val="de-DE"/>
              </w:rPr>
              <w:t>ient der Markierung verketteter Ereignisse. Enthält die „Parent Record Number“ denselben Wert wie die „Record Number“, so handelt es sich um das Root-Element einer Kette von zusammenhängenden Ereignissen oder um ein Einzel-Ereignis. Ent</w:t>
            </w:r>
            <w:r w:rsidRPr="00462118">
              <w:rPr>
                <w:sz w:val="16"/>
                <w:lang w:val="de-DE"/>
              </w:rPr>
              <w:softHyphen/>
              <w:t>hält die „Parent Record Number“ den Wert der „Record Number“ eines zuvor bereits erzeugten Ereignisses, so handelt es sich um ein Kind-Element einer Kette von zusammenhängenden Ereignissen.</w:t>
            </w:r>
          </w:p>
          <w:p w14:paraId="0AA9A09D"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28835DE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52B57F7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17E6F1D0"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703C68D7"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1121C441"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2.77</w:t>
            </w:r>
          </w:p>
        </w:tc>
        <w:tc>
          <w:tcPr>
            <w:tcW w:w="4061" w:type="dxa"/>
            <w:tcBorders>
              <w:top w:val="single" w:sz="4" w:space="0" w:color="auto"/>
              <w:left w:val="single" w:sz="4" w:space="0" w:color="auto"/>
              <w:bottom w:val="single" w:sz="4" w:space="0" w:color="auto"/>
              <w:right w:val="single" w:sz="4" w:space="0" w:color="auto"/>
            </w:tcBorders>
          </w:tcPr>
          <w:p w14:paraId="5772B712"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LogEntry – recordNumber</w:t>
            </w:r>
          </w:p>
          <w:p w14:paraId="66E615FD"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Datelement </w:t>
            </w:r>
            <w:r w:rsidRPr="00462118">
              <w:rPr>
                <w:i/>
                <w:sz w:val="16"/>
                <w:lang w:val="de-DE"/>
              </w:rPr>
              <w:t>recordNumber</w:t>
            </w:r>
            <w:r w:rsidRPr="00462118">
              <w:rPr>
                <w:sz w:val="16"/>
                <w:lang w:val="de-DE"/>
              </w:rPr>
              <w:t xml:space="preserve"> ist der eineindeutige Bezeichner des Logeintrags. Dieser wird mit Ablegen des Eintrags im Logbuch durch die Geräte-Firmware erzeugt. Das Datenelement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23E66CB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59E49DB6"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32834009"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198C15F3"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588EFC8F"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2.78</w:t>
            </w:r>
          </w:p>
        </w:tc>
        <w:tc>
          <w:tcPr>
            <w:tcW w:w="4061" w:type="dxa"/>
            <w:tcBorders>
              <w:top w:val="single" w:sz="4" w:space="0" w:color="auto"/>
              <w:left w:val="single" w:sz="4" w:space="0" w:color="auto"/>
              <w:bottom w:val="single" w:sz="4" w:space="0" w:color="auto"/>
              <w:right w:val="single" w:sz="4" w:space="0" w:color="auto"/>
            </w:tcBorders>
          </w:tcPr>
          <w:p w14:paraId="007BEEEB"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LogEntry – repetitionCounter</w:t>
            </w:r>
          </w:p>
          <w:p w14:paraId="2D894F3D"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repetitionCounter</w:t>
            </w:r>
            <w:r w:rsidRPr="00462118">
              <w:rPr>
                <w:sz w:val="16"/>
                <w:lang w:val="de-DE"/>
              </w:rPr>
              <w:t xml:space="preserve"> beschreibt den Wiederholungszähler und ist bei einem neu auftretenden Ereignis mit „1“ zu besetzen. Bei nachfolgenden Ereignissen kann der „Repetition Counter“ in Verbindung mit Logbüchern benutzt werden, um das mehrfache Einfügen der Ereignisse in ein Logbuch zu vermeiden. Dabei ist zu gewährleisten, dass immer der erste und letzte Logbuch-Eintrag vorhanden ist.</w:t>
            </w:r>
          </w:p>
          <w:p w14:paraId="07B1B4E6"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4775A373"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070C4457"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7CA67965"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153010DE"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2E32C14D"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2.79</w:t>
            </w:r>
          </w:p>
        </w:tc>
        <w:tc>
          <w:tcPr>
            <w:tcW w:w="4061" w:type="dxa"/>
            <w:tcBorders>
              <w:top w:val="single" w:sz="4" w:space="0" w:color="auto"/>
              <w:left w:val="single" w:sz="4" w:space="0" w:color="auto"/>
              <w:bottom w:val="single" w:sz="4" w:space="0" w:color="auto"/>
              <w:right w:val="single" w:sz="4" w:space="0" w:color="auto"/>
            </w:tcBorders>
          </w:tcPr>
          <w:p w14:paraId="6C2E7F63"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LogEvent</w:t>
            </w:r>
          </w:p>
          <w:p w14:paraId="4ED9DFB1"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 xml:space="preserve">LogEvent </w:t>
            </w:r>
            <w:r w:rsidRPr="00462118">
              <w:rPr>
                <w:sz w:val="16"/>
                <w:lang w:val="de-DE"/>
              </w:rPr>
              <w:t>spezifiziert Logereignisse.</w:t>
            </w:r>
          </w:p>
          <w:p w14:paraId="17676457"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Instanzen der Klasse sind </w:t>
            </w:r>
            <w:r w:rsidRPr="00462118">
              <w:rPr>
                <w:b/>
                <w:sz w:val="16"/>
                <w:lang w:val="de-DE"/>
              </w:rPr>
              <w:t>optional</w:t>
            </w:r>
            <w:r w:rsidRPr="00462118">
              <w:rPr>
                <w:sz w:val="16"/>
                <w:lang w:val="de-DE"/>
              </w:rPr>
              <w:t>.</w:t>
            </w:r>
          </w:p>
        </w:tc>
        <w:tc>
          <w:tcPr>
            <w:tcW w:w="2091" w:type="dxa"/>
            <w:tcBorders>
              <w:top w:val="single" w:sz="4" w:space="0" w:color="auto"/>
              <w:left w:val="single" w:sz="4" w:space="0" w:color="auto"/>
              <w:bottom w:val="single" w:sz="4" w:space="0" w:color="auto"/>
              <w:right w:val="single" w:sz="4" w:space="0" w:color="auto"/>
            </w:tcBorders>
          </w:tcPr>
          <w:p w14:paraId="74812BAE"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1A759665"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2C174EA0"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13D86062"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7003C5B9"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2.80</w:t>
            </w:r>
          </w:p>
        </w:tc>
        <w:tc>
          <w:tcPr>
            <w:tcW w:w="4061" w:type="dxa"/>
            <w:tcBorders>
              <w:top w:val="single" w:sz="4" w:space="0" w:color="auto"/>
              <w:left w:val="single" w:sz="4" w:space="0" w:color="auto"/>
              <w:bottom w:val="single" w:sz="4" w:space="0" w:color="auto"/>
              <w:right w:val="single" w:sz="4" w:space="0" w:color="auto"/>
            </w:tcBorders>
          </w:tcPr>
          <w:p w14:paraId="5BC5496F"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LogEvent – evidence</w:t>
            </w:r>
          </w:p>
          <w:p w14:paraId="3A9F11A6"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evidence</w:t>
            </w:r>
            <w:r w:rsidRPr="00462118">
              <w:rPr>
                <w:sz w:val="16"/>
                <w:lang w:val="de-DE"/>
              </w:rPr>
              <w:t xml:space="preserve"> enthält, falls vorhanden, die Signatur, die im Zusammenhang mit dem Logereignis aufgetreten ist.</w:t>
            </w:r>
          </w:p>
          <w:p w14:paraId="0374DD7B"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356178CC"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7763FE07"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52153D2A"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203EFAF7"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6EF6473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2.81</w:t>
            </w:r>
          </w:p>
        </w:tc>
        <w:tc>
          <w:tcPr>
            <w:tcW w:w="4061" w:type="dxa"/>
            <w:tcBorders>
              <w:top w:val="single" w:sz="4" w:space="0" w:color="auto"/>
              <w:left w:val="single" w:sz="4" w:space="0" w:color="auto"/>
              <w:bottom w:val="single" w:sz="4" w:space="0" w:color="auto"/>
              <w:right w:val="single" w:sz="4" w:space="0" w:color="auto"/>
            </w:tcBorders>
          </w:tcPr>
          <w:p w14:paraId="791640D2"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LogEvent – destination</w:t>
            </w:r>
          </w:p>
          <w:p w14:paraId="65C1BBA3"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destination</w:t>
            </w:r>
            <w:r w:rsidRPr="00462118">
              <w:rPr>
                <w:sz w:val="16"/>
                <w:lang w:val="de-DE"/>
              </w:rPr>
              <w:t xml:space="preserve"> beinhalten, falls vorhanden die URL des Adressaten, an den die Aktion gerichtet ist, die das Ereignis ausgelöst hat.</w:t>
            </w:r>
          </w:p>
          <w:p w14:paraId="54484616"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w:t>
            </w:r>
            <w:r w:rsidRPr="00462118">
              <w:rPr>
                <w:i/>
                <w:sz w:val="16"/>
                <w:lang w:val="de-DE"/>
              </w:rPr>
              <w:t>destination</w:t>
            </w:r>
            <w:r w:rsidRPr="00462118">
              <w:rPr>
                <w:sz w:val="16"/>
                <w:lang w:val="de-DE"/>
              </w:rPr>
              <w:t xml:space="preserve">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73B5AD14"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1BBDD878"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5D264557"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535D326C"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2B2E9FD6"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2.82</w:t>
            </w:r>
          </w:p>
        </w:tc>
        <w:tc>
          <w:tcPr>
            <w:tcW w:w="4061" w:type="dxa"/>
            <w:tcBorders>
              <w:top w:val="single" w:sz="4" w:space="0" w:color="auto"/>
              <w:left w:val="single" w:sz="4" w:space="0" w:color="auto"/>
              <w:bottom w:val="single" w:sz="4" w:space="0" w:color="auto"/>
              <w:right w:val="single" w:sz="4" w:space="0" w:color="auto"/>
            </w:tcBorders>
          </w:tcPr>
          <w:p w14:paraId="36B6A0DF"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LogEvent – type</w:t>
            </w:r>
          </w:p>
          <w:p w14:paraId="17465378"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type </w:t>
            </w:r>
            <w:r w:rsidRPr="00462118">
              <w:rPr>
                <w:sz w:val="16"/>
                <w:lang w:val="de-DE"/>
              </w:rPr>
              <w:t>ist die eineindeutige Beschreibung des Ereignisses mit dem Datentyp „Evis.</w:t>
            </w:r>
          </w:p>
          <w:p w14:paraId="7FFCEEDE"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2564B768"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23DCD4E5"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69E00CF0"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54319F45"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39642DE7"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2.83</w:t>
            </w:r>
          </w:p>
        </w:tc>
        <w:tc>
          <w:tcPr>
            <w:tcW w:w="4061" w:type="dxa"/>
            <w:tcBorders>
              <w:top w:val="single" w:sz="4" w:space="0" w:color="auto"/>
              <w:left w:val="single" w:sz="4" w:space="0" w:color="auto"/>
              <w:bottom w:val="single" w:sz="4" w:space="0" w:color="auto"/>
              <w:right w:val="single" w:sz="4" w:space="0" w:color="auto"/>
            </w:tcBorders>
          </w:tcPr>
          <w:p w14:paraId="5341DA7F"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LogEvent – level</w:t>
            </w:r>
          </w:p>
          <w:p w14:paraId="20682357"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level </w:t>
            </w:r>
            <w:r w:rsidRPr="00462118">
              <w:rPr>
                <w:sz w:val="16"/>
                <w:lang w:val="de-DE"/>
              </w:rPr>
              <w:t>beschreibt die dem Ereignis zugeordnete Rubrik als ein Element der Enumeration aus {1=INFO, 2=WARNING, 3=ERROR, 4=FATAL, 5=EXTENSION}.</w:t>
            </w:r>
          </w:p>
          <w:p w14:paraId="562074FB"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363499C0"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1AFB290D"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3062AA72"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765BA6D2"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0EB7FB54"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2.84</w:t>
            </w:r>
          </w:p>
        </w:tc>
        <w:tc>
          <w:tcPr>
            <w:tcW w:w="4061" w:type="dxa"/>
            <w:tcBorders>
              <w:top w:val="single" w:sz="4" w:space="0" w:color="auto"/>
              <w:left w:val="single" w:sz="4" w:space="0" w:color="auto"/>
              <w:bottom w:val="single" w:sz="4" w:space="0" w:color="auto"/>
              <w:right w:val="single" w:sz="4" w:space="0" w:color="auto"/>
            </w:tcBorders>
          </w:tcPr>
          <w:p w14:paraId="43317026"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LogEvent – messageExtension</w:t>
            </w:r>
          </w:p>
          <w:p w14:paraId="5AA84934"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messageExtension </w:t>
            </w:r>
            <w:r w:rsidRPr="00462118">
              <w:rPr>
                <w:sz w:val="16"/>
                <w:lang w:val="de-DE"/>
              </w:rPr>
              <w:t>liefert die Texte aus ‚Message‘, jene Textteile, die in der Information zum ‚type‘ an Stelle der Platzhalter zu verwenden sind. Die Reihenfolge der Texte muss mit der Reihenfolge der Platzhalter übereinstimmen.</w:t>
            </w:r>
          </w:p>
          <w:p w14:paraId="050D4336"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68D810A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44030286"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4284A93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644E465A"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351BC75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2.85</w:t>
            </w:r>
          </w:p>
        </w:tc>
        <w:tc>
          <w:tcPr>
            <w:tcW w:w="4061" w:type="dxa"/>
            <w:tcBorders>
              <w:top w:val="single" w:sz="4" w:space="0" w:color="auto"/>
              <w:left w:val="single" w:sz="4" w:space="0" w:color="auto"/>
              <w:bottom w:val="single" w:sz="4" w:space="0" w:color="auto"/>
              <w:right w:val="single" w:sz="4" w:space="0" w:color="auto"/>
            </w:tcBorders>
          </w:tcPr>
          <w:p w14:paraId="05BA402D"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LogEvent – text</w:t>
            </w:r>
          </w:p>
          <w:p w14:paraId="553CB857"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text </w:t>
            </w:r>
            <w:r w:rsidRPr="00462118">
              <w:rPr>
                <w:sz w:val="16"/>
                <w:lang w:val="de-DE"/>
              </w:rPr>
              <w:t>liefert die textuelle Beschreibung des Logeintrags.</w:t>
            </w:r>
          </w:p>
          <w:p w14:paraId="1578D213" w14:textId="77777777" w:rsidR="004D53B4" w:rsidRPr="00462118" w:rsidRDefault="004D53B4" w:rsidP="004D53B4">
            <w:pPr>
              <w:tabs>
                <w:tab w:val="left" w:pos="851"/>
              </w:tabs>
              <w:spacing w:before="60" w:after="60"/>
              <w:rPr>
                <w:b/>
                <w:sz w:val="16"/>
                <w:lang w:val="de-DE"/>
              </w:rPr>
            </w:pPr>
            <w:r w:rsidRPr="00462118">
              <w:rPr>
                <w:sz w:val="16"/>
                <w:lang w:val="de-DE"/>
              </w:rPr>
              <w:t xml:space="preserve">Das Datenelement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571FEF07"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7F21CE5C"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4EF69210"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38CFCF8D"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29EDE308"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2.86</w:t>
            </w:r>
          </w:p>
        </w:tc>
        <w:tc>
          <w:tcPr>
            <w:tcW w:w="4061" w:type="dxa"/>
            <w:tcBorders>
              <w:top w:val="single" w:sz="4" w:space="0" w:color="auto"/>
              <w:left w:val="single" w:sz="4" w:space="0" w:color="auto"/>
              <w:bottom w:val="single" w:sz="4" w:space="0" w:color="auto"/>
              <w:right w:val="single" w:sz="4" w:space="0" w:color="auto"/>
            </w:tcBorders>
          </w:tcPr>
          <w:p w14:paraId="262B78CF"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LogEvent – outcome</w:t>
            </w:r>
          </w:p>
          <w:p w14:paraId="6CC65AF0"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outcome</w:t>
            </w:r>
            <w:r w:rsidRPr="00462118">
              <w:rPr>
                <w:sz w:val="16"/>
                <w:lang w:val="de-DE"/>
              </w:rPr>
              <w:t xml:space="preserve"> spezifiziert das Ergebnis der mit dem Ereignis verbundenen Aktion.</w:t>
            </w:r>
          </w:p>
          <w:p w14:paraId="109B9CCE"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3CDB48CD"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4384C2A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572B726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605214B3"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175A25AC"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2.87</w:t>
            </w:r>
          </w:p>
        </w:tc>
        <w:tc>
          <w:tcPr>
            <w:tcW w:w="4061" w:type="dxa"/>
            <w:tcBorders>
              <w:top w:val="single" w:sz="4" w:space="0" w:color="auto"/>
              <w:left w:val="single" w:sz="4" w:space="0" w:color="auto"/>
              <w:bottom w:val="single" w:sz="4" w:space="0" w:color="auto"/>
              <w:right w:val="single" w:sz="4" w:space="0" w:color="auto"/>
            </w:tcBorders>
          </w:tcPr>
          <w:p w14:paraId="7863FBF7"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LogEvent – subjectIdentity</w:t>
            </w:r>
          </w:p>
          <w:p w14:paraId="2EC633AF"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subjectIdentity</w:t>
            </w:r>
            <w:r w:rsidRPr="00462118">
              <w:rPr>
                <w:sz w:val="16"/>
                <w:lang w:val="de-DE"/>
              </w:rPr>
              <w:t xml:space="preserve"> beschreibt die Identität der Quelle, die das Ereignis ausgelöst hat. Dieses Attribut wird als Default auf ‚0‘ gesetzt.</w:t>
            </w:r>
          </w:p>
          <w:p w14:paraId="04B98B48"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Die Nutzung des Datenelements </w:t>
            </w:r>
            <w:r w:rsidRPr="00462118">
              <w:rPr>
                <w:i/>
                <w:sz w:val="16"/>
                <w:lang w:val="de-DE"/>
              </w:rPr>
              <w:t>subjectIdentity</w:t>
            </w:r>
            <w:r w:rsidRPr="00462118">
              <w:rPr>
                <w:sz w:val="16"/>
                <w:lang w:val="de-DE"/>
              </w:rPr>
              <w:t xml:space="preserve"> ist optional.</w:t>
            </w:r>
          </w:p>
        </w:tc>
        <w:tc>
          <w:tcPr>
            <w:tcW w:w="2091" w:type="dxa"/>
            <w:tcBorders>
              <w:top w:val="single" w:sz="4" w:space="0" w:color="auto"/>
              <w:left w:val="single" w:sz="4" w:space="0" w:color="auto"/>
              <w:bottom w:val="single" w:sz="4" w:space="0" w:color="auto"/>
              <w:right w:val="single" w:sz="4" w:space="0" w:color="auto"/>
            </w:tcBorders>
          </w:tcPr>
          <w:p w14:paraId="5D21004D" w14:textId="77777777" w:rsidR="004D53B4" w:rsidRPr="00462118" w:rsidRDefault="004D53B4" w:rsidP="004D53B4">
            <w:pPr>
              <w:tabs>
                <w:tab w:val="left" w:pos="851"/>
              </w:tabs>
              <w:spacing w:before="60" w:after="60" w:line="230" w:lineRule="atLeast"/>
              <w:rPr>
                <w:rFonts w:eastAsia="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56157E2F" w14:textId="77777777" w:rsidR="004D53B4" w:rsidRPr="00462118" w:rsidRDefault="004D53B4" w:rsidP="004D53B4">
            <w:pPr>
              <w:tabs>
                <w:tab w:val="left" w:pos="851"/>
              </w:tabs>
              <w:spacing w:before="60" w:after="60" w:line="230" w:lineRule="atLeast"/>
              <w:rPr>
                <w:rFonts w:eastAsia="Calibri"/>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1196C6B7" w14:textId="77777777" w:rsidR="004D53B4" w:rsidRPr="00462118" w:rsidRDefault="004D53B4" w:rsidP="004D53B4">
            <w:pPr>
              <w:tabs>
                <w:tab w:val="left" w:pos="851"/>
              </w:tabs>
              <w:spacing w:before="60" w:after="60" w:line="230" w:lineRule="atLeast"/>
              <w:rPr>
                <w:rFonts w:eastAsia="Calibri"/>
                <w:sz w:val="16"/>
                <w:lang w:val="de-DE"/>
              </w:rPr>
            </w:pPr>
            <w:r w:rsidRPr="00462118">
              <w:rPr>
                <w:sz w:val="16"/>
                <w:lang w:val="de-DE"/>
              </w:rPr>
              <w:t>keine zwingende Implementierung</w:t>
            </w:r>
          </w:p>
        </w:tc>
      </w:tr>
      <w:tr w:rsidR="004D53B4" w:rsidRPr="00462118" w14:paraId="47CBFB4D"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47F0F609"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2.88</w:t>
            </w:r>
          </w:p>
        </w:tc>
        <w:tc>
          <w:tcPr>
            <w:tcW w:w="4061" w:type="dxa"/>
            <w:tcBorders>
              <w:top w:val="single" w:sz="4" w:space="0" w:color="auto"/>
              <w:left w:val="single" w:sz="4" w:space="0" w:color="auto"/>
              <w:bottom w:val="single" w:sz="4" w:space="0" w:color="auto"/>
              <w:right w:val="single" w:sz="4" w:space="0" w:color="auto"/>
            </w:tcBorders>
          </w:tcPr>
          <w:p w14:paraId="021B9D67"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LogEvent – secondsIndex</w:t>
            </w:r>
          </w:p>
          <w:p w14:paraId="78721BA2"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secondsIndex</w:t>
            </w:r>
            <w:r w:rsidRPr="00462118">
              <w:rPr>
                <w:sz w:val="16"/>
                <w:lang w:val="de-DE"/>
              </w:rPr>
              <w:t xml:space="preserve"> beschreibt den monoton steigenden Sekundenindex aus dem SMGW.</w:t>
            </w:r>
          </w:p>
          <w:p w14:paraId="4C9AFDEE"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710C6967"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04347B60"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6C6DB52A"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3ABA7AAB"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77749A4D"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2.89</w:t>
            </w:r>
          </w:p>
        </w:tc>
        <w:tc>
          <w:tcPr>
            <w:tcW w:w="4061" w:type="dxa"/>
            <w:tcBorders>
              <w:top w:val="single" w:sz="4" w:space="0" w:color="auto"/>
              <w:left w:val="single" w:sz="4" w:space="0" w:color="auto"/>
              <w:bottom w:val="single" w:sz="4" w:space="0" w:color="auto"/>
              <w:right w:val="single" w:sz="4" w:space="0" w:color="auto"/>
            </w:tcBorders>
          </w:tcPr>
          <w:p w14:paraId="4F507A4D"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LogEvent – timestamp</w:t>
            </w:r>
          </w:p>
          <w:p w14:paraId="5D70BF67"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timestamp</w:t>
            </w:r>
            <w:r w:rsidRPr="00462118">
              <w:rPr>
                <w:sz w:val="16"/>
                <w:lang w:val="de-DE"/>
              </w:rPr>
              <w:t xml:space="preserve"> beschreibt den Zeitstempel mit Zeitpunkt, wann das Ereignis einge</w:t>
            </w:r>
            <w:r w:rsidRPr="00462118">
              <w:rPr>
                <w:sz w:val="16"/>
                <w:lang w:val="de-DE"/>
              </w:rPr>
              <w:softHyphen/>
              <w:t>treten ist.</w:t>
            </w:r>
          </w:p>
          <w:p w14:paraId="496BADAE"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42F2CF31"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7803629D"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34EB1CBE"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muss implementiert werden</w:t>
            </w:r>
          </w:p>
        </w:tc>
      </w:tr>
      <w:tr w:rsidR="004D53B4" w:rsidRPr="00462118" w14:paraId="41E1C0BC"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1F00BD34"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2.90</w:t>
            </w:r>
          </w:p>
        </w:tc>
        <w:tc>
          <w:tcPr>
            <w:tcW w:w="4061" w:type="dxa"/>
            <w:tcBorders>
              <w:top w:val="single" w:sz="4" w:space="0" w:color="auto"/>
              <w:left w:val="single" w:sz="4" w:space="0" w:color="auto"/>
              <w:bottom w:val="single" w:sz="4" w:space="0" w:color="auto"/>
              <w:right w:val="single" w:sz="4" w:space="0" w:color="auto"/>
            </w:tcBorders>
          </w:tcPr>
          <w:p w14:paraId="7A672783"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Evis</w:t>
            </w:r>
          </w:p>
          <w:p w14:paraId="6263D28F"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Evis</w:t>
            </w:r>
            <w:r w:rsidRPr="00462118">
              <w:rPr>
                <w:sz w:val="16"/>
                <w:lang w:val="de-DE"/>
              </w:rPr>
              <w:t xml:space="preserve"> beschreibt ein LogEvent eineindeutig.</w:t>
            </w:r>
          </w:p>
          <w:p w14:paraId="2A91AF76"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Die Nutzung der Klasse </w:t>
            </w:r>
            <w:r w:rsidRPr="00462118">
              <w:rPr>
                <w:i/>
                <w:sz w:val="16"/>
                <w:lang w:val="de-DE"/>
              </w:rPr>
              <w:t>Evis</w:t>
            </w:r>
            <w:r w:rsidRPr="00462118">
              <w:rPr>
                <w:sz w:val="16"/>
                <w:lang w:val="de-DE"/>
              </w:rPr>
              <w:t xml:space="preserve"> ist </w:t>
            </w:r>
            <w:r w:rsidRPr="00462118">
              <w:rPr>
                <w:b/>
                <w:sz w:val="16"/>
                <w:lang w:val="de-DE"/>
              </w:rPr>
              <w:t>optional</w:t>
            </w:r>
            <w:r w:rsidRPr="00462118">
              <w:rPr>
                <w:sz w:val="16"/>
                <w:lang w:val="de-DE"/>
              </w:rPr>
              <w:t>.</w:t>
            </w:r>
          </w:p>
        </w:tc>
        <w:tc>
          <w:tcPr>
            <w:tcW w:w="2091" w:type="dxa"/>
            <w:tcBorders>
              <w:top w:val="single" w:sz="4" w:space="0" w:color="auto"/>
              <w:left w:val="single" w:sz="4" w:space="0" w:color="auto"/>
              <w:bottom w:val="single" w:sz="4" w:space="0" w:color="auto"/>
              <w:right w:val="single" w:sz="4" w:space="0" w:color="auto"/>
            </w:tcBorders>
          </w:tcPr>
          <w:p w14:paraId="320510D8"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0763F32F"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2074F4D8"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11E88461"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0CABC3F7"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2.91</w:t>
            </w:r>
          </w:p>
        </w:tc>
        <w:tc>
          <w:tcPr>
            <w:tcW w:w="4061" w:type="dxa"/>
            <w:tcBorders>
              <w:top w:val="single" w:sz="4" w:space="0" w:color="auto"/>
              <w:left w:val="single" w:sz="4" w:space="0" w:color="auto"/>
              <w:bottom w:val="single" w:sz="4" w:space="0" w:color="auto"/>
              <w:right w:val="single" w:sz="4" w:space="0" w:color="auto"/>
            </w:tcBorders>
          </w:tcPr>
          <w:p w14:paraId="3489A223"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Evis – deviceType</w:t>
            </w:r>
          </w:p>
          <w:p w14:paraId="1F1DF687"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deviceType b</w:t>
            </w:r>
            <w:r w:rsidRPr="00462118">
              <w:rPr>
                <w:sz w:val="16"/>
                <w:lang w:val="de-DE"/>
              </w:rPr>
              <w:t>eschreibt eine physische Ausprägung eines Gerätes. Im FNN werden diese Einheiten typischerweise über ein Lastenheft beschrieben. Z. B. FNN Lastenheft Basiszähler etc. Hinweis: Gerätetyp 00 beschreibt ein nicht spezifiziertes Gerät.</w:t>
            </w:r>
          </w:p>
          <w:p w14:paraId="5B875C67" w14:textId="77777777" w:rsidR="004D53B4" w:rsidRPr="00462118" w:rsidRDefault="004D53B4" w:rsidP="004D53B4">
            <w:pPr>
              <w:tabs>
                <w:tab w:val="left" w:pos="851"/>
              </w:tabs>
              <w:spacing w:before="60" w:after="60"/>
              <w:rPr>
                <w:rFonts w:ascii="Calibri" w:eastAsia="Calibri" w:hAnsi="Calibri"/>
                <w:i/>
                <w:sz w:val="16"/>
                <w:lang w:val="de-DE"/>
              </w:rPr>
            </w:pPr>
            <w:r w:rsidRPr="00462118">
              <w:rPr>
                <w:sz w:val="16"/>
                <w:lang w:val="de-DE"/>
              </w:rPr>
              <w:t xml:space="preserve">Das Datenelement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72F0C09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1918831F"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5C6B0D42"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0241AEA3"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202B4A31"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2.92</w:t>
            </w:r>
          </w:p>
        </w:tc>
        <w:tc>
          <w:tcPr>
            <w:tcW w:w="4061" w:type="dxa"/>
            <w:tcBorders>
              <w:top w:val="single" w:sz="4" w:space="0" w:color="auto"/>
              <w:left w:val="single" w:sz="4" w:space="0" w:color="auto"/>
              <w:bottom w:val="single" w:sz="4" w:space="0" w:color="auto"/>
              <w:right w:val="single" w:sz="4" w:space="0" w:color="auto"/>
            </w:tcBorders>
          </w:tcPr>
          <w:p w14:paraId="37CA022F"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Evis – eventId</w:t>
            </w:r>
          </w:p>
          <w:p w14:paraId="5BC28A62"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w:t>
            </w:r>
            <w:r w:rsidRPr="00462118">
              <w:rPr>
                <w:i/>
                <w:sz w:val="16"/>
                <w:lang w:val="de-DE"/>
              </w:rPr>
              <w:t>eventId</w:t>
            </w:r>
            <w:r w:rsidRPr="00462118">
              <w:rPr>
                <w:sz w:val="16"/>
                <w:lang w:val="de-DE"/>
              </w:rPr>
              <w:t xml:space="preserve"> identifiziert ein Ereignis übergreifend über Gerätetyp, Modul und Funktion. Sie wird eindeutig pro vendorId beschrieben. Das Datenelement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5143AC1D"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2C2EBE8F"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18514E9D"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5A4345D0"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2CD54F46"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2.93</w:t>
            </w:r>
          </w:p>
        </w:tc>
        <w:tc>
          <w:tcPr>
            <w:tcW w:w="4061" w:type="dxa"/>
            <w:tcBorders>
              <w:top w:val="single" w:sz="4" w:space="0" w:color="auto"/>
              <w:left w:val="single" w:sz="4" w:space="0" w:color="auto"/>
              <w:bottom w:val="single" w:sz="4" w:space="0" w:color="auto"/>
              <w:right w:val="single" w:sz="4" w:space="0" w:color="auto"/>
            </w:tcBorders>
          </w:tcPr>
          <w:p w14:paraId="0E4F02C8"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Evis – eventSubId</w:t>
            </w:r>
          </w:p>
          <w:p w14:paraId="082A6EAD"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eventSubId</w:t>
            </w:r>
            <w:r w:rsidRPr="00462118">
              <w:rPr>
                <w:sz w:val="16"/>
                <w:lang w:val="de-DE"/>
              </w:rPr>
              <w:t xml:space="preserve"> identifiziert die Detailmeldung.</w:t>
            </w:r>
          </w:p>
          <w:p w14:paraId="5EE4A947"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053EFF1C"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5CCD816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52E94685"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77C12F53"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61DA332C"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2.94</w:t>
            </w:r>
          </w:p>
        </w:tc>
        <w:tc>
          <w:tcPr>
            <w:tcW w:w="4061" w:type="dxa"/>
            <w:tcBorders>
              <w:top w:val="single" w:sz="4" w:space="0" w:color="auto"/>
              <w:left w:val="single" w:sz="4" w:space="0" w:color="auto"/>
              <w:bottom w:val="single" w:sz="4" w:space="0" w:color="auto"/>
              <w:right w:val="single" w:sz="4" w:space="0" w:color="auto"/>
            </w:tcBorders>
          </w:tcPr>
          <w:p w14:paraId="0AEA0D6F"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Evis – length</w:t>
            </w:r>
          </w:p>
          <w:p w14:paraId="501204C2"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length</w:t>
            </w:r>
            <w:r w:rsidRPr="00462118">
              <w:rPr>
                <w:sz w:val="16"/>
                <w:lang w:val="de-DE"/>
              </w:rPr>
              <w:t xml:space="preserve"> beschreibt die Länge der Datenstruktur.</w:t>
            </w:r>
          </w:p>
          <w:p w14:paraId="5E4D7179"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w:t>
            </w:r>
            <w:r w:rsidRPr="00462118">
              <w:rPr>
                <w:i/>
                <w:sz w:val="16"/>
                <w:lang w:val="de-DE"/>
              </w:rPr>
              <w:t>length</w:t>
            </w:r>
            <w:r w:rsidRPr="00462118">
              <w:rPr>
                <w:sz w:val="16"/>
                <w:lang w:val="de-DE"/>
              </w:rPr>
              <w:t xml:space="preserve">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5C07177B"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171CB270"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42F6239E"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696B2DE9"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49417591"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2.95</w:t>
            </w:r>
          </w:p>
        </w:tc>
        <w:tc>
          <w:tcPr>
            <w:tcW w:w="4061" w:type="dxa"/>
            <w:tcBorders>
              <w:top w:val="single" w:sz="4" w:space="0" w:color="auto"/>
              <w:left w:val="single" w:sz="4" w:space="0" w:color="auto"/>
              <w:bottom w:val="single" w:sz="4" w:space="0" w:color="auto"/>
              <w:right w:val="single" w:sz="4" w:space="0" w:color="auto"/>
            </w:tcBorders>
          </w:tcPr>
          <w:p w14:paraId="6F482399"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Evis – function</w:t>
            </w:r>
          </w:p>
          <w:p w14:paraId="3D8AA250"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DateneIement </w:t>
            </w:r>
            <w:r w:rsidRPr="00462118">
              <w:rPr>
                <w:i/>
                <w:sz w:val="16"/>
                <w:lang w:val="de-DE"/>
              </w:rPr>
              <w:t xml:space="preserve">function </w:t>
            </w:r>
            <w:r w:rsidRPr="00462118">
              <w:rPr>
                <w:sz w:val="16"/>
                <w:lang w:val="de-DE"/>
              </w:rPr>
              <w:t>identifiziert eine funktionale Einheit innerhalb des Moduls. Die funktionale Einheit kann als Hardware oder Software ausgeprägt sein. Hinweis: Funktion 00 beschreibt eine nicht spezifizierte Funktion.</w:t>
            </w:r>
          </w:p>
          <w:p w14:paraId="0A81A91D"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2B416D0B"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0800F89F"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284E9307"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107CFBD8"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4FCD3097"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2.96</w:t>
            </w:r>
          </w:p>
        </w:tc>
        <w:tc>
          <w:tcPr>
            <w:tcW w:w="4061" w:type="dxa"/>
            <w:tcBorders>
              <w:top w:val="single" w:sz="4" w:space="0" w:color="auto"/>
              <w:left w:val="single" w:sz="4" w:space="0" w:color="auto"/>
              <w:bottom w:val="single" w:sz="4" w:space="0" w:color="auto"/>
              <w:right w:val="single" w:sz="4" w:space="0" w:color="auto"/>
            </w:tcBorders>
          </w:tcPr>
          <w:p w14:paraId="0DCDEEBE"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Evis – module</w:t>
            </w:r>
          </w:p>
          <w:p w14:paraId="304CB95B"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module</w:t>
            </w:r>
            <w:r w:rsidRPr="00462118">
              <w:rPr>
                <w:sz w:val="16"/>
                <w:lang w:val="de-DE"/>
              </w:rPr>
              <w:t xml:space="preserve"> identifiziert ein Modul als Quelle innerhalb eines Gerätes. Das Modul kann als Hardware oder Software ausgeprägt sein. Hinweis: Modul 00 beschreibt ein nicht spezifiziertes Modul.</w:t>
            </w:r>
          </w:p>
          <w:p w14:paraId="0A6F92BB"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755CCC06"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040BF5F3"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59E710D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5B045CEC"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25D63FBF"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2.97</w:t>
            </w:r>
          </w:p>
        </w:tc>
        <w:tc>
          <w:tcPr>
            <w:tcW w:w="4061" w:type="dxa"/>
            <w:tcBorders>
              <w:top w:val="single" w:sz="4" w:space="0" w:color="auto"/>
              <w:left w:val="single" w:sz="4" w:space="0" w:color="auto"/>
              <w:bottom w:val="single" w:sz="4" w:space="0" w:color="auto"/>
              <w:right w:val="single" w:sz="4" w:space="0" w:color="auto"/>
            </w:tcBorders>
          </w:tcPr>
          <w:p w14:paraId="275857A8"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Evis – vendorId</w:t>
            </w:r>
          </w:p>
          <w:p w14:paraId="032796A3"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 xml:space="preserve">vendorId </w:t>
            </w:r>
            <w:r w:rsidRPr="00462118">
              <w:rPr>
                <w:sz w:val="16"/>
                <w:lang w:val="de-DE"/>
              </w:rPr>
              <w:t>gibt die Verwendung nach Flag-Kennung „the flag association“ an (siehe FNN COSEM Definition).</w:t>
            </w:r>
          </w:p>
          <w:p w14:paraId="20CA8D16"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15933C5F"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4C7FB58B"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5A6475B4"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4A70A614"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516D9E1A"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2.98</w:t>
            </w:r>
          </w:p>
        </w:tc>
        <w:tc>
          <w:tcPr>
            <w:tcW w:w="4061" w:type="dxa"/>
            <w:tcBorders>
              <w:top w:val="single" w:sz="4" w:space="0" w:color="auto"/>
              <w:left w:val="single" w:sz="4" w:space="0" w:color="auto"/>
              <w:bottom w:val="single" w:sz="4" w:space="0" w:color="auto"/>
              <w:right w:val="single" w:sz="4" w:space="0" w:color="auto"/>
            </w:tcBorders>
          </w:tcPr>
          <w:p w14:paraId="75573983"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Evis – version</w:t>
            </w:r>
          </w:p>
          <w:p w14:paraId="2E465046"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version</w:t>
            </w:r>
            <w:r w:rsidRPr="00462118">
              <w:rPr>
                <w:sz w:val="16"/>
                <w:lang w:val="de-DE"/>
              </w:rPr>
              <w:t xml:space="preserve"> spezifiziert die Version des Datentyps.</w:t>
            </w:r>
          </w:p>
          <w:p w14:paraId="5A8266AB"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ist </w:t>
            </w:r>
            <w:r w:rsidRPr="00462118">
              <w:rPr>
                <w:b/>
                <w:sz w:val="16"/>
                <w:lang w:val="de-DE"/>
              </w:rPr>
              <w:t>optional</w:t>
            </w:r>
            <w:r w:rsidRPr="00462118">
              <w:rPr>
                <w:sz w:val="16"/>
                <w:lang w:val="de-DE"/>
              </w:rPr>
              <w:t xml:space="preserve"> anzugeben.</w:t>
            </w:r>
          </w:p>
        </w:tc>
        <w:tc>
          <w:tcPr>
            <w:tcW w:w="2091" w:type="dxa"/>
            <w:tcBorders>
              <w:top w:val="single" w:sz="4" w:space="0" w:color="auto"/>
              <w:left w:val="single" w:sz="4" w:space="0" w:color="auto"/>
              <w:bottom w:val="single" w:sz="4" w:space="0" w:color="auto"/>
              <w:right w:val="single" w:sz="4" w:space="0" w:color="auto"/>
            </w:tcBorders>
          </w:tcPr>
          <w:p w14:paraId="57A994C6"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1FBD43ED"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3AE3A654"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3CA24D08"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5EA024A1"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2.99</w:t>
            </w:r>
          </w:p>
        </w:tc>
        <w:tc>
          <w:tcPr>
            <w:tcW w:w="4061" w:type="dxa"/>
            <w:tcBorders>
              <w:top w:val="single" w:sz="4" w:space="0" w:color="auto"/>
              <w:left w:val="single" w:sz="4" w:space="0" w:color="auto"/>
              <w:bottom w:val="single" w:sz="4" w:space="0" w:color="auto"/>
              <w:right w:val="single" w:sz="4" w:space="0" w:color="auto"/>
            </w:tcBorders>
          </w:tcPr>
          <w:p w14:paraId="40AA2CC0"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MessageExtensionType</w:t>
            </w:r>
          </w:p>
          <w:p w14:paraId="5B8389AE" w14:textId="77777777" w:rsidR="004D53B4" w:rsidRPr="00462118" w:rsidRDefault="004D53B4" w:rsidP="004D53B4">
            <w:pPr>
              <w:tabs>
                <w:tab w:val="left" w:pos="851"/>
              </w:tabs>
              <w:spacing w:before="60" w:after="60"/>
              <w:rPr>
                <w:sz w:val="16"/>
                <w:lang w:val="de-DE"/>
              </w:rPr>
            </w:pPr>
            <w:r w:rsidRPr="00462118">
              <w:rPr>
                <w:sz w:val="16"/>
                <w:lang w:val="de-DE"/>
              </w:rPr>
              <w:t xml:space="preserve">Die Klasse </w:t>
            </w:r>
            <w:r w:rsidRPr="00462118">
              <w:rPr>
                <w:i/>
                <w:sz w:val="16"/>
                <w:lang w:val="de-DE"/>
              </w:rPr>
              <w:t>MessageExtensionType</w:t>
            </w:r>
            <w:r w:rsidRPr="00462118">
              <w:rPr>
                <w:sz w:val="16"/>
                <w:lang w:val="de-DE"/>
              </w:rPr>
              <w:t xml:space="preserve"> liefert jene Textteile, die in der Information zum ‚event_type‘ an Stelle der Platzhalter zu verwenden sind. Die Reihenfolge der Texte muss mit der Reihenfolge der Platzhalter übereinstimmen und wird über das Datenelement </w:t>
            </w:r>
            <w:r w:rsidRPr="00462118">
              <w:rPr>
                <w:i/>
                <w:sz w:val="16"/>
                <w:lang w:val="de-DE"/>
              </w:rPr>
              <w:t>id</w:t>
            </w:r>
            <w:r w:rsidRPr="00462118">
              <w:rPr>
                <w:sz w:val="16"/>
                <w:lang w:val="de-DE"/>
              </w:rPr>
              <w:t xml:space="preserve"> festgelegt.</w:t>
            </w:r>
          </w:p>
          <w:p w14:paraId="6045C06F"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Die Nutzung der Klasse </w:t>
            </w:r>
            <w:r w:rsidRPr="00462118">
              <w:rPr>
                <w:i/>
                <w:sz w:val="16"/>
                <w:lang w:val="de-DE"/>
              </w:rPr>
              <w:t>MessageExtensionType</w:t>
            </w:r>
            <w:r w:rsidRPr="00462118">
              <w:rPr>
                <w:sz w:val="16"/>
                <w:lang w:val="de-DE"/>
              </w:rPr>
              <w:t xml:space="preserve"> ist </w:t>
            </w:r>
            <w:r w:rsidRPr="00462118">
              <w:rPr>
                <w:b/>
                <w:sz w:val="16"/>
                <w:lang w:val="de-DE"/>
              </w:rPr>
              <w:t>optional</w:t>
            </w:r>
            <w:r w:rsidRPr="00462118">
              <w:rPr>
                <w:sz w:val="16"/>
                <w:lang w:val="de-DE"/>
              </w:rPr>
              <w:t>.</w:t>
            </w:r>
          </w:p>
        </w:tc>
        <w:tc>
          <w:tcPr>
            <w:tcW w:w="2091" w:type="dxa"/>
            <w:tcBorders>
              <w:top w:val="single" w:sz="4" w:space="0" w:color="auto"/>
              <w:left w:val="single" w:sz="4" w:space="0" w:color="auto"/>
              <w:bottom w:val="single" w:sz="4" w:space="0" w:color="auto"/>
              <w:right w:val="single" w:sz="4" w:space="0" w:color="auto"/>
            </w:tcBorders>
          </w:tcPr>
          <w:p w14:paraId="6EF45590"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2E835D17"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009704DD"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235CF5F4"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3971EEF8"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2.100</w:t>
            </w:r>
          </w:p>
        </w:tc>
        <w:tc>
          <w:tcPr>
            <w:tcW w:w="4061" w:type="dxa"/>
            <w:tcBorders>
              <w:top w:val="single" w:sz="4" w:space="0" w:color="auto"/>
              <w:left w:val="single" w:sz="4" w:space="0" w:color="auto"/>
              <w:bottom w:val="single" w:sz="4" w:space="0" w:color="auto"/>
              <w:right w:val="single" w:sz="4" w:space="0" w:color="auto"/>
            </w:tcBorders>
          </w:tcPr>
          <w:p w14:paraId="62E974D6"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MessageExtensionType – id</w:t>
            </w:r>
          </w:p>
          <w:p w14:paraId="3134204B" w14:textId="77777777" w:rsidR="004D53B4" w:rsidRPr="00462118" w:rsidRDefault="004D53B4" w:rsidP="004D53B4">
            <w:pPr>
              <w:tabs>
                <w:tab w:val="left" w:pos="851"/>
              </w:tabs>
              <w:spacing w:before="60" w:after="60"/>
              <w:rPr>
                <w:sz w:val="16"/>
                <w:lang w:val="de-DE"/>
              </w:rPr>
            </w:pPr>
            <w:r w:rsidRPr="00462118">
              <w:rPr>
                <w:sz w:val="16"/>
                <w:lang w:val="de-DE"/>
              </w:rPr>
              <w:t xml:space="preserve">Das Datenelement </w:t>
            </w:r>
            <w:r w:rsidRPr="00462118">
              <w:rPr>
                <w:i/>
                <w:sz w:val="16"/>
                <w:lang w:val="de-DE"/>
              </w:rPr>
              <w:t>id</w:t>
            </w:r>
            <w:r w:rsidRPr="00462118">
              <w:rPr>
                <w:sz w:val="16"/>
                <w:lang w:val="de-DE"/>
              </w:rPr>
              <w:t xml:space="preserve"> der Klasse </w:t>
            </w:r>
            <w:r w:rsidRPr="00462118">
              <w:rPr>
                <w:i/>
                <w:sz w:val="16"/>
                <w:lang w:val="de-DE"/>
              </w:rPr>
              <w:t>MessageExtensionType</w:t>
            </w:r>
            <w:r w:rsidRPr="00462118">
              <w:rPr>
                <w:sz w:val="16"/>
                <w:lang w:val="de-DE"/>
              </w:rPr>
              <w:t xml:space="preserve"> identifiziert einen Textteil des Logeintrages und legt die Reihenfolge der Texte fest.</w:t>
            </w:r>
          </w:p>
          <w:p w14:paraId="37C79BF6"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Eine Instanz der Klasse </w:t>
            </w:r>
            <w:r w:rsidRPr="00462118">
              <w:rPr>
                <w:i/>
                <w:sz w:val="16"/>
                <w:lang w:val="de-DE"/>
              </w:rPr>
              <w:t>MessageExtension</w:t>
            </w:r>
            <w:r w:rsidRPr="00462118">
              <w:rPr>
                <w:sz w:val="16"/>
                <w:lang w:val="de-DE"/>
              </w:rPr>
              <w:t xml:space="preserve"> </w:t>
            </w:r>
            <w:r w:rsidRPr="00462118">
              <w:rPr>
                <w:b/>
                <w:sz w:val="16"/>
                <w:lang w:val="de-DE"/>
              </w:rPr>
              <w:t>muss</w:t>
            </w:r>
            <w:r w:rsidRPr="00462118">
              <w:rPr>
                <w:sz w:val="16"/>
                <w:lang w:val="de-DE"/>
              </w:rPr>
              <w:t xml:space="preserve"> immer ein Datenelement vom Typ </w:t>
            </w:r>
            <w:r w:rsidRPr="00462118">
              <w:rPr>
                <w:i/>
                <w:sz w:val="16"/>
                <w:lang w:val="de-DE"/>
              </w:rPr>
              <w:t>id</w:t>
            </w:r>
            <w:r w:rsidRPr="00462118">
              <w:rPr>
                <w:sz w:val="16"/>
                <w:lang w:val="de-DE"/>
              </w:rPr>
              <w:t xml:space="preserve"> enthalten.</w:t>
            </w:r>
          </w:p>
        </w:tc>
        <w:tc>
          <w:tcPr>
            <w:tcW w:w="2091" w:type="dxa"/>
            <w:tcBorders>
              <w:top w:val="single" w:sz="4" w:space="0" w:color="auto"/>
              <w:left w:val="single" w:sz="4" w:space="0" w:color="auto"/>
              <w:bottom w:val="single" w:sz="4" w:space="0" w:color="auto"/>
              <w:right w:val="single" w:sz="4" w:space="0" w:color="auto"/>
            </w:tcBorders>
          </w:tcPr>
          <w:p w14:paraId="7FB7077A"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2BA6CEBB"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395595B4"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53405581"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40546A2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2.101</w:t>
            </w:r>
          </w:p>
        </w:tc>
        <w:tc>
          <w:tcPr>
            <w:tcW w:w="4061" w:type="dxa"/>
            <w:tcBorders>
              <w:top w:val="single" w:sz="4" w:space="0" w:color="auto"/>
              <w:left w:val="single" w:sz="4" w:space="0" w:color="auto"/>
              <w:bottom w:val="single" w:sz="4" w:space="0" w:color="auto"/>
              <w:right w:val="single" w:sz="4" w:space="0" w:color="auto"/>
            </w:tcBorders>
          </w:tcPr>
          <w:p w14:paraId="017861B0"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MessageExtensionType – text</w:t>
            </w:r>
          </w:p>
          <w:p w14:paraId="02484D6C" w14:textId="77777777" w:rsidR="004D53B4" w:rsidRPr="00462118" w:rsidRDefault="004D53B4" w:rsidP="004D53B4">
            <w:pPr>
              <w:tabs>
                <w:tab w:val="left" w:pos="851"/>
              </w:tabs>
              <w:spacing w:before="60" w:after="60"/>
              <w:rPr>
                <w:sz w:val="16"/>
                <w:lang w:val="de-DE"/>
              </w:rPr>
            </w:pPr>
            <w:r w:rsidRPr="00462118">
              <w:rPr>
                <w:sz w:val="16"/>
                <w:lang w:val="de-DE"/>
              </w:rPr>
              <w:t>Das Datenelement enthält den Text des Logeintrags</w:t>
            </w:r>
          </w:p>
          <w:p w14:paraId="2ACEC95B" w14:textId="77777777" w:rsidR="004D53B4" w:rsidRPr="00462118" w:rsidRDefault="004D53B4" w:rsidP="004D53B4">
            <w:pPr>
              <w:tabs>
                <w:tab w:val="left" w:pos="851"/>
              </w:tabs>
              <w:spacing w:before="60" w:after="60"/>
              <w:rPr>
                <w:rFonts w:ascii="Calibri" w:eastAsia="Calibri" w:hAnsi="Calibri"/>
                <w:b/>
                <w:sz w:val="16"/>
                <w:lang w:val="de-DE"/>
              </w:rPr>
            </w:pPr>
            <w:r w:rsidRPr="00462118">
              <w:rPr>
                <w:sz w:val="16"/>
                <w:lang w:val="de-DE"/>
              </w:rPr>
              <w:t xml:space="preserve">Eine Instanz der Klasse </w:t>
            </w:r>
            <w:r w:rsidRPr="00462118">
              <w:rPr>
                <w:i/>
                <w:sz w:val="16"/>
                <w:lang w:val="de-DE"/>
              </w:rPr>
              <w:t>MessageExtension</w:t>
            </w:r>
            <w:r w:rsidRPr="00462118">
              <w:rPr>
                <w:sz w:val="16"/>
                <w:lang w:val="de-DE"/>
              </w:rPr>
              <w:t xml:space="preserve"> </w:t>
            </w:r>
            <w:r w:rsidRPr="00462118">
              <w:rPr>
                <w:b/>
                <w:sz w:val="16"/>
                <w:lang w:val="de-DE"/>
              </w:rPr>
              <w:t>muss</w:t>
            </w:r>
            <w:r w:rsidRPr="00462118">
              <w:rPr>
                <w:sz w:val="16"/>
                <w:lang w:val="de-DE"/>
              </w:rPr>
              <w:t xml:space="preserve"> immer ein Datenelement vom Typ </w:t>
            </w:r>
            <w:r w:rsidRPr="00462118">
              <w:rPr>
                <w:i/>
                <w:sz w:val="16"/>
                <w:lang w:val="de-DE"/>
              </w:rPr>
              <w:t>text</w:t>
            </w:r>
            <w:r w:rsidRPr="00462118">
              <w:rPr>
                <w:sz w:val="16"/>
                <w:lang w:val="de-DE"/>
              </w:rPr>
              <w:t xml:space="preserve"> enthalten.</w:t>
            </w:r>
          </w:p>
        </w:tc>
        <w:tc>
          <w:tcPr>
            <w:tcW w:w="2091" w:type="dxa"/>
            <w:tcBorders>
              <w:top w:val="single" w:sz="4" w:space="0" w:color="auto"/>
              <w:left w:val="single" w:sz="4" w:space="0" w:color="auto"/>
              <w:bottom w:val="single" w:sz="4" w:space="0" w:color="auto"/>
              <w:right w:val="single" w:sz="4" w:space="0" w:color="auto"/>
            </w:tcBorders>
          </w:tcPr>
          <w:p w14:paraId="5A0F71F9"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1D943AB5"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5A9CFA6F"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6AB63E83"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661D2641"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2.102</w:t>
            </w:r>
          </w:p>
        </w:tc>
        <w:tc>
          <w:tcPr>
            <w:tcW w:w="4061" w:type="dxa"/>
            <w:tcBorders>
              <w:top w:val="single" w:sz="4" w:space="0" w:color="auto"/>
              <w:left w:val="single" w:sz="4" w:space="0" w:color="auto"/>
              <w:bottom w:val="single" w:sz="4" w:space="0" w:color="auto"/>
              <w:right w:val="single" w:sz="4" w:space="0" w:color="auto"/>
            </w:tcBorders>
          </w:tcPr>
          <w:p w14:paraId="07517724" w14:textId="77777777" w:rsidR="004D53B4" w:rsidRPr="00462118" w:rsidRDefault="004D53B4" w:rsidP="004D53B4">
            <w:pPr>
              <w:keepNext/>
              <w:keepLines/>
              <w:tabs>
                <w:tab w:val="left" w:pos="851"/>
              </w:tabs>
              <w:spacing w:before="60" w:after="60"/>
              <w:rPr>
                <w:rFonts w:eastAsia="Calibri"/>
                <w:b/>
                <w:sz w:val="16"/>
                <w:lang w:val="de-DE"/>
              </w:rPr>
            </w:pPr>
            <w:r w:rsidRPr="00462118">
              <w:rPr>
                <w:b/>
                <w:sz w:val="16"/>
                <w:lang w:val="de-DE"/>
              </w:rPr>
              <w:t>MathOperation</w:t>
            </w:r>
          </w:p>
          <w:p w14:paraId="5B54464A" w14:textId="77777777" w:rsidR="004D53B4" w:rsidRPr="00462118" w:rsidRDefault="004D53B4" w:rsidP="004D53B4">
            <w:pPr>
              <w:keepNext/>
              <w:keepLines/>
              <w:tabs>
                <w:tab w:val="left" w:pos="851"/>
              </w:tabs>
              <w:spacing w:before="60" w:after="60"/>
              <w:rPr>
                <w:sz w:val="16"/>
                <w:lang w:val="de-DE"/>
              </w:rPr>
            </w:pPr>
            <w:r w:rsidRPr="00462118">
              <w:rPr>
                <w:sz w:val="16"/>
                <w:lang w:val="de-DE"/>
              </w:rPr>
              <w:t xml:space="preserve">Die Klasse </w:t>
            </w:r>
            <w:r w:rsidRPr="00462118">
              <w:rPr>
                <w:i/>
                <w:sz w:val="16"/>
                <w:lang w:val="de-DE"/>
              </w:rPr>
              <w:t>MathOperation</w:t>
            </w:r>
            <w:r w:rsidRPr="00462118">
              <w:rPr>
                <w:sz w:val="16"/>
                <w:lang w:val="de-DE"/>
              </w:rPr>
              <w:t xml:space="preserve"> spezifiziert mathematische Operationen zwischen Messwertlisten, um dadurch Zählerbeziehungen abzubilden.</w:t>
            </w:r>
          </w:p>
          <w:p w14:paraId="4B197726" w14:textId="77777777" w:rsidR="004D53B4" w:rsidRPr="00462118" w:rsidRDefault="004D53B4" w:rsidP="004D53B4">
            <w:pPr>
              <w:keepNext/>
              <w:keepLines/>
              <w:tabs>
                <w:tab w:val="left" w:pos="851"/>
              </w:tabs>
              <w:spacing w:before="60" w:after="60"/>
              <w:rPr>
                <w:sz w:val="16"/>
                <w:lang w:val="de-DE"/>
              </w:rPr>
            </w:pPr>
            <w:r w:rsidRPr="00462118">
              <w:rPr>
                <w:sz w:val="16"/>
                <w:lang w:val="de-DE"/>
              </w:rPr>
              <w:t xml:space="preserve">Eine Instanz der Klasse </w:t>
            </w:r>
            <w:r w:rsidRPr="00462118">
              <w:rPr>
                <w:i/>
                <w:sz w:val="16"/>
                <w:lang w:val="de-DE"/>
              </w:rPr>
              <w:t>MathOperation</w:t>
            </w:r>
            <w:r w:rsidRPr="00462118">
              <w:rPr>
                <w:sz w:val="16"/>
                <w:lang w:val="de-DE"/>
              </w:rPr>
              <w:t>:</w:t>
            </w:r>
          </w:p>
          <w:p w14:paraId="2AFCC6B8" w14:textId="77777777" w:rsidR="004D53B4" w:rsidRPr="00462118" w:rsidRDefault="004D53B4" w:rsidP="004D53B4">
            <w:pPr>
              <w:keepNext/>
              <w:keepLines/>
              <w:tabs>
                <w:tab w:val="left" w:pos="604"/>
                <w:tab w:val="left" w:pos="851"/>
              </w:tabs>
              <w:spacing w:before="60" w:after="60"/>
              <w:rPr>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muss</w:t>
            </w:r>
            <w:r w:rsidRPr="00462118">
              <w:rPr>
                <w:sz w:val="16"/>
                <w:lang w:val="de-DE"/>
              </w:rPr>
              <w:t xml:space="preserve"> auf eine Instanz der Klasse </w:t>
            </w:r>
            <w:r w:rsidRPr="00462118">
              <w:rPr>
                <w:i/>
                <w:sz w:val="16"/>
                <w:lang w:val="de-DE"/>
              </w:rPr>
              <w:t>Operand1</w:t>
            </w:r>
            <w:r w:rsidRPr="00462118">
              <w:rPr>
                <w:sz w:val="16"/>
                <w:lang w:val="de-DE"/>
              </w:rPr>
              <w:t xml:space="preserve"> verweisen</w:t>
            </w:r>
          </w:p>
          <w:p w14:paraId="3E60597C" w14:textId="77777777" w:rsidR="004D53B4" w:rsidRPr="00462118" w:rsidRDefault="004D53B4" w:rsidP="004D53B4">
            <w:pPr>
              <w:keepNext/>
              <w:keepLines/>
              <w:tabs>
                <w:tab w:val="left" w:pos="604"/>
                <w:tab w:val="left" w:pos="851"/>
              </w:tabs>
              <w:spacing w:before="60" w:after="60"/>
              <w:rPr>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muss</w:t>
            </w:r>
            <w:r w:rsidRPr="00462118">
              <w:rPr>
                <w:sz w:val="16"/>
                <w:lang w:val="de-DE"/>
              </w:rPr>
              <w:t xml:space="preserve"> auf eine Instanz der Klasse </w:t>
            </w:r>
            <w:r w:rsidRPr="00462118">
              <w:rPr>
                <w:i/>
                <w:sz w:val="16"/>
                <w:lang w:val="de-DE"/>
              </w:rPr>
              <w:t>Operator</w:t>
            </w:r>
            <w:r w:rsidRPr="00462118">
              <w:rPr>
                <w:sz w:val="16"/>
                <w:lang w:val="de-DE"/>
              </w:rPr>
              <w:t xml:space="preserve"> verweisen</w:t>
            </w:r>
          </w:p>
          <w:p w14:paraId="1155BF52" w14:textId="77777777" w:rsidR="004D53B4" w:rsidRPr="00462118" w:rsidRDefault="004D53B4" w:rsidP="004D53B4">
            <w:pPr>
              <w:keepNext/>
              <w:keepLines/>
              <w:tabs>
                <w:tab w:val="left" w:pos="604"/>
                <w:tab w:val="left" w:pos="851"/>
              </w:tabs>
              <w:spacing w:before="60" w:after="60"/>
              <w:rPr>
                <w:rFonts w:ascii="Calibri" w:hAnsi="Calibri"/>
                <w:sz w:val="16"/>
                <w:lang w:val="de-DE"/>
              </w:rPr>
            </w:pPr>
            <w:r w:rsidRPr="00462118">
              <w:rPr>
                <w:rFonts w:ascii="Symbol" w:hAnsi="Symbol"/>
                <w:b/>
                <w:sz w:val="16"/>
                <w:lang w:val="de-DE"/>
              </w:rPr>
              <w:sym w:font="Symbol" w:char="00B7"/>
            </w:r>
            <w:r w:rsidRPr="00462118">
              <w:rPr>
                <w:rFonts w:cs="Arial"/>
                <w:b/>
                <w:sz w:val="16"/>
                <w:lang w:val="de-DE"/>
              </w:rPr>
              <w:tab/>
            </w:r>
            <w:r w:rsidRPr="00462118">
              <w:rPr>
                <w:b/>
                <w:sz w:val="16"/>
                <w:lang w:val="de-DE"/>
              </w:rPr>
              <w:t>muss</w:t>
            </w:r>
            <w:r w:rsidRPr="00462118">
              <w:rPr>
                <w:sz w:val="16"/>
                <w:lang w:val="de-DE"/>
              </w:rPr>
              <w:t xml:space="preserve"> auf eine Instanz der Klasse </w:t>
            </w:r>
            <w:r w:rsidRPr="00462118">
              <w:rPr>
                <w:i/>
                <w:sz w:val="16"/>
                <w:lang w:val="de-DE"/>
              </w:rPr>
              <w:t xml:space="preserve">Operand2 </w:t>
            </w:r>
            <w:r w:rsidRPr="00462118">
              <w:rPr>
                <w:sz w:val="16"/>
                <w:lang w:val="de-DE"/>
              </w:rPr>
              <w:t>verweisen</w:t>
            </w:r>
          </w:p>
        </w:tc>
        <w:tc>
          <w:tcPr>
            <w:tcW w:w="2091" w:type="dxa"/>
            <w:tcBorders>
              <w:top w:val="single" w:sz="4" w:space="0" w:color="auto"/>
              <w:left w:val="single" w:sz="4" w:space="0" w:color="auto"/>
              <w:bottom w:val="single" w:sz="4" w:space="0" w:color="auto"/>
              <w:right w:val="single" w:sz="4" w:space="0" w:color="auto"/>
            </w:tcBorders>
          </w:tcPr>
          <w:p w14:paraId="21995507" w14:textId="77777777" w:rsidR="004D53B4" w:rsidRPr="00462118" w:rsidRDefault="004D53B4" w:rsidP="004D53B4">
            <w:pPr>
              <w:keepNext/>
              <w:keepLines/>
              <w:tabs>
                <w:tab w:val="left" w:pos="851"/>
              </w:tabs>
              <w:spacing w:before="60" w:after="60"/>
              <w:rPr>
                <w:rFonts w:ascii="Calibri" w:eastAsia="Calibri" w:hAnsi="Calibri"/>
                <w:sz w:val="16"/>
                <w:lang w:val="de-DE"/>
              </w:rPr>
            </w:pPr>
            <w:r w:rsidRPr="00462118">
              <w:rPr>
                <w:sz w:val="16"/>
                <w:lang w:val="de-DE"/>
              </w:rPr>
              <w:t>Optional</w:t>
            </w:r>
          </w:p>
        </w:tc>
        <w:tc>
          <w:tcPr>
            <w:tcW w:w="1683" w:type="dxa"/>
            <w:tcBorders>
              <w:top w:val="single" w:sz="4" w:space="0" w:color="auto"/>
              <w:left w:val="single" w:sz="4" w:space="0" w:color="auto"/>
              <w:bottom w:val="single" w:sz="4" w:space="0" w:color="auto"/>
              <w:right w:val="single" w:sz="4" w:space="0" w:color="auto"/>
            </w:tcBorders>
          </w:tcPr>
          <w:p w14:paraId="125FB5C7" w14:textId="77777777" w:rsidR="004D53B4" w:rsidRPr="00462118" w:rsidRDefault="004D53B4" w:rsidP="004D53B4">
            <w:pPr>
              <w:keepNext/>
              <w:keepLines/>
              <w:tabs>
                <w:tab w:val="left" w:pos="851"/>
              </w:tabs>
              <w:spacing w:before="60" w:after="60"/>
              <w:rPr>
                <w:sz w:val="16"/>
                <w:lang w:val="de-DE"/>
              </w:rPr>
            </w:pPr>
            <w:r w:rsidRPr="00462118">
              <w:rPr>
                <w:sz w:val="16"/>
                <w:lang w:val="de-DE"/>
              </w:rPr>
              <w:t>Optional</w:t>
            </w:r>
          </w:p>
        </w:tc>
        <w:tc>
          <w:tcPr>
            <w:tcW w:w="1675" w:type="dxa"/>
            <w:tcBorders>
              <w:top w:val="single" w:sz="4" w:space="0" w:color="auto"/>
              <w:left w:val="single" w:sz="4" w:space="0" w:color="auto"/>
              <w:bottom w:val="single" w:sz="4" w:space="0" w:color="auto"/>
              <w:right w:val="single" w:sz="4" w:space="0" w:color="auto"/>
            </w:tcBorders>
          </w:tcPr>
          <w:p w14:paraId="7CCD4AA9" w14:textId="77777777" w:rsidR="004D53B4" w:rsidRPr="00462118" w:rsidRDefault="004D53B4" w:rsidP="004D53B4">
            <w:pPr>
              <w:keepNext/>
              <w:keepLines/>
              <w:tabs>
                <w:tab w:val="left" w:pos="851"/>
              </w:tabs>
              <w:spacing w:before="60" w:after="60"/>
              <w:rPr>
                <w:sz w:val="16"/>
                <w:lang w:val="de-DE"/>
              </w:rPr>
            </w:pPr>
            <w:r w:rsidRPr="00462118">
              <w:rPr>
                <w:sz w:val="16"/>
                <w:lang w:val="de-DE"/>
              </w:rPr>
              <w:t>keine zwingende Implementierung</w:t>
            </w:r>
          </w:p>
        </w:tc>
      </w:tr>
      <w:tr w:rsidR="004D53B4" w:rsidRPr="00462118" w14:paraId="0AA16652"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6C891103"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2.103</w:t>
            </w:r>
          </w:p>
        </w:tc>
        <w:tc>
          <w:tcPr>
            <w:tcW w:w="4061" w:type="dxa"/>
            <w:tcBorders>
              <w:top w:val="single" w:sz="4" w:space="0" w:color="auto"/>
              <w:left w:val="single" w:sz="4" w:space="0" w:color="auto"/>
              <w:bottom w:val="single" w:sz="4" w:space="0" w:color="auto"/>
              <w:right w:val="single" w:sz="4" w:space="0" w:color="auto"/>
            </w:tcBorders>
          </w:tcPr>
          <w:p w14:paraId="615E8FBB"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Operand1</w:t>
            </w:r>
          </w:p>
          <w:p w14:paraId="03BCEBA7"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Die Klasse </w:t>
            </w:r>
            <w:r w:rsidRPr="00462118">
              <w:rPr>
                <w:i/>
                <w:sz w:val="16"/>
                <w:lang w:val="de-DE"/>
              </w:rPr>
              <w:t>Operand1</w:t>
            </w:r>
            <w:r w:rsidRPr="00462118">
              <w:rPr>
                <w:sz w:val="16"/>
                <w:lang w:val="de-DE"/>
              </w:rPr>
              <w:t xml:space="preserve"> spezifiziert den ersten Operand einer mathematischen Operation zwischen Messwertlisten.</w:t>
            </w:r>
          </w:p>
        </w:tc>
        <w:tc>
          <w:tcPr>
            <w:tcW w:w="2091" w:type="dxa"/>
            <w:tcBorders>
              <w:top w:val="single" w:sz="4" w:space="0" w:color="auto"/>
              <w:left w:val="single" w:sz="4" w:space="0" w:color="auto"/>
              <w:bottom w:val="single" w:sz="4" w:space="0" w:color="auto"/>
              <w:right w:val="single" w:sz="4" w:space="0" w:color="auto"/>
            </w:tcBorders>
          </w:tcPr>
          <w:p w14:paraId="01A91CAB"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4FBD8C09"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35B20CCA"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0AE21947"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6CDF0F75"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2.104</w:t>
            </w:r>
          </w:p>
        </w:tc>
        <w:tc>
          <w:tcPr>
            <w:tcW w:w="4061" w:type="dxa"/>
            <w:tcBorders>
              <w:top w:val="single" w:sz="4" w:space="0" w:color="auto"/>
              <w:left w:val="single" w:sz="4" w:space="0" w:color="auto"/>
              <w:bottom w:val="single" w:sz="4" w:space="0" w:color="auto"/>
              <w:right w:val="single" w:sz="4" w:space="0" w:color="auto"/>
            </w:tcBorders>
          </w:tcPr>
          <w:p w14:paraId="4460FA22"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Operand1 – meterReadingId</w:t>
            </w:r>
          </w:p>
          <w:p w14:paraId="5768C34A"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w:t>
            </w:r>
            <w:r w:rsidRPr="00462118">
              <w:rPr>
                <w:i/>
                <w:sz w:val="16"/>
                <w:lang w:val="de-DE"/>
              </w:rPr>
              <w:t>meterReadingId</w:t>
            </w:r>
            <w:r w:rsidRPr="00462118">
              <w:rPr>
                <w:sz w:val="16"/>
                <w:lang w:val="de-DE"/>
              </w:rPr>
              <w:t xml:space="preserve"> spezifiziert den Identifikator der Messwertreihe dessen Werte mathematisch mit Werten einer weiteren Messwertreihe verknüpft werden sollen. Es </w:t>
            </w:r>
            <w:r w:rsidRPr="00462118">
              <w:rPr>
                <w:b/>
                <w:sz w:val="16"/>
                <w:lang w:val="de-DE"/>
              </w:rPr>
              <w:t>muss</w:t>
            </w:r>
            <w:r w:rsidRPr="00462118">
              <w:rPr>
                <w:sz w:val="16"/>
                <w:lang w:val="de-DE"/>
              </w:rPr>
              <w:t xml:space="preserve"> eine Messwertliste über das Datenelement </w:t>
            </w:r>
            <w:r w:rsidRPr="00462118">
              <w:rPr>
                <w:i/>
                <w:sz w:val="16"/>
                <w:lang w:val="de-DE"/>
              </w:rPr>
              <w:t>meterReadingId</w:t>
            </w:r>
            <w:r w:rsidRPr="00462118">
              <w:rPr>
                <w:sz w:val="16"/>
                <w:lang w:val="de-DE"/>
              </w:rPr>
              <w:t xml:space="preserve"> referenziert werden.</w:t>
            </w:r>
          </w:p>
        </w:tc>
        <w:tc>
          <w:tcPr>
            <w:tcW w:w="2091" w:type="dxa"/>
            <w:tcBorders>
              <w:top w:val="single" w:sz="4" w:space="0" w:color="auto"/>
              <w:left w:val="single" w:sz="4" w:space="0" w:color="auto"/>
              <w:bottom w:val="single" w:sz="4" w:space="0" w:color="auto"/>
              <w:right w:val="single" w:sz="4" w:space="0" w:color="auto"/>
            </w:tcBorders>
          </w:tcPr>
          <w:p w14:paraId="6918DF06"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7A30CDA8"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3D4E9620"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719AF19F"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1EF06F7E"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2.105</w:t>
            </w:r>
          </w:p>
        </w:tc>
        <w:tc>
          <w:tcPr>
            <w:tcW w:w="4061" w:type="dxa"/>
            <w:tcBorders>
              <w:top w:val="single" w:sz="4" w:space="0" w:color="auto"/>
              <w:left w:val="single" w:sz="4" w:space="0" w:color="auto"/>
              <w:bottom w:val="single" w:sz="4" w:space="0" w:color="auto"/>
              <w:right w:val="single" w:sz="4" w:space="0" w:color="auto"/>
            </w:tcBorders>
          </w:tcPr>
          <w:p w14:paraId="08F1FF2E"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Operator</w:t>
            </w:r>
          </w:p>
          <w:p w14:paraId="46D74959"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Die Klasse </w:t>
            </w:r>
            <w:r w:rsidRPr="00462118">
              <w:rPr>
                <w:i/>
                <w:sz w:val="16"/>
                <w:lang w:val="de-DE"/>
              </w:rPr>
              <w:t>Operator</w:t>
            </w:r>
            <w:r w:rsidRPr="00462118">
              <w:rPr>
                <w:sz w:val="16"/>
                <w:lang w:val="de-DE"/>
              </w:rPr>
              <w:t xml:space="preserve"> spezifiziert den mathematischen Operator der mathematischen Operation als Container für das Datenelement </w:t>
            </w:r>
            <w:r w:rsidRPr="00462118">
              <w:rPr>
                <w:i/>
                <w:sz w:val="16"/>
                <w:lang w:val="de-DE"/>
              </w:rPr>
              <w:t>operator</w:t>
            </w:r>
            <w:r w:rsidRPr="00462118">
              <w:rPr>
                <w:sz w:val="16"/>
                <w:lang w:val="de-DE"/>
              </w:rPr>
              <w:t xml:space="preserve">. </w:t>
            </w:r>
          </w:p>
        </w:tc>
        <w:tc>
          <w:tcPr>
            <w:tcW w:w="2091" w:type="dxa"/>
            <w:tcBorders>
              <w:top w:val="single" w:sz="4" w:space="0" w:color="auto"/>
              <w:left w:val="single" w:sz="4" w:space="0" w:color="auto"/>
              <w:bottom w:val="single" w:sz="4" w:space="0" w:color="auto"/>
              <w:right w:val="single" w:sz="4" w:space="0" w:color="auto"/>
            </w:tcBorders>
          </w:tcPr>
          <w:p w14:paraId="4C25B9AB"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5E50A2E5"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568619DC"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61A27D28"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603465C2"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2.106</w:t>
            </w:r>
          </w:p>
        </w:tc>
        <w:tc>
          <w:tcPr>
            <w:tcW w:w="4061" w:type="dxa"/>
            <w:tcBorders>
              <w:top w:val="single" w:sz="4" w:space="0" w:color="auto"/>
              <w:left w:val="single" w:sz="4" w:space="0" w:color="auto"/>
              <w:bottom w:val="single" w:sz="4" w:space="0" w:color="auto"/>
              <w:right w:val="single" w:sz="4" w:space="0" w:color="auto"/>
            </w:tcBorders>
          </w:tcPr>
          <w:p w14:paraId="5530AD33"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Operator – operator</w:t>
            </w:r>
          </w:p>
          <w:p w14:paraId="477162AE"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w:t>
            </w:r>
            <w:r w:rsidRPr="00462118">
              <w:rPr>
                <w:i/>
                <w:sz w:val="16"/>
                <w:lang w:val="de-DE"/>
              </w:rPr>
              <w:t>operator</w:t>
            </w:r>
            <w:r w:rsidRPr="00462118">
              <w:rPr>
                <w:sz w:val="16"/>
                <w:lang w:val="de-DE"/>
              </w:rPr>
              <w:t xml:space="preserve"> spezifiziert den mathematischen Operator der mathematischen Operation als Element der Enumeration aus {1=Addition, 2=Subtraktion, 3=Division, 4=Multiplikation}. Für eine mathematische Operation </w:t>
            </w:r>
            <w:r w:rsidRPr="00462118">
              <w:rPr>
                <w:b/>
                <w:sz w:val="16"/>
                <w:lang w:val="de-DE"/>
              </w:rPr>
              <w:t>muss</w:t>
            </w:r>
            <w:r w:rsidRPr="00462118">
              <w:rPr>
                <w:sz w:val="16"/>
                <w:lang w:val="de-DE"/>
              </w:rPr>
              <w:t xml:space="preserve"> ein Operator angegeben werden.</w:t>
            </w:r>
          </w:p>
        </w:tc>
        <w:tc>
          <w:tcPr>
            <w:tcW w:w="2091" w:type="dxa"/>
            <w:tcBorders>
              <w:top w:val="single" w:sz="4" w:space="0" w:color="auto"/>
              <w:left w:val="single" w:sz="4" w:space="0" w:color="auto"/>
              <w:bottom w:val="single" w:sz="4" w:space="0" w:color="auto"/>
              <w:right w:val="single" w:sz="4" w:space="0" w:color="auto"/>
            </w:tcBorders>
          </w:tcPr>
          <w:p w14:paraId="63E38F4A"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2BFD012C"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2422AF0E"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20EF44D9"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31A855E7"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2.107</w:t>
            </w:r>
          </w:p>
        </w:tc>
        <w:tc>
          <w:tcPr>
            <w:tcW w:w="4061" w:type="dxa"/>
            <w:tcBorders>
              <w:top w:val="single" w:sz="4" w:space="0" w:color="auto"/>
              <w:left w:val="single" w:sz="4" w:space="0" w:color="auto"/>
              <w:bottom w:val="single" w:sz="4" w:space="0" w:color="auto"/>
              <w:right w:val="single" w:sz="4" w:space="0" w:color="auto"/>
            </w:tcBorders>
          </w:tcPr>
          <w:p w14:paraId="21F447C0"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Operand2</w:t>
            </w:r>
          </w:p>
          <w:p w14:paraId="33715982"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Die Klasse </w:t>
            </w:r>
            <w:r w:rsidRPr="00462118">
              <w:rPr>
                <w:i/>
                <w:sz w:val="16"/>
                <w:lang w:val="de-DE"/>
              </w:rPr>
              <w:t>Operand2</w:t>
            </w:r>
            <w:r w:rsidRPr="00462118">
              <w:rPr>
                <w:sz w:val="16"/>
                <w:lang w:val="de-DE"/>
              </w:rPr>
              <w:t xml:space="preserve"> spezifiziert den zweiten Operand einer mathematischen Operation zwischen Messwertlisten.</w:t>
            </w:r>
          </w:p>
        </w:tc>
        <w:tc>
          <w:tcPr>
            <w:tcW w:w="2091" w:type="dxa"/>
            <w:tcBorders>
              <w:top w:val="single" w:sz="4" w:space="0" w:color="auto"/>
              <w:left w:val="single" w:sz="4" w:space="0" w:color="auto"/>
              <w:bottom w:val="single" w:sz="4" w:space="0" w:color="auto"/>
              <w:right w:val="single" w:sz="4" w:space="0" w:color="auto"/>
            </w:tcBorders>
          </w:tcPr>
          <w:p w14:paraId="1E839204"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3885695D"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7127DA51"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keine zwingende Implementierung</w:t>
            </w:r>
          </w:p>
        </w:tc>
      </w:tr>
      <w:tr w:rsidR="004D53B4" w:rsidRPr="00462118" w14:paraId="5328A432" w14:textId="77777777" w:rsidTr="004D53B4">
        <w:trPr>
          <w:jc w:val="center"/>
        </w:trPr>
        <w:tc>
          <w:tcPr>
            <w:tcW w:w="663" w:type="dxa"/>
            <w:tcBorders>
              <w:top w:val="single" w:sz="4" w:space="0" w:color="auto"/>
              <w:left w:val="single" w:sz="4" w:space="0" w:color="auto"/>
              <w:bottom w:val="single" w:sz="4" w:space="0" w:color="auto"/>
              <w:right w:val="single" w:sz="4" w:space="0" w:color="auto"/>
            </w:tcBorders>
          </w:tcPr>
          <w:p w14:paraId="1630F035"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2.108</w:t>
            </w:r>
          </w:p>
        </w:tc>
        <w:tc>
          <w:tcPr>
            <w:tcW w:w="4061" w:type="dxa"/>
            <w:tcBorders>
              <w:top w:val="single" w:sz="4" w:space="0" w:color="auto"/>
              <w:left w:val="single" w:sz="4" w:space="0" w:color="auto"/>
              <w:bottom w:val="single" w:sz="4" w:space="0" w:color="auto"/>
              <w:right w:val="single" w:sz="4" w:space="0" w:color="auto"/>
            </w:tcBorders>
          </w:tcPr>
          <w:p w14:paraId="6E7BDDA5" w14:textId="77777777" w:rsidR="004D53B4" w:rsidRPr="00462118" w:rsidRDefault="004D53B4" w:rsidP="004D53B4">
            <w:pPr>
              <w:tabs>
                <w:tab w:val="left" w:pos="851"/>
              </w:tabs>
              <w:spacing w:before="60" w:after="60"/>
              <w:rPr>
                <w:rFonts w:eastAsia="Calibri"/>
                <w:b/>
                <w:sz w:val="16"/>
                <w:lang w:val="de-DE"/>
              </w:rPr>
            </w:pPr>
            <w:r w:rsidRPr="00462118">
              <w:rPr>
                <w:b/>
                <w:sz w:val="16"/>
                <w:lang w:val="de-DE"/>
              </w:rPr>
              <w:t>Operand2 – meterReadingId</w:t>
            </w:r>
          </w:p>
          <w:p w14:paraId="20F2EC38" w14:textId="77777777" w:rsidR="004D53B4" w:rsidRPr="00462118" w:rsidRDefault="004D53B4" w:rsidP="004D53B4">
            <w:pPr>
              <w:tabs>
                <w:tab w:val="left" w:pos="851"/>
              </w:tabs>
              <w:spacing w:before="60" w:after="60"/>
              <w:rPr>
                <w:rFonts w:ascii="Calibri" w:eastAsia="Calibri" w:hAnsi="Calibri"/>
                <w:sz w:val="16"/>
                <w:lang w:val="de-DE"/>
              </w:rPr>
            </w:pPr>
            <w:r w:rsidRPr="00462118">
              <w:rPr>
                <w:sz w:val="16"/>
                <w:lang w:val="de-DE"/>
              </w:rPr>
              <w:t xml:space="preserve">Das Datenelement </w:t>
            </w:r>
            <w:r w:rsidRPr="00462118">
              <w:rPr>
                <w:i/>
                <w:sz w:val="16"/>
                <w:lang w:val="de-DE"/>
              </w:rPr>
              <w:t>meterReadingId</w:t>
            </w:r>
            <w:r w:rsidRPr="00462118">
              <w:rPr>
                <w:sz w:val="16"/>
                <w:lang w:val="de-DE"/>
              </w:rPr>
              <w:t xml:space="preserve"> spezifiziert den Identifikator der Messwertreihe dessen Werte mathematisch mit Werten einer weiteren Messwertreihe verknüpft werden sollen. Es </w:t>
            </w:r>
            <w:r w:rsidRPr="00462118">
              <w:rPr>
                <w:b/>
                <w:sz w:val="16"/>
                <w:lang w:val="de-DE"/>
              </w:rPr>
              <w:t>muss</w:t>
            </w:r>
            <w:r w:rsidRPr="00462118">
              <w:rPr>
                <w:sz w:val="16"/>
                <w:lang w:val="de-DE"/>
              </w:rPr>
              <w:t xml:space="preserve"> eine Messwertliste über das Datenelement </w:t>
            </w:r>
            <w:r w:rsidRPr="00462118">
              <w:rPr>
                <w:i/>
                <w:sz w:val="16"/>
                <w:lang w:val="de-DE"/>
              </w:rPr>
              <w:t>meterReadingId</w:t>
            </w:r>
            <w:r w:rsidRPr="00462118">
              <w:rPr>
                <w:sz w:val="16"/>
                <w:lang w:val="de-DE"/>
              </w:rPr>
              <w:t xml:space="preserve"> referenziert werden.</w:t>
            </w:r>
          </w:p>
        </w:tc>
        <w:tc>
          <w:tcPr>
            <w:tcW w:w="2091" w:type="dxa"/>
            <w:tcBorders>
              <w:top w:val="single" w:sz="4" w:space="0" w:color="auto"/>
              <w:left w:val="single" w:sz="4" w:space="0" w:color="auto"/>
              <w:bottom w:val="single" w:sz="4" w:space="0" w:color="auto"/>
              <w:right w:val="single" w:sz="4" w:space="0" w:color="auto"/>
            </w:tcBorders>
          </w:tcPr>
          <w:p w14:paraId="225CDBC4" w14:textId="77777777" w:rsidR="004D53B4" w:rsidRPr="00462118" w:rsidRDefault="004D53B4" w:rsidP="004D53B4">
            <w:pPr>
              <w:tabs>
                <w:tab w:val="left" w:pos="851"/>
              </w:tabs>
              <w:spacing w:before="60" w:after="60" w:line="230" w:lineRule="atLeast"/>
              <w:rPr>
                <w:rFonts w:ascii="Calibri" w:eastAsia="Calibri" w:hAnsi="Calibri"/>
                <w:sz w:val="16"/>
                <w:lang w:val="de-DE"/>
              </w:rPr>
            </w:pPr>
            <w:r w:rsidRPr="00462118">
              <w:rPr>
                <w:sz w:val="16"/>
                <w:lang w:val="de-DE"/>
              </w:rPr>
              <w:t>Erforderlich</w:t>
            </w:r>
          </w:p>
        </w:tc>
        <w:tc>
          <w:tcPr>
            <w:tcW w:w="1683" w:type="dxa"/>
            <w:tcBorders>
              <w:top w:val="single" w:sz="4" w:space="0" w:color="auto"/>
              <w:left w:val="single" w:sz="4" w:space="0" w:color="auto"/>
              <w:bottom w:val="single" w:sz="4" w:space="0" w:color="auto"/>
              <w:right w:val="single" w:sz="4" w:space="0" w:color="auto"/>
            </w:tcBorders>
          </w:tcPr>
          <w:p w14:paraId="5F67A340" w14:textId="77777777" w:rsidR="004D53B4" w:rsidRPr="00462118" w:rsidRDefault="004D53B4" w:rsidP="004D53B4">
            <w:pPr>
              <w:tabs>
                <w:tab w:val="left" w:pos="851"/>
              </w:tabs>
              <w:spacing w:before="60" w:after="60" w:line="230" w:lineRule="atLeast"/>
              <w:rPr>
                <w:sz w:val="16"/>
                <w:lang w:val="de-DE"/>
              </w:rPr>
            </w:pPr>
            <w:r w:rsidRPr="00462118">
              <w:rPr>
                <w:sz w:val="16"/>
                <w:lang w:val="de-DE"/>
              </w:rPr>
              <w:t>Erforderlich</w:t>
            </w:r>
          </w:p>
        </w:tc>
        <w:tc>
          <w:tcPr>
            <w:tcW w:w="1675" w:type="dxa"/>
            <w:tcBorders>
              <w:top w:val="single" w:sz="4" w:space="0" w:color="auto"/>
              <w:left w:val="single" w:sz="4" w:space="0" w:color="auto"/>
              <w:bottom w:val="single" w:sz="4" w:space="0" w:color="auto"/>
              <w:right w:val="single" w:sz="4" w:space="0" w:color="auto"/>
            </w:tcBorders>
          </w:tcPr>
          <w:p w14:paraId="25EEBF2B" w14:textId="77777777" w:rsidR="004D53B4" w:rsidRPr="00462118" w:rsidRDefault="004D53B4" w:rsidP="004D53B4">
            <w:pPr>
              <w:keepNext/>
              <w:tabs>
                <w:tab w:val="left" w:pos="851"/>
              </w:tabs>
              <w:spacing w:before="60" w:after="60" w:line="230" w:lineRule="atLeast"/>
              <w:rPr>
                <w:sz w:val="16"/>
                <w:lang w:val="de-DE"/>
              </w:rPr>
            </w:pPr>
            <w:r w:rsidRPr="00462118">
              <w:rPr>
                <w:sz w:val="16"/>
                <w:lang w:val="de-DE"/>
              </w:rPr>
              <w:t>keine zwingende Implementierung</w:t>
            </w:r>
          </w:p>
        </w:tc>
      </w:tr>
    </w:tbl>
    <w:p w14:paraId="592FE841" w14:textId="77777777" w:rsidR="004D53B4" w:rsidRPr="00462118" w:rsidRDefault="004D53B4">
      <w:pPr>
        <w:pStyle w:val="Beschriftung"/>
        <w:rPr>
          <w:lang w:val="de-DE"/>
        </w:rPr>
      </w:pPr>
      <w:bookmarkStart w:id="296" w:name="_Toc486442947"/>
      <w:r w:rsidRPr="00462118">
        <w:rPr>
          <w:lang w:val="de-DE"/>
        </w:rPr>
        <w:t xml:space="preserve">Tabelle </w:t>
      </w:r>
      <w:r w:rsidRPr="00462118">
        <w:rPr>
          <w:lang w:val="de-DE"/>
        </w:rPr>
        <w:fldChar w:fldCharType="begin"/>
      </w:r>
      <w:r w:rsidRPr="00462118">
        <w:rPr>
          <w:lang w:val="de-DE"/>
        </w:rPr>
        <w:instrText xml:space="preserve"> SEQ Tabelle \* ARABIC </w:instrText>
      </w:r>
      <w:r w:rsidRPr="00462118">
        <w:rPr>
          <w:lang w:val="de-DE"/>
        </w:rPr>
        <w:fldChar w:fldCharType="separate"/>
      </w:r>
      <w:r w:rsidRPr="00462118">
        <w:rPr>
          <w:lang w:val="de-DE"/>
        </w:rPr>
        <w:t>3</w:t>
      </w:r>
      <w:r w:rsidRPr="00462118">
        <w:rPr>
          <w:lang w:val="de-DE"/>
        </w:rPr>
        <w:fldChar w:fldCharType="end"/>
      </w:r>
      <w:r w:rsidRPr="00462118">
        <w:rPr>
          <w:lang w:val="de-DE"/>
        </w:rPr>
        <w:t>: Prüfungsdaten und deren Verwendung in TRuDI</w:t>
      </w:r>
      <w:bookmarkEnd w:id="296"/>
    </w:p>
    <w:p w14:paraId="1DEDFA81" w14:textId="77777777" w:rsidR="00F43066" w:rsidRPr="00462118" w:rsidRDefault="00F43066" w:rsidP="004D53B4">
      <w:pPr>
        <w:pStyle w:val="Flietext"/>
        <w:rPr>
          <w:lang w:eastAsia="de-DE"/>
        </w:rPr>
      </w:pPr>
      <w:r w:rsidRPr="00462118">
        <w:br w:type="page"/>
      </w:r>
    </w:p>
    <w:p w14:paraId="4DAFE820" w14:textId="77777777" w:rsidR="00F43066" w:rsidRPr="00462118" w:rsidRDefault="00F43066">
      <w:pPr>
        <w:spacing w:before="0"/>
        <w:jc w:val="left"/>
        <w:rPr>
          <w:rFonts w:eastAsia="Arial" w:cs="Arial"/>
          <w:color w:val="231F20"/>
          <w:sz w:val="22"/>
          <w:szCs w:val="22"/>
          <w:lang w:val="de-DE"/>
        </w:rPr>
      </w:pPr>
    </w:p>
    <w:p w14:paraId="7068F57B" w14:textId="77777777" w:rsidR="000B5DA5" w:rsidRPr="00462118" w:rsidRDefault="000B5DA5" w:rsidP="00E522D5">
      <w:pPr>
        <w:spacing w:before="0"/>
        <w:jc w:val="left"/>
        <w:rPr>
          <w:rFonts w:eastAsia="Arial" w:cs="Arial"/>
          <w:color w:val="231F20"/>
          <w:sz w:val="22"/>
          <w:szCs w:val="22"/>
          <w:lang w:val="de-DE"/>
        </w:rPr>
      </w:pPr>
    </w:p>
    <w:p w14:paraId="059E5211" w14:textId="77777777" w:rsidR="00E522D5" w:rsidRPr="00462118" w:rsidRDefault="00E522D5" w:rsidP="00E522D5">
      <w:pPr>
        <w:spacing w:before="0"/>
        <w:jc w:val="left"/>
        <w:rPr>
          <w:rFonts w:eastAsia="Arial" w:cs="Arial"/>
          <w:color w:val="231F20"/>
          <w:sz w:val="22"/>
          <w:szCs w:val="22"/>
          <w:lang w:val="de-DE"/>
        </w:rPr>
      </w:pPr>
    </w:p>
    <w:p w14:paraId="25BF1CAF" w14:textId="77777777" w:rsidR="000B5DA5" w:rsidRPr="00462118" w:rsidRDefault="000B5DA5" w:rsidP="000B5DA5">
      <w:pPr>
        <w:pStyle w:val="TextkrperMessbericht"/>
        <w:rPr>
          <w:rFonts w:eastAsia="Arial" w:cs="Arial"/>
          <w:color w:val="231F20"/>
          <w:sz w:val="22"/>
          <w:szCs w:val="22"/>
          <w:lang w:eastAsia="de-DE" w:bidi="ar-SA"/>
        </w:rPr>
      </w:pPr>
    </w:p>
    <w:p w14:paraId="2FBC3C7E" w14:textId="77777777" w:rsidR="00624CA5" w:rsidRPr="00462118" w:rsidRDefault="00624CA5" w:rsidP="000B5DA5">
      <w:pPr>
        <w:pStyle w:val="TextkrperMessbericht"/>
      </w:pPr>
    </w:p>
    <w:p w14:paraId="63697C39" w14:textId="77777777" w:rsidR="00624CA5" w:rsidRPr="00462118" w:rsidRDefault="00624CA5" w:rsidP="000B5DA5">
      <w:pPr>
        <w:pStyle w:val="TextkrperMessbericht"/>
      </w:pPr>
    </w:p>
    <w:p w14:paraId="60CF775D" w14:textId="77777777" w:rsidR="005837D0" w:rsidRPr="00462118" w:rsidRDefault="00DB1625" w:rsidP="00DB1625">
      <w:pPr>
        <w:pStyle w:val="TextkrperMessbericht"/>
        <w:jc w:val="left"/>
      </w:pPr>
      <w:r w:rsidRPr="00462118">
        <w:rPr>
          <w:noProof/>
          <w:lang w:eastAsia="de-DE" w:bidi="ar-SA"/>
        </w:rPr>
        <w:drawing>
          <wp:anchor distT="0" distB="0" distL="114300" distR="114300" simplePos="0" relativeHeight="251670016" behindDoc="1" locked="0" layoutInCell="1" allowOverlap="1" wp14:anchorId="1B8FBF1A" wp14:editId="74A3140C">
            <wp:simplePos x="0" y="0"/>
            <wp:positionH relativeFrom="column">
              <wp:posOffset>-864235</wp:posOffset>
            </wp:positionH>
            <wp:positionV relativeFrom="paragraph">
              <wp:posOffset>828675</wp:posOffset>
            </wp:positionV>
            <wp:extent cx="7559675" cy="4570730"/>
            <wp:effectExtent l="0" t="0" r="3175" b="1270"/>
            <wp:wrapThrough wrapText="bothSides">
              <wp:wrapPolygon edited="0">
                <wp:start x="0" y="0"/>
                <wp:lineTo x="0" y="21516"/>
                <wp:lineTo x="21555" y="21516"/>
                <wp:lineTo x="21555"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17001" t="13748" r="2926" b="8772"/>
                    <a:stretch/>
                  </pic:blipFill>
                  <pic:spPr bwMode="auto">
                    <a:xfrm>
                      <a:off x="0" y="0"/>
                      <a:ext cx="7559675" cy="4570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5837D0" w:rsidRPr="00462118" w:rsidSect="00E73665">
      <w:headerReference w:type="default" r:id="rId14"/>
      <w:footerReference w:type="default" r:id="rId15"/>
      <w:footerReference w:type="first" r:id="rId16"/>
      <w:pgSz w:w="11906" w:h="16838"/>
      <w:pgMar w:top="1953" w:right="1361" w:bottom="1304" w:left="1361" w:header="737" w:footer="39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Hälg, Stefan" w:date="2017-07-04T09:29:00Z" w:initials="HS">
    <w:p w14:paraId="7B05AE6F" w14:textId="6E2B225A" w:rsidR="00E63805" w:rsidRDefault="00E63805">
      <w:pPr>
        <w:pStyle w:val="Kommentartext"/>
      </w:pPr>
      <w:r>
        <w:rPr>
          <w:rStyle w:val="Kommentarzeichen"/>
        </w:rPr>
        <w:annotationRef/>
      </w:r>
      <w:r>
        <w:t>Darf oder Muss??</w:t>
      </w:r>
    </w:p>
  </w:comment>
  <w:comment w:id="37" w:author="Janosch Wagner" w:date="2017-07-04T09:29:00Z" w:initials="JW">
    <w:p w14:paraId="581B7C65" w14:textId="39E4C167" w:rsidR="00E63805" w:rsidRDefault="00E63805">
      <w:pPr>
        <w:pStyle w:val="Kommentartext"/>
      </w:pPr>
      <w:r>
        <w:rPr>
          <w:rStyle w:val="Kommentarzeichen"/>
        </w:rPr>
        <w:annotationRef/>
      </w:r>
      <w:r>
        <w:t>Muss</w:t>
      </w:r>
    </w:p>
    <w:p w14:paraId="359E0CF0" w14:textId="17DC6895" w:rsidR="00E63805" w:rsidRDefault="00E63805">
      <w:pPr>
        <w:pStyle w:val="Kommentartext"/>
      </w:pPr>
      <w:r>
        <w:t xml:space="preserve">Es darf theoretisch auch mehr als ein SMGW gleichzeitig bedienen, praktisch ist das aber schwierig zu handhaben. </w:t>
      </w:r>
    </w:p>
  </w:comment>
  <w:comment w:id="66" w:author="Hälg, Stefan" w:date="2017-07-04T09:29:00Z" w:initials="HS">
    <w:p w14:paraId="1D6143FC" w14:textId="64EFFC0E" w:rsidR="00E63805" w:rsidRDefault="00E63805">
      <w:pPr>
        <w:pStyle w:val="Kommentartext"/>
      </w:pPr>
      <w:r>
        <w:rPr>
          <w:rStyle w:val="Kommentarzeichen"/>
        </w:rPr>
        <w:annotationRef/>
      </w:r>
      <w:r>
        <w:t>TRuDI berechnet diese Werte ?</w:t>
      </w:r>
    </w:p>
  </w:comment>
  <w:comment w:id="67" w:author="Janosch Wagner" w:date="2017-07-04T09:29:00Z" w:initials="JW">
    <w:p w14:paraId="5394192F" w14:textId="02CA6E80" w:rsidR="00E63805" w:rsidRDefault="00E63805">
      <w:pPr>
        <w:pStyle w:val="Kommentartext"/>
      </w:pPr>
      <w:r>
        <w:rPr>
          <w:rStyle w:val="Kommentarzeichen"/>
        </w:rPr>
        <w:annotationRef/>
      </w:r>
      <w:r>
        <w:t>Ja, steht im Satz darüber</w:t>
      </w:r>
    </w:p>
  </w:comment>
  <w:comment w:id="86" w:author="Janosch Wagner" w:date="2017-07-04T09:29:00Z" w:initials="JW">
    <w:p w14:paraId="21D0817F" w14:textId="196EEAE4" w:rsidR="00E63805" w:rsidRDefault="00E63805">
      <w:pPr>
        <w:pStyle w:val="Kommentartext"/>
      </w:pPr>
      <w:r>
        <w:rPr>
          <w:rStyle w:val="Kommentarzeichen"/>
        </w:rPr>
        <w:annotationRef/>
      </w:r>
      <w:r>
        <w:t>Was soll hier eingearbeitet werden? Gerne könnt Ihr einen Vorschlag einpflegen.</w:t>
      </w:r>
    </w:p>
  </w:comment>
  <w:comment w:id="87" w:author="Hälg, Stefan" w:date="2017-07-04T09:29:00Z" w:initials="HS">
    <w:p w14:paraId="6B4242FF" w14:textId="4595B165" w:rsidR="00E63805" w:rsidRDefault="00E63805">
      <w:pPr>
        <w:pStyle w:val="Kommentartext"/>
      </w:pPr>
      <w:r>
        <w:rPr>
          <w:rStyle w:val="Kommentarzeichen"/>
        </w:rPr>
        <w:annotationRef/>
      </w:r>
      <w:r>
        <w:t>Wie / was</w:t>
      </w:r>
    </w:p>
  </w:comment>
  <w:comment w:id="115" w:author="Thomas Müller" w:date="2017-07-06T10:32:00Z" w:initials="TM">
    <w:p w14:paraId="37934391" w14:textId="5F473440" w:rsidR="00E63805" w:rsidRDefault="00E63805">
      <w:pPr>
        <w:pStyle w:val="Kommentartext"/>
      </w:pPr>
      <w:r>
        <w:rPr>
          <w:rStyle w:val="Kommentarzeichen"/>
        </w:rPr>
        <w:annotationRef/>
      </w:r>
      <w:r>
        <w:t>Gibt es ein Maximum, z.B. 24 h</w:t>
      </w:r>
    </w:p>
  </w:comment>
  <w:comment w:id="139" w:author="Hälg, Stefan" w:date="2017-07-04T09:29:00Z" w:initials="HS">
    <w:p w14:paraId="19C0C69F" w14:textId="0DC7E715" w:rsidR="00E63805" w:rsidRDefault="00E63805">
      <w:pPr>
        <w:pStyle w:val="Kommentartext"/>
      </w:pPr>
      <w:r>
        <w:rPr>
          <w:rStyle w:val="Kommentarzeichen"/>
        </w:rPr>
        <w:annotationRef/>
      </w:r>
      <w:r>
        <w:t>Nicht AR2418-6 ??</w:t>
      </w:r>
    </w:p>
  </w:comment>
  <w:comment w:id="140" w:author="Janosch Wagner" w:date="2017-07-04T09:29:00Z" w:initials="JW">
    <w:p w14:paraId="4F35EE8A" w14:textId="062FD759" w:rsidR="00E63805" w:rsidRDefault="00E63805">
      <w:pPr>
        <w:pStyle w:val="Kommentartext"/>
      </w:pPr>
      <w:r>
        <w:rPr>
          <w:rStyle w:val="Kommentarzeichen"/>
        </w:rPr>
        <w:annotationRef/>
      </w:r>
      <w:r>
        <w:t>Nein zwischen Tarifierungsmodul und TRuDI nicht. Am IF_Lieferant_TRuDI schon.</w:t>
      </w:r>
    </w:p>
  </w:comment>
  <w:comment w:id="157" w:author="Janosch Wagner" w:date="2017-07-04T09:29:00Z" w:initials="JW">
    <w:p w14:paraId="251E6117" w14:textId="740DA8DB" w:rsidR="00E63805" w:rsidRDefault="00E63805">
      <w:pPr>
        <w:pStyle w:val="Kommentartext"/>
      </w:pPr>
      <w:r>
        <w:rPr>
          <w:rStyle w:val="Kommentarzeichen"/>
        </w:rPr>
        <w:annotationRef/>
      </w:r>
      <w:r>
        <w:t xml:space="preserve">Das wird nicht sichergestellt. Das zeitvariable Tarifierungsmodul bildet einen möglichen Algorithmus (Fehlerregister) ab, es ist allerdings durch dieses Modul nicht gewährleistet, dass jeder Lieferanten dengleichen Algorithmus verwendet. </w:t>
      </w:r>
    </w:p>
    <w:p w14:paraId="4B13D38B" w14:textId="5C723B20" w:rsidR="00E63805" w:rsidRDefault="00E63805">
      <w:pPr>
        <w:pStyle w:val="Kommentartext"/>
      </w:pPr>
    </w:p>
    <w:p w14:paraId="255322ED" w14:textId="016FB1F2" w:rsidR="00E63805" w:rsidRDefault="00E63805">
      <w:pPr>
        <w:pStyle w:val="Kommentartext"/>
      </w:pPr>
      <w:r>
        <w:t>Bei einem anderen Umgang mit solchen Werten (Interpolation, etc.) kann der Lieferant auch ein eigenes Modul entwickeln.</w:t>
      </w:r>
    </w:p>
  </w:comment>
  <w:comment w:id="158" w:author="Hälg, Stefan" w:date="2017-07-04T09:29:00Z" w:initials="HS">
    <w:p w14:paraId="0ECB6624" w14:textId="23313A01" w:rsidR="00E63805" w:rsidRDefault="00E63805">
      <w:pPr>
        <w:pStyle w:val="Kommentartext"/>
      </w:pPr>
      <w:r>
        <w:rPr>
          <w:rStyle w:val="Kommentarzeichen"/>
        </w:rPr>
        <w:annotationRef/>
      </w:r>
      <w:r>
        <w:t>Wie wird sichergestellt, dass der Algorithmus mit dem Backend-Format übereinstimmt.</w:t>
      </w:r>
    </w:p>
  </w:comment>
  <w:comment w:id="209" w:author="Hälg, Stefan" w:date="2017-07-04T09:29:00Z" w:initials="HS">
    <w:p w14:paraId="42F65796" w14:textId="4591A1A9" w:rsidR="00E63805" w:rsidRDefault="00E63805">
      <w:pPr>
        <w:pStyle w:val="Kommentartext"/>
      </w:pPr>
      <w:r>
        <w:rPr>
          <w:rStyle w:val="Kommentarzeichen"/>
        </w:rPr>
        <w:annotationRef/>
      </w:r>
      <w:r>
        <w:t>Nicht vollständig definiert? Oder wird immer alles ausgelesen</w:t>
      </w:r>
    </w:p>
  </w:comment>
  <w:comment w:id="210" w:author="Janosch Wagner" w:date="2017-07-04T09:29:00Z" w:initials="JW">
    <w:p w14:paraId="350A4E35" w14:textId="2500F83B" w:rsidR="00E63805" w:rsidRDefault="00E63805">
      <w:pPr>
        <w:pStyle w:val="Kommentartext"/>
      </w:pPr>
      <w:r>
        <w:rPr>
          <w:rStyle w:val="Kommentarzeichen"/>
        </w:rPr>
        <w:annotationRef/>
      </w:r>
      <w:r>
        <w:t>Nein, die Einschränkung erfolgt über die TAF-ID und den Zeitraum</w:t>
      </w:r>
    </w:p>
  </w:comment>
  <w:comment w:id="268" w:author="Hälg, Stefan" w:date="2017-07-04T09:29:00Z" w:initials="HS">
    <w:p w14:paraId="279C2A51" w14:textId="774F264D" w:rsidR="00E63805" w:rsidRDefault="00E63805">
      <w:pPr>
        <w:pStyle w:val="Kommentartext"/>
      </w:pPr>
      <w:r>
        <w:rPr>
          <w:rStyle w:val="Kommentarzeichen"/>
        </w:rPr>
        <w:annotationRef/>
      </w:r>
      <w:r>
        <w:t>Wo wird das Original gehostet</w:t>
      </w:r>
    </w:p>
  </w:comment>
  <w:comment w:id="269" w:author="Janosch Wagner" w:date="2017-07-04T10:06:00Z" w:initials="JW">
    <w:p w14:paraId="2F314EC8" w14:textId="77777777" w:rsidR="00E63805" w:rsidRDefault="00E63805">
      <w:pPr>
        <w:pStyle w:val="Kommentartext"/>
      </w:pPr>
      <w:r>
        <w:rPr>
          <w:rStyle w:val="Kommentarzeichen"/>
        </w:rPr>
        <w:annotationRef/>
      </w:r>
      <w:r>
        <w:t>Könnt Ihr bitte einen Vorschlag einarbeiten?</w:t>
      </w:r>
    </w:p>
    <w:p w14:paraId="78F0875A" w14:textId="306E2F29" w:rsidR="00E63805" w:rsidRDefault="00E63805">
      <w:pPr>
        <w:pStyle w:val="Kommentartext"/>
      </w:pPr>
      <w:r>
        <w:t>Ich kann im Zweifelsfall das PPC Repository anbieten, wir können das auch als Auflage für DZG formulieren, ich gehe aber davon aus, dass DZG das ohne Maintenance Vertrag nicht machen will…</w:t>
      </w:r>
    </w:p>
    <w:p w14:paraId="1592CCA4" w14:textId="47DACDB5" w:rsidR="00E63805" w:rsidRDefault="00E63805">
      <w:pPr>
        <w:pStyle w:val="Kommentartext"/>
      </w:pPr>
      <w:r>
        <w:t xml:space="preserve">Alternative wäre irgendeine OpenSource Plattform im Web (SourceForge).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05AE6F" w15:done="0"/>
  <w15:commentEx w15:paraId="359E0CF0" w15:done="0"/>
  <w15:commentEx w15:paraId="1D6143FC" w15:done="0"/>
  <w15:commentEx w15:paraId="5394192F" w15:done="0"/>
  <w15:commentEx w15:paraId="21D0817F" w15:done="0"/>
  <w15:commentEx w15:paraId="6B4242FF" w15:done="0"/>
  <w15:commentEx w15:paraId="37934391" w15:done="0"/>
  <w15:commentEx w15:paraId="19C0C69F" w15:done="0"/>
  <w15:commentEx w15:paraId="4F35EE8A" w15:done="0"/>
  <w15:commentEx w15:paraId="255322ED" w15:done="0"/>
  <w15:commentEx w15:paraId="0ECB6624" w15:done="0"/>
  <w15:commentEx w15:paraId="42F65796" w15:done="0"/>
  <w15:commentEx w15:paraId="350A4E35" w15:done="0"/>
  <w15:commentEx w15:paraId="279C2A51" w15:done="0"/>
  <w15:commentEx w15:paraId="1592CC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05AE6F" w16cid:durableId="1D047D30"/>
  <w16cid:commentId w16cid:paraId="359E0CF0" w16cid:durableId="1D086764"/>
  <w16cid:commentId w16cid:paraId="1D6143FC" w16cid:durableId="1D04E54B"/>
  <w16cid:commentId w16cid:paraId="5394192F" w16cid:durableId="1D086766"/>
  <w16cid:commentId w16cid:paraId="21D0817F" w16cid:durableId="1D086767"/>
  <w16cid:commentId w16cid:paraId="6B4242FF" w16cid:durableId="1D04E762"/>
  <w16cid:commentId w16cid:paraId="37934391" w16cid:durableId="1D089049"/>
  <w16cid:commentId w16cid:paraId="19C0C69F" w16cid:durableId="1D04E8A7"/>
  <w16cid:commentId w16cid:paraId="4F35EE8A" w16cid:durableId="1D08676A"/>
  <w16cid:commentId w16cid:paraId="255322ED" w16cid:durableId="1D08676B"/>
  <w16cid:commentId w16cid:paraId="0ECB6624" w16cid:durableId="1D04E961"/>
  <w16cid:commentId w16cid:paraId="42F65796" w16cid:durableId="1D04F0E1"/>
  <w16cid:commentId w16cid:paraId="350A4E35" w16cid:durableId="1D08676E"/>
  <w16cid:commentId w16cid:paraId="279C2A51" w16cid:durableId="1D04EF06"/>
  <w16cid:commentId w16cid:paraId="1592CCA4" w16cid:durableId="1D08677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49FE9" w14:textId="77777777" w:rsidR="00E63805" w:rsidRDefault="00E63805">
      <w:pPr>
        <w:spacing w:before="0"/>
      </w:pPr>
      <w:r>
        <w:separator/>
      </w:r>
    </w:p>
    <w:p w14:paraId="43078FF3" w14:textId="77777777" w:rsidR="00E63805" w:rsidRDefault="00E63805"/>
  </w:endnote>
  <w:endnote w:type="continuationSeparator" w:id="0">
    <w:p w14:paraId="345D36E1" w14:textId="77777777" w:rsidR="00E63805" w:rsidRDefault="00E63805">
      <w:pPr>
        <w:spacing w:before="0"/>
      </w:pPr>
      <w:r>
        <w:continuationSeparator/>
      </w:r>
    </w:p>
    <w:p w14:paraId="770F27EE" w14:textId="77777777" w:rsidR="00E63805" w:rsidRDefault="00E638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altName w:val="Times New Roman"/>
    <w:charset w:val="00"/>
    <w:family w:val="auto"/>
    <w:pitch w:val="variable"/>
  </w:font>
  <w:font w:name="Lucida Grande">
    <w:altName w:val="Times New Roman"/>
    <w:charset w:val="00"/>
    <w:family w:val="auto"/>
    <w:pitch w:val="variable"/>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rpoS">
    <w:charset w:val="00"/>
    <w:family w:val="auto"/>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D1091" w14:textId="4EF97EDA" w:rsidR="00E63805" w:rsidRPr="009A3B99" w:rsidRDefault="00E63805" w:rsidP="009F0543">
    <w:pPr>
      <w:pStyle w:val="FuzeileText"/>
      <w:rPr>
        <w:lang w:val="de-DE"/>
      </w:rPr>
    </w:pPr>
    <w:r>
      <w:rPr>
        <w:noProof/>
        <w:lang w:val="de-DE" w:eastAsia="de-DE"/>
      </w:rPr>
      <mc:AlternateContent>
        <mc:Choice Requires="wps">
          <w:drawing>
            <wp:anchor distT="4294967293" distB="4294967293" distL="114300" distR="114300" simplePos="0" relativeHeight="251660288" behindDoc="0" locked="0" layoutInCell="1" allowOverlap="1" wp14:anchorId="1AA521FF" wp14:editId="4C1602B0">
              <wp:simplePos x="0" y="0"/>
              <wp:positionH relativeFrom="column">
                <wp:posOffset>0</wp:posOffset>
              </wp:positionH>
              <wp:positionV relativeFrom="paragraph">
                <wp:posOffset>-36196</wp:posOffset>
              </wp:positionV>
              <wp:extent cx="5829300" cy="0"/>
              <wp:effectExtent l="0" t="0" r="19050" b="19050"/>
              <wp:wrapNone/>
              <wp:docPr id="2"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29300" cy="0"/>
                      </a:xfrm>
                      <a:prstGeom prst="line">
                        <a:avLst/>
                      </a:prstGeom>
                      <a:noFill/>
                      <a:ln w="12700" cap="flat" cmpd="sng" algn="ctr">
                        <a:solidFill>
                          <a:srgbClr val="008BD0"/>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459DB3" id="Gerade Verbindung 8"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0,-2.85pt" to="459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" strokecolor="#008bd0" strokeweight="1pt">
              <o:lock v:ext="edit" shapetype="f"/>
            </v:line>
          </w:pict>
        </mc:Fallback>
      </mc:AlternateContent>
    </w:r>
    <w:r w:rsidRPr="009A3B99">
      <w:rPr>
        <w:lang w:val="de-DE"/>
      </w:rPr>
      <w:t xml:space="preserve">© </w:t>
    </w:r>
    <w:r>
      <w:rPr>
        <w:lang w:val="de-DE"/>
      </w:rPr>
      <w:fldChar w:fldCharType="begin"/>
    </w:r>
    <w:r>
      <w:rPr>
        <w:lang w:val="de-DE"/>
      </w:rPr>
      <w:instrText xml:space="preserve"> TIME  \@ "yyyy"  \* MERGEFORMAT </w:instrText>
    </w:r>
    <w:r>
      <w:rPr>
        <w:lang w:val="de-DE"/>
      </w:rPr>
      <w:fldChar w:fldCharType="separate"/>
    </w:r>
    <w:r>
      <w:rPr>
        <w:noProof/>
        <w:lang w:val="de-DE"/>
      </w:rPr>
      <w:t>2017</w:t>
    </w:r>
    <w:r>
      <w:rPr>
        <w:lang w:val="de-DE"/>
      </w:rPr>
      <w:fldChar w:fldCharType="end"/>
    </w:r>
    <w:r w:rsidRPr="009A3B99">
      <w:rPr>
        <w:lang w:val="de-DE"/>
      </w:rPr>
      <w:t xml:space="preserve"> </w:t>
    </w:r>
    <w:r>
      <w:rPr>
        <w:lang w:val="de-DE"/>
      </w:rPr>
      <w:t>Arbeitskreis Bundesdisplay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7BBCB" w14:textId="77777777" w:rsidR="00E63805" w:rsidRPr="00E73665" w:rsidRDefault="00E63805" w:rsidP="00E73665">
    <w:pPr>
      <w:pStyle w:val="CoverPPC-Adresse"/>
      <w:jc w:val="center"/>
      <w:rPr>
        <w:rFonts w:eastAsia="Calibri" w:cs="Times New Roman"/>
        <w:szCs w:val="22"/>
        <w:lang w:val="de-DE"/>
      </w:rPr>
    </w:pPr>
    <w:r>
      <w:rPr>
        <w:lang w:val="de-DE"/>
      </w:rPr>
      <w:t>Arbeitskreis Bundesdisplay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443B7" w14:textId="77777777" w:rsidR="00E63805" w:rsidRDefault="00E63805">
      <w:pPr>
        <w:spacing w:before="0"/>
      </w:pPr>
      <w:r>
        <w:separator/>
      </w:r>
    </w:p>
    <w:p w14:paraId="56D67B9A" w14:textId="77777777" w:rsidR="00E63805" w:rsidRDefault="00E63805"/>
  </w:footnote>
  <w:footnote w:type="continuationSeparator" w:id="0">
    <w:p w14:paraId="18E37976" w14:textId="77777777" w:rsidR="00E63805" w:rsidRDefault="00E63805">
      <w:pPr>
        <w:spacing w:before="0"/>
      </w:pPr>
      <w:r>
        <w:continuationSeparator/>
      </w:r>
    </w:p>
    <w:p w14:paraId="69B76308" w14:textId="77777777" w:rsidR="00E63805" w:rsidRDefault="00E638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el"/>
      <w:tag w:val=""/>
      <w:id w:val="1941095229"/>
      <w:dataBinding w:prefixMappings="xmlns:ns0='http://purl.org/dc/elements/1.1/' xmlns:ns1='http://schemas.openxmlformats.org/package/2006/metadata/core-properties' " w:xpath="/ns1:coreProperties[1]/ns0:title[1]" w:storeItemID="{6C3C8BC8-F283-45AE-878A-BAB7291924A1}"/>
      <w:text/>
    </w:sdtPr>
    <w:sdtContent>
      <w:p w14:paraId="28BAFA73" w14:textId="77777777" w:rsidR="00E63805" w:rsidRDefault="00E63805" w:rsidP="00B961EA">
        <w:pPr>
          <w:pStyle w:val="Seitenzahlen"/>
        </w:pPr>
        <w:r>
          <w:t>Lastenheft Transparenz- und Displaysoftware</w:t>
        </w:r>
      </w:p>
    </w:sdtContent>
  </w:sdt>
  <w:p w14:paraId="2826D569" w14:textId="122C3978" w:rsidR="00E63805" w:rsidRDefault="00E63805" w:rsidP="00EF071E">
    <w:pPr>
      <w:pStyle w:val="Seitenzahlen"/>
      <w:tabs>
        <w:tab w:val="left" w:pos="8121"/>
      </w:tabs>
    </w:pPr>
    <w:r w:rsidRPr="00EF071E">
      <w:rPr>
        <w:color w:val="FF0000"/>
      </w:rPr>
      <w:drawing>
        <wp:anchor distT="0" distB="0" distL="114300" distR="114300" simplePos="0" relativeHeight="251661312" behindDoc="1" locked="0" layoutInCell="1" allowOverlap="1" wp14:anchorId="1A7C23BC" wp14:editId="2773A59C">
          <wp:simplePos x="0" y="0"/>
          <wp:positionH relativeFrom="column">
            <wp:posOffset>3665220</wp:posOffset>
          </wp:positionH>
          <wp:positionV relativeFrom="paragraph">
            <wp:posOffset>-60325</wp:posOffset>
          </wp:positionV>
          <wp:extent cx="2168525" cy="300355"/>
          <wp:effectExtent l="0" t="0" r="3175" b="4445"/>
          <wp:wrapThrough wrapText="bothSides">
            <wp:wrapPolygon edited="0">
              <wp:start x="0" y="0"/>
              <wp:lineTo x="0" y="17810"/>
              <wp:lineTo x="14611" y="20550"/>
              <wp:lineTo x="19355" y="20550"/>
              <wp:lineTo x="19734" y="20550"/>
              <wp:lineTo x="21442" y="4110"/>
              <wp:lineTo x="21442" y="0"/>
              <wp:lineTo x="0" y="0"/>
            </wp:wrapPolygon>
          </wp:wrapThrough>
          <wp:docPr id="21" name="Grafik 20" descr="Bundesdisplay capa original cdr11 und 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0" descr="Bundesdisplay capa original cdr11 und r.wmf"/>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8525" cy="300355"/>
                  </a:xfrm>
                  <a:prstGeom prst="rect">
                    <a:avLst/>
                  </a:prstGeom>
                </pic:spPr>
              </pic:pic>
            </a:graphicData>
          </a:graphic>
          <wp14:sizeRelH relativeFrom="page">
            <wp14:pctWidth>0</wp14:pctWidth>
          </wp14:sizeRelH>
          <wp14:sizeRelV relativeFrom="page">
            <wp14:pctHeight>0</wp14:pctHeight>
          </wp14:sizeRelV>
        </wp:anchor>
      </w:drawing>
    </w:r>
    <w:r>
      <w:t>Seite</w:t>
    </w:r>
    <w:r w:rsidRPr="00791E30">
      <w:t xml:space="preserve"> </w:t>
    </w:r>
    <w:r w:rsidRPr="00791E30">
      <w:fldChar w:fldCharType="begin"/>
    </w:r>
    <w:r w:rsidRPr="00791E30">
      <w:instrText xml:space="preserve"> PAGE </w:instrText>
    </w:r>
    <w:r w:rsidRPr="00791E30">
      <w:fldChar w:fldCharType="separate"/>
    </w:r>
    <w:r w:rsidR="005A1200">
      <w:t>23</w:t>
    </w:r>
    <w:r w:rsidRPr="00791E30">
      <w:fldChar w:fldCharType="end"/>
    </w:r>
    <w:r w:rsidRPr="00791E30">
      <w:t xml:space="preserve"> </w:t>
    </w:r>
    <w:r>
      <w:t>von</w:t>
    </w:r>
    <w:r w:rsidRPr="00791E30">
      <w:t xml:space="preserve"> </w:t>
    </w:r>
    <w:r w:rsidRPr="00791E30">
      <w:fldChar w:fldCharType="begin"/>
    </w:r>
    <w:r w:rsidRPr="00791E30">
      <w:instrText xml:space="preserve"> NUMPAGES </w:instrText>
    </w:r>
    <w:r w:rsidRPr="00791E30">
      <w:fldChar w:fldCharType="separate"/>
    </w:r>
    <w:r w:rsidR="005A1200">
      <w:t>48</w:t>
    </w:r>
    <w:r w:rsidRPr="00791E30">
      <w:fldChar w:fldCharType="end"/>
    </w:r>
    <w:r>
      <w:tab/>
    </w:r>
  </w:p>
  <w:p w14:paraId="74D5E97E" w14:textId="77777777" w:rsidR="00E63805" w:rsidRPr="00B961EA" w:rsidRDefault="00E63805" w:rsidP="00EF071E">
    <w:pPr>
      <w:pStyle w:val="Seitenzahlen"/>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57EC"/>
    <w:multiLevelType w:val="hybridMultilevel"/>
    <w:tmpl w:val="6D283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821FB6"/>
    <w:multiLevelType w:val="multilevel"/>
    <w:tmpl w:val="C514097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17607FC0"/>
    <w:multiLevelType w:val="hybridMultilevel"/>
    <w:tmpl w:val="9F2617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047823"/>
    <w:multiLevelType w:val="hybridMultilevel"/>
    <w:tmpl w:val="1DEC3724"/>
    <w:lvl w:ilvl="0" w:tplc="B538C4B0">
      <w:numFmt w:val="bullet"/>
      <w:lvlText w:val="-"/>
      <w:lvlJc w:val="left"/>
      <w:pPr>
        <w:ind w:left="3192" w:hanging="360"/>
      </w:pPr>
      <w:rPr>
        <w:rFonts w:ascii="Arial" w:eastAsia="Arial" w:hAnsi="Arial" w:cs="Arial"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4" w15:restartNumberingAfterBreak="0">
    <w:nsid w:val="29485A9C"/>
    <w:multiLevelType w:val="hybridMultilevel"/>
    <w:tmpl w:val="995865C8"/>
    <w:lvl w:ilvl="0" w:tplc="EA426A08">
      <w:start w:val="1"/>
      <w:numFmt w:val="lowerLetter"/>
      <w:pStyle w:val="AenderungenText"/>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456033EF"/>
    <w:multiLevelType w:val="hybridMultilevel"/>
    <w:tmpl w:val="A8D20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6D643C"/>
    <w:multiLevelType w:val="hybridMultilevel"/>
    <w:tmpl w:val="24146424"/>
    <w:lvl w:ilvl="0" w:tplc="CEF083A0">
      <w:start w:val="2017"/>
      <w:numFmt w:val="bullet"/>
      <w:lvlText w:val=""/>
      <w:lvlJc w:val="left"/>
      <w:pPr>
        <w:ind w:left="3195" w:hanging="360"/>
      </w:pPr>
      <w:rPr>
        <w:rFonts w:ascii="Wingdings" w:eastAsia="Times New Roman" w:hAnsi="Wingdings" w:cs="Times New Roman" w:hint="default"/>
        <w:color w:val="auto"/>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7" w15:restartNumberingAfterBreak="0">
    <w:nsid w:val="55D646E5"/>
    <w:multiLevelType w:val="hybridMultilevel"/>
    <w:tmpl w:val="CE6A5A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E971A6F"/>
    <w:multiLevelType w:val="multilevel"/>
    <w:tmpl w:val="D7B001A8"/>
    <w:lvl w:ilvl="0">
      <w:start w:val="1"/>
      <w:numFmt w:val="upperLetter"/>
      <w:pStyle w:val="ANNEXZ"/>
      <w:suff w:val="nothing"/>
      <w:lvlText w:val="Anhang Z%1"/>
      <w:lvlJc w:val="left"/>
      <w:rPr>
        <w:rFonts w:cs="Times New Roman"/>
        <w:b/>
        <w:i w:val="0"/>
      </w:rPr>
    </w:lvl>
    <w:lvl w:ilvl="1">
      <w:start w:val="1"/>
      <w:numFmt w:val="decimal"/>
      <w:lvlText w:val="%1.%2."/>
      <w:lvlJc w:val="left"/>
      <w:pPr>
        <w:tabs>
          <w:tab w:val="num" w:pos="72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800"/>
        </w:tabs>
      </w:pPr>
      <w:rPr>
        <w:rFonts w:cs="Times New Roman"/>
      </w:rPr>
    </w:lvl>
  </w:abstractNum>
  <w:abstractNum w:abstractNumId="9" w15:restartNumberingAfterBreak="0">
    <w:nsid w:val="62482D99"/>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6FA54FC0"/>
    <w:multiLevelType w:val="hybridMultilevel"/>
    <w:tmpl w:val="7E2CE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5C31251"/>
    <w:multiLevelType w:val="hybridMultilevel"/>
    <w:tmpl w:val="46DE0A02"/>
    <w:lvl w:ilvl="0" w:tplc="F1A62574">
      <w:numFmt w:val="bullet"/>
      <w:lvlText w:val="·"/>
      <w:lvlJc w:val="left"/>
      <w:pPr>
        <w:ind w:left="720" w:hanging="360"/>
      </w:pPr>
      <w:rPr>
        <w:rFonts w:ascii="Symbol" w:eastAsia="Times New Roman" w:hAnsi="Symbol"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78031F8"/>
    <w:multiLevelType w:val="hybridMultilevel"/>
    <w:tmpl w:val="929E1DFA"/>
    <w:lvl w:ilvl="0" w:tplc="BFDCF200">
      <w:numFmt w:val="bullet"/>
      <w:lvlText w:val="-"/>
      <w:lvlJc w:val="left"/>
      <w:pPr>
        <w:ind w:left="3195" w:hanging="360"/>
      </w:pPr>
      <w:rPr>
        <w:rFonts w:ascii="Arial" w:eastAsia="Arial" w:hAnsi="Arial" w:cs="Arial"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13" w15:restartNumberingAfterBreak="0">
    <w:nsid w:val="784F493B"/>
    <w:multiLevelType w:val="hybridMultilevel"/>
    <w:tmpl w:val="5640592E"/>
    <w:lvl w:ilvl="0" w:tplc="F1A62574">
      <w:numFmt w:val="bullet"/>
      <w:lvlText w:val="·"/>
      <w:lvlJc w:val="left"/>
      <w:pPr>
        <w:ind w:left="720" w:hanging="360"/>
      </w:pPr>
      <w:rPr>
        <w:rFonts w:ascii="Symbol" w:eastAsia="Times New Roman" w:hAnsi="Symbol" w:cs="Times New Roman"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ACD6DD4"/>
    <w:multiLevelType w:val="hybridMultilevel"/>
    <w:tmpl w:val="766CAA0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14"/>
  </w:num>
  <w:num w:numId="3">
    <w:abstractNumId w:val="7"/>
  </w:num>
  <w:num w:numId="4">
    <w:abstractNumId w:val="2"/>
  </w:num>
  <w:num w:numId="5">
    <w:abstractNumId w:val="5"/>
  </w:num>
  <w:num w:numId="6">
    <w:abstractNumId w:val="9"/>
  </w:num>
  <w:num w:numId="7">
    <w:abstractNumId w:val="4"/>
  </w:num>
  <w:num w:numId="8">
    <w:abstractNumId w:val="8"/>
  </w:num>
  <w:num w:numId="9">
    <w:abstractNumId w:val="11"/>
  </w:num>
  <w:num w:numId="10">
    <w:abstractNumId w:val="13"/>
  </w:num>
  <w:num w:numId="11">
    <w:abstractNumId w:val="0"/>
  </w:num>
  <w:num w:numId="12">
    <w:abstractNumId w:val="10"/>
  </w:num>
  <w:num w:numId="13">
    <w:abstractNumId w:val="12"/>
  </w:num>
  <w:num w:numId="14">
    <w:abstractNumId w:val="3"/>
  </w:num>
  <w:num w:numId="15">
    <w:abstractNumId w:val="7"/>
  </w:num>
  <w:num w:numId="16">
    <w:abstractNumId w:val="6"/>
  </w:num>
  <w:num w:numId="17">
    <w:abstractNumId w:val="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ian Schröder">
    <w15:presenceInfo w15:providerId="Windows Live" w15:userId="51bd7d7ef3604869"/>
  </w15:person>
  <w15:person w15:author="skroes">
    <w15:presenceInfo w15:providerId="Windows Live" w15:userId="11346cba22ad2bbb"/>
  </w15:person>
  <w15:person w15:author="Thomas Müller">
    <w15:presenceInfo w15:providerId="Windows Live" w15:userId="cdd774edcf557f66"/>
  </w15:person>
  <w15:person w15:author="Hälg, Stefan">
    <w15:presenceInfo w15:providerId="AD" w15:userId="S-1-5-21-4284407151-1923398832-1163347383-37317"/>
  </w15:person>
  <w15:person w15:author="gex">
    <w15:presenceInfo w15:providerId="None" w15:userId="g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hideSpellingErrors/>
  <w:attachedTemplate r:id="rId1"/>
  <w:stylePaneFormatFilter w:val="3108" w:allStyles="0" w:customStyles="0" w:latentStyles="0" w:stylesInUse="1" w:headingStyles="0" w:numberingStyles="0" w:tableStyles="0" w:directFormattingOnRuns="1" w:directFormattingOnParagraphs="0" w:directFormattingOnNumbering="0" w:directFormattingOnTables="0" w:clearFormatting="1" w:top3HeadingStyles="1" w:visibleStyles="0" w:alternateStyleNames="0"/>
  <w:stylePaneSortMethod w:val="0004"/>
  <w:trackRevisions/>
  <w:defaultTabStop w:val="708"/>
  <w:autoHyphenation/>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119"/>
    <w:rsid w:val="000022BA"/>
    <w:rsid w:val="00003129"/>
    <w:rsid w:val="00007906"/>
    <w:rsid w:val="00014A69"/>
    <w:rsid w:val="00020DCA"/>
    <w:rsid w:val="00033BC3"/>
    <w:rsid w:val="00033CBD"/>
    <w:rsid w:val="00037526"/>
    <w:rsid w:val="000551DC"/>
    <w:rsid w:val="00056E33"/>
    <w:rsid w:val="00066741"/>
    <w:rsid w:val="00067E13"/>
    <w:rsid w:val="00074DA4"/>
    <w:rsid w:val="000767BE"/>
    <w:rsid w:val="00082FF9"/>
    <w:rsid w:val="00092C95"/>
    <w:rsid w:val="000934F8"/>
    <w:rsid w:val="00095799"/>
    <w:rsid w:val="00095B3D"/>
    <w:rsid w:val="00096974"/>
    <w:rsid w:val="000A1F46"/>
    <w:rsid w:val="000B1205"/>
    <w:rsid w:val="000B203B"/>
    <w:rsid w:val="000B5DA5"/>
    <w:rsid w:val="000C433A"/>
    <w:rsid w:val="000C57F4"/>
    <w:rsid w:val="000C739B"/>
    <w:rsid w:val="000D2205"/>
    <w:rsid w:val="000D4A02"/>
    <w:rsid w:val="000E4886"/>
    <w:rsid w:val="000F0D60"/>
    <w:rsid w:val="00110D35"/>
    <w:rsid w:val="001174D9"/>
    <w:rsid w:val="00125E5F"/>
    <w:rsid w:val="001318D6"/>
    <w:rsid w:val="001334AB"/>
    <w:rsid w:val="00146821"/>
    <w:rsid w:val="0015310C"/>
    <w:rsid w:val="0015590D"/>
    <w:rsid w:val="0018040A"/>
    <w:rsid w:val="00187263"/>
    <w:rsid w:val="00187F68"/>
    <w:rsid w:val="00190695"/>
    <w:rsid w:val="00192A5F"/>
    <w:rsid w:val="001967A0"/>
    <w:rsid w:val="001B725C"/>
    <w:rsid w:val="001C0016"/>
    <w:rsid w:val="001C33D7"/>
    <w:rsid w:val="001C4E16"/>
    <w:rsid w:val="001C5D7F"/>
    <w:rsid w:val="001D0E9C"/>
    <w:rsid w:val="001D4F69"/>
    <w:rsid w:val="001E06B1"/>
    <w:rsid w:val="001E631F"/>
    <w:rsid w:val="001F1AB9"/>
    <w:rsid w:val="001F34B2"/>
    <w:rsid w:val="00210E75"/>
    <w:rsid w:val="00220EDF"/>
    <w:rsid w:val="00224756"/>
    <w:rsid w:val="00232501"/>
    <w:rsid w:val="00235C21"/>
    <w:rsid w:val="00240458"/>
    <w:rsid w:val="002424D4"/>
    <w:rsid w:val="00244696"/>
    <w:rsid w:val="00257E10"/>
    <w:rsid w:val="00266783"/>
    <w:rsid w:val="00267771"/>
    <w:rsid w:val="00270CDD"/>
    <w:rsid w:val="00277470"/>
    <w:rsid w:val="00286823"/>
    <w:rsid w:val="00287045"/>
    <w:rsid w:val="00295AA7"/>
    <w:rsid w:val="00296581"/>
    <w:rsid w:val="002A401F"/>
    <w:rsid w:val="002B2E87"/>
    <w:rsid w:val="002C0C1E"/>
    <w:rsid w:val="002C53D6"/>
    <w:rsid w:val="002C5958"/>
    <w:rsid w:val="002D024D"/>
    <w:rsid w:val="002E5445"/>
    <w:rsid w:val="002E5713"/>
    <w:rsid w:val="002F60DC"/>
    <w:rsid w:val="00310D7C"/>
    <w:rsid w:val="00312D12"/>
    <w:rsid w:val="00317B04"/>
    <w:rsid w:val="00321FA3"/>
    <w:rsid w:val="00324EF7"/>
    <w:rsid w:val="00327977"/>
    <w:rsid w:val="00330648"/>
    <w:rsid w:val="00333043"/>
    <w:rsid w:val="00337137"/>
    <w:rsid w:val="00361047"/>
    <w:rsid w:val="003724B3"/>
    <w:rsid w:val="00374302"/>
    <w:rsid w:val="003812A1"/>
    <w:rsid w:val="0038750E"/>
    <w:rsid w:val="00391D73"/>
    <w:rsid w:val="003A5DA9"/>
    <w:rsid w:val="003A5F2B"/>
    <w:rsid w:val="003B32EE"/>
    <w:rsid w:val="003B4C3E"/>
    <w:rsid w:val="003C04C0"/>
    <w:rsid w:val="003C6D77"/>
    <w:rsid w:val="003E4585"/>
    <w:rsid w:val="003F030B"/>
    <w:rsid w:val="003F242F"/>
    <w:rsid w:val="00410B48"/>
    <w:rsid w:val="004112D2"/>
    <w:rsid w:val="00415DF9"/>
    <w:rsid w:val="004251FC"/>
    <w:rsid w:val="00425221"/>
    <w:rsid w:val="0042760C"/>
    <w:rsid w:val="00435B4E"/>
    <w:rsid w:val="00440938"/>
    <w:rsid w:val="00443E1B"/>
    <w:rsid w:val="00452B36"/>
    <w:rsid w:val="004550D1"/>
    <w:rsid w:val="00455385"/>
    <w:rsid w:val="00460CEA"/>
    <w:rsid w:val="00462118"/>
    <w:rsid w:val="00471EE6"/>
    <w:rsid w:val="004746C7"/>
    <w:rsid w:val="004759FF"/>
    <w:rsid w:val="00482DAE"/>
    <w:rsid w:val="00485484"/>
    <w:rsid w:val="00490FA3"/>
    <w:rsid w:val="00494F49"/>
    <w:rsid w:val="004A050B"/>
    <w:rsid w:val="004A05A6"/>
    <w:rsid w:val="004A6E17"/>
    <w:rsid w:val="004B5973"/>
    <w:rsid w:val="004C05C2"/>
    <w:rsid w:val="004C256E"/>
    <w:rsid w:val="004C5DC5"/>
    <w:rsid w:val="004D27F8"/>
    <w:rsid w:val="004D53B4"/>
    <w:rsid w:val="004D646A"/>
    <w:rsid w:val="004E1A69"/>
    <w:rsid w:val="004E585A"/>
    <w:rsid w:val="004E63AA"/>
    <w:rsid w:val="004F4269"/>
    <w:rsid w:val="004F6710"/>
    <w:rsid w:val="00500FC4"/>
    <w:rsid w:val="0050235C"/>
    <w:rsid w:val="00515889"/>
    <w:rsid w:val="0052449A"/>
    <w:rsid w:val="0053116B"/>
    <w:rsid w:val="0053195F"/>
    <w:rsid w:val="00532684"/>
    <w:rsid w:val="00532B96"/>
    <w:rsid w:val="00536705"/>
    <w:rsid w:val="00537059"/>
    <w:rsid w:val="00537FAD"/>
    <w:rsid w:val="005404F2"/>
    <w:rsid w:val="005460AF"/>
    <w:rsid w:val="00554C62"/>
    <w:rsid w:val="00557C83"/>
    <w:rsid w:val="005602A8"/>
    <w:rsid w:val="00561EEB"/>
    <w:rsid w:val="005719CA"/>
    <w:rsid w:val="00575FE4"/>
    <w:rsid w:val="005837D0"/>
    <w:rsid w:val="00591414"/>
    <w:rsid w:val="00596729"/>
    <w:rsid w:val="005A1200"/>
    <w:rsid w:val="005A4710"/>
    <w:rsid w:val="005B5875"/>
    <w:rsid w:val="005C13C9"/>
    <w:rsid w:val="005D1923"/>
    <w:rsid w:val="005D4534"/>
    <w:rsid w:val="005D7111"/>
    <w:rsid w:val="005D784F"/>
    <w:rsid w:val="005F1456"/>
    <w:rsid w:val="005F3AE2"/>
    <w:rsid w:val="005F6267"/>
    <w:rsid w:val="005F6C7D"/>
    <w:rsid w:val="005F7C79"/>
    <w:rsid w:val="00606289"/>
    <w:rsid w:val="00615E3B"/>
    <w:rsid w:val="00616AD7"/>
    <w:rsid w:val="00624CA5"/>
    <w:rsid w:val="006253CA"/>
    <w:rsid w:val="006253E3"/>
    <w:rsid w:val="0065041C"/>
    <w:rsid w:val="00652D4E"/>
    <w:rsid w:val="00654F8F"/>
    <w:rsid w:val="006556D5"/>
    <w:rsid w:val="006608EF"/>
    <w:rsid w:val="00664119"/>
    <w:rsid w:val="006739CF"/>
    <w:rsid w:val="00674599"/>
    <w:rsid w:val="006820D6"/>
    <w:rsid w:val="00691B0E"/>
    <w:rsid w:val="0069295A"/>
    <w:rsid w:val="006961DA"/>
    <w:rsid w:val="006A22C8"/>
    <w:rsid w:val="006B1F40"/>
    <w:rsid w:val="006B450D"/>
    <w:rsid w:val="006B6EE2"/>
    <w:rsid w:val="006B7A4D"/>
    <w:rsid w:val="006B7FD7"/>
    <w:rsid w:val="006D1B65"/>
    <w:rsid w:val="006D30B8"/>
    <w:rsid w:val="006D3491"/>
    <w:rsid w:val="006E626F"/>
    <w:rsid w:val="007002E2"/>
    <w:rsid w:val="00705EAE"/>
    <w:rsid w:val="007107F8"/>
    <w:rsid w:val="00716B62"/>
    <w:rsid w:val="00717452"/>
    <w:rsid w:val="00720930"/>
    <w:rsid w:val="00720CB5"/>
    <w:rsid w:val="00722DE1"/>
    <w:rsid w:val="00723F73"/>
    <w:rsid w:val="007356D0"/>
    <w:rsid w:val="0074047F"/>
    <w:rsid w:val="00744528"/>
    <w:rsid w:val="007461C1"/>
    <w:rsid w:val="00746844"/>
    <w:rsid w:val="00757748"/>
    <w:rsid w:val="00760AE2"/>
    <w:rsid w:val="007642DF"/>
    <w:rsid w:val="0076584A"/>
    <w:rsid w:val="0076727F"/>
    <w:rsid w:val="007725CF"/>
    <w:rsid w:val="00774F30"/>
    <w:rsid w:val="00775E09"/>
    <w:rsid w:val="00776DB1"/>
    <w:rsid w:val="0078275E"/>
    <w:rsid w:val="00791692"/>
    <w:rsid w:val="00791E30"/>
    <w:rsid w:val="007939F6"/>
    <w:rsid w:val="00794FB2"/>
    <w:rsid w:val="007A450F"/>
    <w:rsid w:val="007B6636"/>
    <w:rsid w:val="007C3BC6"/>
    <w:rsid w:val="007D6144"/>
    <w:rsid w:val="007E0AE0"/>
    <w:rsid w:val="007E4BBE"/>
    <w:rsid w:val="007F6CA5"/>
    <w:rsid w:val="00820D21"/>
    <w:rsid w:val="00825298"/>
    <w:rsid w:val="008271AE"/>
    <w:rsid w:val="008364CB"/>
    <w:rsid w:val="00836D54"/>
    <w:rsid w:val="00841476"/>
    <w:rsid w:val="00842AF3"/>
    <w:rsid w:val="008553D9"/>
    <w:rsid w:val="00857826"/>
    <w:rsid w:val="00861EA7"/>
    <w:rsid w:val="00864958"/>
    <w:rsid w:val="00865FFF"/>
    <w:rsid w:val="008808FE"/>
    <w:rsid w:val="00880C47"/>
    <w:rsid w:val="00882566"/>
    <w:rsid w:val="00885967"/>
    <w:rsid w:val="00885A27"/>
    <w:rsid w:val="00887C6D"/>
    <w:rsid w:val="00895777"/>
    <w:rsid w:val="008A656E"/>
    <w:rsid w:val="008B132B"/>
    <w:rsid w:val="008B4573"/>
    <w:rsid w:val="008B493E"/>
    <w:rsid w:val="008D144E"/>
    <w:rsid w:val="008D1667"/>
    <w:rsid w:val="008D78CB"/>
    <w:rsid w:val="008F57E3"/>
    <w:rsid w:val="00911327"/>
    <w:rsid w:val="00915D61"/>
    <w:rsid w:val="0091705D"/>
    <w:rsid w:val="00922757"/>
    <w:rsid w:val="009246BA"/>
    <w:rsid w:val="0093050A"/>
    <w:rsid w:val="009317C1"/>
    <w:rsid w:val="00941F81"/>
    <w:rsid w:val="009627D6"/>
    <w:rsid w:val="00963D1A"/>
    <w:rsid w:val="00967266"/>
    <w:rsid w:val="00967703"/>
    <w:rsid w:val="00971392"/>
    <w:rsid w:val="009714AC"/>
    <w:rsid w:val="009820F9"/>
    <w:rsid w:val="00983451"/>
    <w:rsid w:val="0098634A"/>
    <w:rsid w:val="0099431B"/>
    <w:rsid w:val="00995A14"/>
    <w:rsid w:val="009A1AF3"/>
    <w:rsid w:val="009A3B99"/>
    <w:rsid w:val="009A60CA"/>
    <w:rsid w:val="009C1AAA"/>
    <w:rsid w:val="009D38F9"/>
    <w:rsid w:val="009D47E1"/>
    <w:rsid w:val="009D5A64"/>
    <w:rsid w:val="009E0C37"/>
    <w:rsid w:val="009F0543"/>
    <w:rsid w:val="009F0A65"/>
    <w:rsid w:val="009F4362"/>
    <w:rsid w:val="009F74D9"/>
    <w:rsid w:val="00A02B5B"/>
    <w:rsid w:val="00A257E5"/>
    <w:rsid w:val="00A32249"/>
    <w:rsid w:val="00A35247"/>
    <w:rsid w:val="00A37DD5"/>
    <w:rsid w:val="00A44880"/>
    <w:rsid w:val="00A478ED"/>
    <w:rsid w:val="00A502A1"/>
    <w:rsid w:val="00A517E5"/>
    <w:rsid w:val="00A55F0E"/>
    <w:rsid w:val="00A600D8"/>
    <w:rsid w:val="00A6118F"/>
    <w:rsid w:val="00A662DD"/>
    <w:rsid w:val="00A700FD"/>
    <w:rsid w:val="00A705A5"/>
    <w:rsid w:val="00A745BA"/>
    <w:rsid w:val="00A75B2A"/>
    <w:rsid w:val="00A84D1C"/>
    <w:rsid w:val="00A90AB6"/>
    <w:rsid w:val="00A9237F"/>
    <w:rsid w:val="00A93CE0"/>
    <w:rsid w:val="00AA2F02"/>
    <w:rsid w:val="00AA78B4"/>
    <w:rsid w:val="00AB0645"/>
    <w:rsid w:val="00AC1627"/>
    <w:rsid w:val="00AD603E"/>
    <w:rsid w:val="00AD6F0A"/>
    <w:rsid w:val="00AE04F4"/>
    <w:rsid w:val="00AF29F1"/>
    <w:rsid w:val="00AF4286"/>
    <w:rsid w:val="00AF5344"/>
    <w:rsid w:val="00AF5BE5"/>
    <w:rsid w:val="00AF7989"/>
    <w:rsid w:val="00B02620"/>
    <w:rsid w:val="00B11301"/>
    <w:rsid w:val="00B20050"/>
    <w:rsid w:val="00B21860"/>
    <w:rsid w:val="00B27050"/>
    <w:rsid w:val="00B34ED7"/>
    <w:rsid w:val="00B45A06"/>
    <w:rsid w:val="00B45A99"/>
    <w:rsid w:val="00B45DA3"/>
    <w:rsid w:val="00B55DFD"/>
    <w:rsid w:val="00B6487F"/>
    <w:rsid w:val="00B71012"/>
    <w:rsid w:val="00B7144F"/>
    <w:rsid w:val="00B719DF"/>
    <w:rsid w:val="00B72511"/>
    <w:rsid w:val="00B731E9"/>
    <w:rsid w:val="00B74187"/>
    <w:rsid w:val="00B81E72"/>
    <w:rsid w:val="00B82408"/>
    <w:rsid w:val="00B868BA"/>
    <w:rsid w:val="00B873E9"/>
    <w:rsid w:val="00B90DC1"/>
    <w:rsid w:val="00B961EA"/>
    <w:rsid w:val="00B96353"/>
    <w:rsid w:val="00BA082E"/>
    <w:rsid w:val="00BA64B5"/>
    <w:rsid w:val="00BB33BD"/>
    <w:rsid w:val="00BB438E"/>
    <w:rsid w:val="00BB714B"/>
    <w:rsid w:val="00BC52F5"/>
    <w:rsid w:val="00BD55EC"/>
    <w:rsid w:val="00BD7995"/>
    <w:rsid w:val="00BE40B9"/>
    <w:rsid w:val="00BE5234"/>
    <w:rsid w:val="00BF224A"/>
    <w:rsid w:val="00BF32B3"/>
    <w:rsid w:val="00BF70C5"/>
    <w:rsid w:val="00C0156E"/>
    <w:rsid w:val="00C04B8B"/>
    <w:rsid w:val="00C06950"/>
    <w:rsid w:val="00C10AE0"/>
    <w:rsid w:val="00C1439E"/>
    <w:rsid w:val="00C1761E"/>
    <w:rsid w:val="00C20481"/>
    <w:rsid w:val="00C211D8"/>
    <w:rsid w:val="00C245E8"/>
    <w:rsid w:val="00C25A29"/>
    <w:rsid w:val="00C31C15"/>
    <w:rsid w:val="00C3282E"/>
    <w:rsid w:val="00C406F6"/>
    <w:rsid w:val="00C46079"/>
    <w:rsid w:val="00C52DB1"/>
    <w:rsid w:val="00C53C03"/>
    <w:rsid w:val="00C541DA"/>
    <w:rsid w:val="00C6412F"/>
    <w:rsid w:val="00C64BEF"/>
    <w:rsid w:val="00C67223"/>
    <w:rsid w:val="00C71F97"/>
    <w:rsid w:val="00C72682"/>
    <w:rsid w:val="00C728A0"/>
    <w:rsid w:val="00C74180"/>
    <w:rsid w:val="00C807D4"/>
    <w:rsid w:val="00C94DCA"/>
    <w:rsid w:val="00C96A15"/>
    <w:rsid w:val="00CA0FB9"/>
    <w:rsid w:val="00CA2851"/>
    <w:rsid w:val="00CB0002"/>
    <w:rsid w:val="00CB6DC4"/>
    <w:rsid w:val="00CB7160"/>
    <w:rsid w:val="00CC2D1B"/>
    <w:rsid w:val="00CC5910"/>
    <w:rsid w:val="00CC6C32"/>
    <w:rsid w:val="00CD2854"/>
    <w:rsid w:val="00CE6E4E"/>
    <w:rsid w:val="00CF5488"/>
    <w:rsid w:val="00D060DF"/>
    <w:rsid w:val="00D078A0"/>
    <w:rsid w:val="00D17356"/>
    <w:rsid w:val="00D308C1"/>
    <w:rsid w:val="00D35618"/>
    <w:rsid w:val="00D45BAF"/>
    <w:rsid w:val="00D45E0F"/>
    <w:rsid w:val="00D61AE9"/>
    <w:rsid w:val="00D62B06"/>
    <w:rsid w:val="00D7282E"/>
    <w:rsid w:val="00D75979"/>
    <w:rsid w:val="00D9799E"/>
    <w:rsid w:val="00DA1CF7"/>
    <w:rsid w:val="00DB1590"/>
    <w:rsid w:val="00DB1625"/>
    <w:rsid w:val="00DB73E6"/>
    <w:rsid w:val="00DD7071"/>
    <w:rsid w:val="00DE08BB"/>
    <w:rsid w:val="00DE3874"/>
    <w:rsid w:val="00DE6BB9"/>
    <w:rsid w:val="00DF1A47"/>
    <w:rsid w:val="00DF1B01"/>
    <w:rsid w:val="00E10C51"/>
    <w:rsid w:val="00E1170D"/>
    <w:rsid w:val="00E13E28"/>
    <w:rsid w:val="00E222B4"/>
    <w:rsid w:val="00E25224"/>
    <w:rsid w:val="00E25265"/>
    <w:rsid w:val="00E32467"/>
    <w:rsid w:val="00E35C66"/>
    <w:rsid w:val="00E42970"/>
    <w:rsid w:val="00E441E5"/>
    <w:rsid w:val="00E443E7"/>
    <w:rsid w:val="00E44C9F"/>
    <w:rsid w:val="00E45857"/>
    <w:rsid w:val="00E522D5"/>
    <w:rsid w:val="00E52730"/>
    <w:rsid w:val="00E61CCD"/>
    <w:rsid w:val="00E63805"/>
    <w:rsid w:val="00E63A78"/>
    <w:rsid w:val="00E73665"/>
    <w:rsid w:val="00E7599D"/>
    <w:rsid w:val="00E87413"/>
    <w:rsid w:val="00E96DD8"/>
    <w:rsid w:val="00EB2369"/>
    <w:rsid w:val="00EB36C2"/>
    <w:rsid w:val="00EB3F84"/>
    <w:rsid w:val="00EB6DF1"/>
    <w:rsid w:val="00EC37E2"/>
    <w:rsid w:val="00EC4C59"/>
    <w:rsid w:val="00EC7D1A"/>
    <w:rsid w:val="00ED35BE"/>
    <w:rsid w:val="00ED4A1F"/>
    <w:rsid w:val="00EE09B2"/>
    <w:rsid w:val="00EE2644"/>
    <w:rsid w:val="00EE5299"/>
    <w:rsid w:val="00EE6ECD"/>
    <w:rsid w:val="00EF071E"/>
    <w:rsid w:val="00F00123"/>
    <w:rsid w:val="00F02011"/>
    <w:rsid w:val="00F0646E"/>
    <w:rsid w:val="00F14BD9"/>
    <w:rsid w:val="00F23EFE"/>
    <w:rsid w:val="00F423B3"/>
    <w:rsid w:val="00F43066"/>
    <w:rsid w:val="00F53426"/>
    <w:rsid w:val="00F57876"/>
    <w:rsid w:val="00F65223"/>
    <w:rsid w:val="00F6599D"/>
    <w:rsid w:val="00F66BF4"/>
    <w:rsid w:val="00F76AAE"/>
    <w:rsid w:val="00FA0689"/>
    <w:rsid w:val="00FB20B0"/>
    <w:rsid w:val="00FB26EE"/>
    <w:rsid w:val="00FB646B"/>
    <w:rsid w:val="00FC005B"/>
    <w:rsid w:val="00FC06CF"/>
    <w:rsid w:val="00FC6FF3"/>
    <w:rsid w:val="00FD7A06"/>
    <w:rsid w:val="00FE53F6"/>
    <w:rsid w:val="00FE5F9D"/>
    <w:rsid w:val="00FF3400"/>
    <w:rsid w:val="00FF4482"/>
    <w:rsid w:val="00FF49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382A368"/>
  <w15:docId w15:val="{36835979-6E44-4F5E-A048-09CA133B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6267"/>
    <w:pPr>
      <w:spacing w:before="120"/>
      <w:jc w:val="both"/>
    </w:pPr>
    <w:rPr>
      <w:rFonts w:ascii="Arial" w:hAnsi="Arial"/>
      <w:sz w:val="24"/>
      <w:szCs w:val="24"/>
      <w:lang w:val="en-US"/>
    </w:rPr>
  </w:style>
  <w:style w:type="paragraph" w:styleId="berschrift1">
    <w:name w:val="heading 1"/>
    <w:basedOn w:val="Standard"/>
    <w:next w:val="Flietext"/>
    <w:link w:val="berschrift1Zchn"/>
    <w:autoRedefine/>
    <w:qFormat/>
    <w:rsid w:val="002E5713"/>
    <w:pPr>
      <w:keepNext/>
      <w:pageBreakBefore/>
      <w:numPr>
        <w:numId w:val="1"/>
      </w:numPr>
      <w:tabs>
        <w:tab w:val="left" w:pos="1276"/>
      </w:tabs>
      <w:spacing w:before="0"/>
      <w:ind w:left="431" w:hanging="431"/>
      <w:jc w:val="left"/>
      <w:outlineLvl w:val="0"/>
    </w:pPr>
    <w:rPr>
      <w:b/>
      <w:sz w:val="32"/>
      <w:szCs w:val="28"/>
    </w:rPr>
  </w:style>
  <w:style w:type="paragraph" w:styleId="berschrift2">
    <w:name w:val="heading 2"/>
    <w:basedOn w:val="Standard"/>
    <w:next w:val="Flietext"/>
    <w:link w:val="berschrift2Zchn"/>
    <w:autoRedefine/>
    <w:qFormat/>
    <w:rsid w:val="00B96353"/>
    <w:pPr>
      <w:keepNext/>
      <w:numPr>
        <w:ilvl w:val="1"/>
        <w:numId w:val="1"/>
      </w:numPr>
      <w:spacing w:before="0"/>
      <w:outlineLvl w:val="1"/>
    </w:pPr>
    <w:rPr>
      <w:rFonts w:cs="Arial"/>
      <w:b/>
      <w:bCs/>
      <w:iCs/>
      <w:sz w:val="28"/>
      <w:szCs w:val="28"/>
      <w:lang w:val="de-DE"/>
    </w:rPr>
  </w:style>
  <w:style w:type="paragraph" w:styleId="berschrift3">
    <w:name w:val="heading 3"/>
    <w:basedOn w:val="Standard"/>
    <w:next w:val="Flietext"/>
    <w:link w:val="berschrift3Zchn"/>
    <w:autoRedefine/>
    <w:qFormat/>
    <w:rsid w:val="002E5713"/>
    <w:pPr>
      <w:keepNext/>
      <w:numPr>
        <w:ilvl w:val="2"/>
        <w:numId w:val="1"/>
      </w:numPr>
      <w:spacing w:before="0"/>
      <w:jc w:val="left"/>
      <w:outlineLvl w:val="2"/>
    </w:pPr>
    <w:rPr>
      <w:rFonts w:cs="Arial"/>
      <w:b/>
      <w:bCs/>
    </w:rPr>
  </w:style>
  <w:style w:type="paragraph" w:styleId="berschrift4">
    <w:name w:val="heading 4"/>
    <w:basedOn w:val="Standard"/>
    <w:next w:val="Flietext"/>
    <w:link w:val="berschrift4Zchn"/>
    <w:qFormat/>
    <w:rsid w:val="002E5713"/>
    <w:pPr>
      <w:keepNext/>
      <w:numPr>
        <w:ilvl w:val="3"/>
        <w:numId w:val="1"/>
      </w:numPr>
      <w:spacing w:before="0"/>
      <w:ind w:left="862" w:hanging="862"/>
      <w:jc w:val="left"/>
      <w:outlineLvl w:val="3"/>
    </w:pPr>
  </w:style>
  <w:style w:type="paragraph" w:styleId="berschrift5">
    <w:name w:val="heading 5"/>
    <w:basedOn w:val="Standard"/>
    <w:next w:val="Standard"/>
    <w:link w:val="berschrift5Zchn"/>
    <w:qFormat/>
    <w:rsid w:val="002E5713"/>
    <w:pPr>
      <w:numPr>
        <w:ilvl w:val="4"/>
        <w:numId w:val="1"/>
      </w:numPr>
      <w:spacing w:before="0"/>
      <w:ind w:left="1009" w:hanging="1009"/>
      <w:outlineLvl w:val="4"/>
    </w:pPr>
    <w:rPr>
      <w:b/>
      <w:bCs/>
      <w:i/>
      <w:iCs/>
      <w:sz w:val="26"/>
      <w:szCs w:val="26"/>
    </w:rPr>
  </w:style>
  <w:style w:type="paragraph" w:styleId="berschrift6">
    <w:name w:val="heading 6"/>
    <w:basedOn w:val="Standard"/>
    <w:next w:val="Standard"/>
    <w:link w:val="berschrift6Zchn"/>
    <w:qFormat/>
    <w:rsid w:val="002E5713"/>
    <w:pPr>
      <w:numPr>
        <w:ilvl w:val="5"/>
        <w:numId w:val="1"/>
      </w:numPr>
      <w:spacing w:before="0"/>
      <w:ind w:left="1151" w:hanging="1151"/>
      <w:outlineLvl w:val="5"/>
    </w:pPr>
    <w:rPr>
      <w:rFonts w:ascii="Times New Roman" w:hAnsi="Times New Roman"/>
      <w:b/>
      <w:bCs/>
      <w:sz w:val="22"/>
      <w:szCs w:val="22"/>
    </w:rPr>
  </w:style>
  <w:style w:type="paragraph" w:styleId="berschrift7">
    <w:name w:val="heading 7"/>
    <w:basedOn w:val="Standard"/>
    <w:next w:val="Standard"/>
    <w:link w:val="berschrift7Zchn"/>
    <w:qFormat/>
    <w:rsid w:val="002E5713"/>
    <w:pPr>
      <w:numPr>
        <w:ilvl w:val="6"/>
        <w:numId w:val="1"/>
      </w:numPr>
      <w:spacing w:before="0"/>
      <w:ind w:left="1298" w:hanging="1298"/>
      <w:outlineLvl w:val="6"/>
    </w:pPr>
    <w:rPr>
      <w:rFonts w:ascii="Times New Roman" w:hAnsi="Times New Roman"/>
    </w:rPr>
  </w:style>
  <w:style w:type="paragraph" w:styleId="berschrift8">
    <w:name w:val="heading 8"/>
    <w:basedOn w:val="Standard"/>
    <w:next w:val="Standard"/>
    <w:link w:val="berschrift8Zchn"/>
    <w:qFormat/>
    <w:rsid w:val="002E5713"/>
    <w:pPr>
      <w:numPr>
        <w:ilvl w:val="7"/>
        <w:numId w:val="1"/>
      </w:numPr>
      <w:spacing w:before="0"/>
      <w:outlineLvl w:val="7"/>
    </w:pPr>
    <w:rPr>
      <w:rFonts w:ascii="Times New Roman" w:hAnsi="Times New Roman"/>
      <w:i/>
      <w:iCs/>
    </w:rPr>
  </w:style>
  <w:style w:type="paragraph" w:styleId="berschrift9">
    <w:name w:val="heading 9"/>
    <w:basedOn w:val="Standard"/>
    <w:next w:val="Standard"/>
    <w:link w:val="berschrift9Zchn"/>
    <w:qFormat/>
    <w:rsid w:val="002E5713"/>
    <w:pPr>
      <w:numPr>
        <w:ilvl w:val="8"/>
        <w:numId w:val="1"/>
      </w:numPr>
      <w:spacing w:before="0"/>
      <w:ind w:left="1582" w:hanging="1582"/>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lietext">
    <w:name w:val="Fließtext"/>
    <w:basedOn w:val="Standard"/>
    <w:qFormat/>
    <w:rsid w:val="00C807D4"/>
    <w:pPr>
      <w:widowControl w:val="0"/>
      <w:spacing w:before="0"/>
      <w:jc w:val="left"/>
    </w:pPr>
    <w:rPr>
      <w:rFonts w:eastAsia="Arial" w:cs="Arial"/>
      <w:color w:val="231F20"/>
      <w:sz w:val="22"/>
      <w:szCs w:val="22"/>
      <w:lang w:val="de-DE" w:eastAsia="en-US"/>
    </w:rPr>
  </w:style>
  <w:style w:type="paragraph" w:styleId="Verzeichnis1">
    <w:name w:val="toc 1"/>
    <w:basedOn w:val="Standard"/>
    <w:next w:val="Verzeichnis2"/>
    <w:autoRedefine/>
    <w:uiPriority w:val="39"/>
    <w:unhideWhenUsed/>
    <w:qFormat/>
    <w:rsid w:val="00074DA4"/>
    <w:pPr>
      <w:jc w:val="left"/>
    </w:pPr>
    <w:rPr>
      <w:rFonts w:cs="Arial"/>
      <w:b/>
      <w:sz w:val="26"/>
    </w:rPr>
  </w:style>
  <w:style w:type="paragraph" w:styleId="Verzeichnis2">
    <w:name w:val="toc 2"/>
    <w:basedOn w:val="Standard"/>
    <w:next w:val="Verzeichnis3"/>
    <w:autoRedefine/>
    <w:uiPriority w:val="39"/>
    <w:unhideWhenUsed/>
    <w:qFormat/>
    <w:rsid w:val="00074DA4"/>
    <w:pPr>
      <w:spacing w:before="0"/>
      <w:ind w:left="240"/>
      <w:jc w:val="left"/>
    </w:pPr>
    <w:rPr>
      <w:rFonts w:cs="Arial"/>
      <w:b/>
      <w:szCs w:val="22"/>
    </w:rPr>
  </w:style>
  <w:style w:type="paragraph" w:styleId="Fuzeile">
    <w:name w:val="footer"/>
    <w:basedOn w:val="Standard"/>
    <w:link w:val="FuzeileZchn"/>
    <w:rsid w:val="005B5875"/>
    <w:pPr>
      <w:tabs>
        <w:tab w:val="center" w:pos="4536"/>
        <w:tab w:val="right" w:pos="9072"/>
      </w:tabs>
    </w:pPr>
    <w:rPr>
      <w:sz w:val="20"/>
    </w:rPr>
  </w:style>
  <w:style w:type="character" w:styleId="Hyperlink">
    <w:name w:val="Hyperlink"/>
    <w:uiPriority w:val="99"/>
    <w:rsid w:val="005B5875"/>
    <w:rPr>
      <w:rFonts w:ascii="Arial" w:hAnsi="Arial"/>
      <w:color w:val="0000FF"/>
      <w:sz w:val="24"/>
      <w:u w:val="single"/>
    </w:rPr>
  </w:style>
  <w:style w:type="paragraph" w:styleId="Verzeichnis3">
    <w:name w:val="toc 3"/>
    <w:basedOn w:val="Standard"/>
    <w:next w:val="Verzeichnis4"/>
    <w:autoRedefine/>
    <w:uiPriority w:val="39"/>
    <w:unhideWhenUsed/>
    <w:qFormat/>
    <w:rsid w:val="00074DA4"/>
    <w:pPr>
      <w:tabs>
        <w:tab w:val="left" w:pos="1176"/>
        <w:tab w:val="right" w:leader="dot" w:pos="9174"/>
      </w:tabs>
      <w:spacing w:before="0" w:line="340" w:lineRule="exact"/>
      <w:ind w:left="480"/>
      <w:jc w:val="left"/>
    </w:pPr>
    <w:rPr>
      <w:rFonts w:cs="Arial"/>
      <w:b/>
      <w:noProof/>
      <w:sz w:val="20"/>
      <w:szCs w:val="22"/>
    </w:rPr>
  </w:style>
  <w:style w:type="paragraph" w:styleId="Beschriftung">
    <w:name w:val="caption"/>
    <w:basedOn w:val="Standard"/>
    <w:next w:val="Standard"/>
    <w:qFormat/>
    <w:rsid w:val="00DE08BB"/>
    <w:pPr>
      <w:spacing w:after="120"/>
    </w:pPr>
    <w:rPr>
      <w:b/>
    </w:rPr>
  </w:style>
  <w:style w:type="table" w:styleId="Tabellenraster">
    <w:name w:val="Table Grid"/>
    <w:basedOn w:val="NormaleTabelle"/>
    <w:rsid w:val="00C74180"/>
    <w:rPr>
      <w:rFonts w:ascii="Arial" w:hAnsi="Arial"/>
      <w:b/>
      <w:bCs/>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tblStylePr w:type="lastRow">
      <w:rPr>
        <w:rFonts w:ascii="Arial" w:hAnsi="Arial"/>
        <w:sz w:val="18"/>
      </w:rPr>
    </w:tblStylePr>
  </w:style>
  <w:style w:type="paragraph" w:styleId="Verzeichnis4">
    <w:name w:val="toc 4"/>
    <w:basedOn w:val="Standard"/>
    <w:next w:val="Headline"/>
    <w:autoRedefine/>
    <w:uiPriority w:val="39"/>
    <w:unhideWhenUsed/>
    <w:qFormat/>
    <w:rsid w:val="00327977"/>
    <w:pPr>
      <w:spacing w:before="0"/>
      <w:ind w:left="720"/>
      <w:jc w:val="left"/>
    </w:pPr>
    <w:rPr>
      <w:rFonts w:cs="Arial"/>
      <w:sz w:val="20"/>
      <w:szCs w:val="20"/>
    </w:rPr>
  </w:style>
  <w:style w:type="paragraph" w:customStyle="1" w:styleId="CoverHeadline">
    <w:name w:val="Cover Headline"/>
    <w:basedOn w:val="Standard"/>
    <w:qFormat/>
    <w:rsid w:val="00A75B2A"/>
    <w:pPr>
      <w:widowControl w:val="0"/>
      <w:spacing w:before="0" w:line="720" w:lineRule="exact"/>
      <w:jc w:val="left"/>
    </w:pPr>
    <w:rPr>
      <w:rFonts w:eastAsia="Arial" w:cs="Arial"/>
      <w:b/>
      <w:color w:val="002060"/>
      <w:sz w:val="60"/>
      <w:szCs w:val="60"/>
      <w:lang w:eastAsia="en-US"/>
    </w:rPr>
  </w:style>
  <w:style w:type="paragraph" w:customStyle="1" w:styleId="CoverInfotext">
    <w:name w:val="Cover Infotext"/>
    <w:basedOn w:val="Standard"/>
    <w:autoRedefine/>
    <w:qFormat/>
    <w:rsid w:val="001C5D7F"/>
    <w:pPr>
      <w:widowControl w:val="0"/>
      <w:spacing w:before="0" w:line="360" w:lineRule="exact"/>
      <w:jc w:val="left"/>
    </w:pPr>
    <w:rPr>
      <w:rFonts w:eastAsia="Arial" w:cs="Arial"/>
      <w:color w:val="374E6B"/>
      <w:sz w:val="20"/>
      <w:lang w:eastAsia="en-US"/>
    </w:rPr>
  </w:style>
  <w:style w:type="paragraph" w:customStyle="1" w:styleId="CoverPPC-Adresse">
    <w:name w:val="Cover PPC-Adresse"/>
    <w:basedOn w:val="Standard"/>
    <w:qFormat/>
    <w:rsid w:val="00AE04F4"/>
    <w:pPr>
      <w:widowControl w:val="0"/>
      <w:spacing w:before="0"/>
    </w:pPr>
    <w:rPr>
      <w:rFonts w:ascii="Arial Bold" w:eastAsia="Arial" w:hAnsi="Arial Bold" w:cs="Arial"/>
      <w:color w:val="334C67"/>
      <w:spacing w:val="-3"/>
      <w:sz w:val="18"/>
      <w:szCs w:val="18"/>
      <w:lang w:eastAsia="en-US"/>
    </w:rPr>
  </w:style>
  <w:style w:type="paragraph" w:styleId="Verzeichnis5">
    <w:name w:val="toc 5"/>
    <w:basedOn w:val="Standard"/>
    <w:next w:val="Standard"/>
    <w:autoRedefine/>
    <w:unhideWhenUsed/>
    <w:rsid w:val="00327977"/>
    <w:pPr>
      <w:spacing w:before="0"/>
      <w:ind w:left="960"/>
      <w:jc w:val="left"/>
    </w:pPr>
    <w:rPr>
      <w:rFonts w:cs="Arial"/>
      <w:sz w:val="20"/>
      <w:szCs w:val="20"/>
    </w:rPr>
  </w:style>
  <w:style w:type="paragraph" w:customStyle="1" w:styleId="Kopfzeile1">
    <w:name w:val="Kopfzeile1"/>
    <w:basedOn w:val="Standard"/>
    <w:qFormat/>
    <w:rsid w:val="00B961EA"/>
    <w:pPr>
      <w:widowControl w:val="0"/>
      <w:spacing w:before="0" w:line="260" w:lineRule="exact"/>
      <w:jc w:val="left"/>
    </w:pPr>
    <w:rPr>
      <w:rFonts w:eastAsia="Arial" w:cs="Arial"/>
      <w:b/>
      <w:color w:val="008BD0"/>
      <w:sz w:val="20"/>
      <w:lang w:eastAsia="en-US"/>
    </w:rPr>
  </w:style>
  <w:style w:type="paragraph" w:customStyle="1" w:styleId="Headline">
    <w:name w:val="Headline"/>
    <w:basedOn w:val="Standard"/>
    <w:next w:val="Flietext"/>
    <w:qFormat/>
    <w:rsid w:val="002E5713"/>
    <w:pPr>
      <w:widowControl w:val="0"/>
      <w:spacing w:before="0"/>
      <w:jc w:val="left"/>
    </w:pPr>
    <w:rPr>
      <w:rFonts w:eastAsia="Arial" w:cs="Arial"/>
      <w:b/>
      <w:color w:val="231F20"/>
      <w:sz w:val="32"/>
      <w:szCs w:val="32"/>
      <w:lang w:val="de-DE" w:eastAsia="en-US"/>
    </w:rPr>
  </w:style>
  <w:style w:type="paragraph" w:customStyle="1" w:styleId="FuzeileText">
    <w:name w:val="Fußzeile Text"/>
    <w:basedOn w:val="Standard"/>
    <w:qFormat/>
    <w:rsid w:val="009F0543"/>
    <w:pPr>
      <w:widowControl w:val="0"/>
      <w:spacing w:before="0" w:line="190" w:lineRule="exact"/>
    </w:pPr>
    <w:rPr>
      <w:rFonts w:eastAsia="Arial" w:cs="Arial"/>
      <w:color w:val="231F20"/>
      <w:sz w:val="14"/>
      <w:szCs w:val="14"/>
      <w:lang w:eastAsia="en-US"/>
    </w:rPr>
  </w:style>
  <w:style w:type="paragraph" w:customStyle="1" w:styleId="Seitenzahlen">
    <w:name w:val="Seitenzahlen"/>
    <w:qFormat/>
    <w:rsid w:val="00A75B2A"/>
    <w:pPr>
      <w:spacing w:line="240" w:lineRule="exact"/>
    </w:pPr>
    <w:rPr>
      <w:rFonts w:ascii="Arial" w:eastAsia="Arial" w:hAnsi="Arial" w:cs="Arial"/>
      <w:b/>
      <w:bCs/>
      <w:noProof/>
      <w:color w:val="002060"/>
      <w:sz w:val="18"/>
      <w:szCs w:val="18"/>
    </w:rPr>
  </w:style>
  <w:style w:type="paragraph" w:styleId="Verzeichnis6">
    <w:name w:val="toc 6"/>
    <w:basedOn w:val="Standard"/>
    <w:next w:val="Standard"/>
    <w:autoRedefine/>
    <w:unhideWhenUsed/>
    <w:rsid w:val="00327977"/>
    <w:pPr>
      <w:spacing w:before="0"/>
      <w:ind w:left="1200"/>
      <w:jc w:val="left"/>
    </w:pPr>
    <w:rPr>
      <w:rFonts w:cs="Arial"/>
      <w:sz w:val="20"/>
      <w:szCs w:val="20"/>
    </w:rPr>
  </w:style>
  <w:style w:type="paragraph" w:customStyle="1" w:styleId="TextfrAbbildung">
    <w:name w:val="Text für Abbildung"/>
    <w:next w:val="Flietext"/>
    <w:qFormat/>
    <w:rsid w:val="00440938"/>
    <w:pPr>
      <w:keepLines/>
      <w:spacing w:after="227" w:line="220" w:lineRule="exact"/>
    </w:pPr>
    <w:rPr>
      <w:rFonts w:ascii="Arial" w:hAnsi="Arial"/>
      <w:b/>
      <w:sz w:val="18"/>
      <w:szCs w:val="24"/>
      <w:lang w:val="en-US"/>
    </w:rPr>
  </w:style>
  <w:style w:type="paragraph" w:customStyle="1" w:styleId="Tabellenheadline">
    <w:name w:val="Tabellenheadline"/>
    <w:next w:val="Tabellentext"/>
    <w:qFormat/>
    <w:rsid w:val="001E631F"/>
    <w:pPr>
      <w:spacing w:after="120" w:line="260" w:lineRule="exact"/>
    </w:pPr>
    <w:rPr>
      <w:rFonts w:ascii="Arial" w:eastAsia="Arial" w:hAnsi="Arial" w:cs="Arial"/>
      <w:b/>
      <w:color w:val="231F20"/>
      <w:sz w:val="22"/>
      <w:szCs w:val="22"/>
      <w:lang w:eastAsia="en-US"/>
    </w:rPr>
  </w:style>
  <w:style w:type="paragraph" w:customStyle="1" w:styleId="Tabellentext">
    <w:name w:val="Tabellentext"/>
    <w:next w:val="Flietext"/>
    <w:qFormat/>
    <w:rsid w:val="003F030B"/>
    <w:pPr>
      <w:spacing w:after="120" w:line="220" w:lineRule="exact"/>
    </w:pPr>
    <w:rPr>
      <w:rFonts w:ascii="Arial" w:eastAsia="Arial" w:hAnsi="Arial" w:cs="Arial"/>
      <w:b/>
      <w:color w:val="231F20"/>
      <w:sz w:val="18"/>
      <w:szCs w:val="22"/>
      <w:lang w:eastAsia="en-US"/>
    </w:rPr>
  </w:style>
  <w:style w:type="paragraph" w:styleId="Verzeichnis7">
    <w:name w:val="toc 7"/>
    <w:basedOn w:val="Standard"/>
    <w:next w:val="Standard"/>
    <w:autoRedefine/>
    <w:unhideWhenUsed/>
    <w:rsid w:val="00327977"/>
    <w:pPr>
      <w:spacing w:before="0"/>
      <w:ind w:left="1440"/>
      <w:jc w:val="left"/>
    </w:pPr>
    <w:rPr>
      <w:rFonts w:cs="Arial"/>
      <w:sz w:val="20"/>
      <w:szCs w:val="20"/>
    </w:rPr>
  </w:style>
  <w:style w:type="paragraph" w:styleId="Verzeichnis8">
    <w:name w:val="toc 8"/>
    <w:basedOn w:val="Standard"/>
    <w:next w:val="Standard"/>
    <w:autoRedefine/>
    <w:unhideWhenUsed/>
    <w:rsid w:val="00327977"/>
    <w:pPr>
      <w:spacing w:before="0"/>
      <w:ind w:left="1680"/>
      <w:jc w:val="left"/>
    </w:pPr>
    <w:rPr>
      <w:rFonts w:cs="Arial"/>
      <w:sz w:val="20"/>
      <w:szCs w:val="20"/>
    </w:rPr>
  </w:style>
  <w:style w:type="paragraph" w:styleId="Verzeichnis9">
    <w:name w:val="toc 9"/>
    <w:basedOn w:val="Standard"/>
    <w:next w:val="Standard"/>
    <w:autoRedefine/>
    <w:unhideWhenUsed/>
    <w:rsid w:val="00327977"/>
    <w:pPr>
      <w:spacing w:before="0"/>
      <w:ind w:left="1920"/>
      <w:jc w:val="left"/>
    </w:pPr>
    <w:rPr>
      <w:rFonts w:cs="Arial"/>
      <w:sz w:val="20"/>
      <w:szCs w:val="20"/>
    </w:rPr>
  </w:style>
  <w:style w:type="paragraph" w:styleId="Abbildungsverzeichnis">
    <w:name w:val="table of figures"/>
    <w:basedOn w:val="Standard"/>
    <w:next w:val="Standard"/>
    <w:uiPriority w:val="99"/>
    <w:unhideWhenUsed/>
    <w:rsid w:val="00317B04"/>
    <w:pPr>
      <w:spacing w:before="0"/>
      <w:ind w:left="480" w:hanging="480"/>
      <w:jc w:val="left"/>
    </w:pPr>
    <w:rPr>
      <w:rFonts w:cs="Arial"/>
      <w:caps/>
      <w:sz w:val="20"/>
      <w:szCs w:val="20"/>
    </w:rPr>
  </w:style>
  <w:style w:type="paragraph" w:styleId="Kopfzeile">
    <w:name w:val="header"/>
    <w:basedOn w:val="Standard"/>
    <w:link w:val="KopfzeileZchn"/>
    <w:unhideWhenUsed/>
    <w:rsid w:val="00A02B5B"/>
    <w:pPr>
      <w:tabs>
        <w:tab w:val="center" w:pos="4536"/>
        <w:tab w:val="right" w:pos="9072"/>
      </w:tabs>
      <w:spacing w:before="0"/>
    </w:pPr>
  </w:style>
  <w:style w:type="character" w:customStyle="1" w:styleId="KopfzeileZchn">
    <w:name w:val="Kopfzeile Zchn"/>
    <w:link w:val="Kopfzeile"/>
    <w:rsid w:val="00A02B5B"/>
    <w:rPr>
      <w:rFonts w:ascii="Arial" w:hAnsi="Arial"/>
      <w:lang w:val="en-US" w:eastAsia="de-DE"/>
    </w:rPr>
  </w:style>
  <w:style w:type="paragraph" w:styleId="Sprechblasentext">
    <w:name w:val="Balloon Text"/>
    <w:basedOn w:val="Standard"/>
    <w:link w:val="SprechblasentextZchn"/>
    <w:semiHidden/>
    <w:unhideWhenUsed/>
    <w:rsid w:val="00A02B5B"/>
    <w:pPr>
      <w:spacing w:before="0"/>
    </w:pPr>
    <w:rPr>
      <w:rFonts w:ascii="Lucida Grande" w:hAnsi="Lucida Grande" w:cs="Lucida Grande"/>
      <w:sz w:val="18"/>
      <w:szCs w:val="18"/>
    </w:rPr>
  </w:style>
  <w:style w:type="character" w:customStyle="1" w:styleId="SprechblasentextZchn">
    <w:name w:val="Sprechblasentext Zchn"/>
    <w:link w:val="Sprechblasentext"/>
    <w:semiHidden/>
    <w:rsid w:val="00A02B5B"/>
    <w:rPr>
      <w:rFonts w:ascii="Lucida Grande" w:hAnsi="Lucida Grande" w:cs="Lucida Grande"/>
      <w:sz w:val="18"/>
      <w:szCs w:val="18"/>
      <w:lang w:val="en-US" w:eastAsia="de-DE"/>
    </w:rPr>
  </w:style>
  <w:style w:type="table" w:styleId="HelleSchattierung-Akzent1">
    <w:name w:val="Light Shading Accent 1"/>
    <w:basedOn w:val="NormaleTabelle"/>
    <w:uiPriority w:val="60"/>
    <w:rsid w:val="001E631F"/>
    <w:rPr>
      <w:color w:val="00679B"/>
    </w:rPr>
    <w:tblPr>
      <w:tblStyleRowBandSize w:val="1"/>
      <w:tblStyleColBandSize w:val="1"/>
      <w:tblBorders>
        <w:top w:val="single" w:sz="8" w:space="0" w:color="008BD0"/>
        <w:bottom w:val="single" w:sz="8" w:space="0" w:color="008BD0"/>
      </w:tblBorders>
    </w:tblPr>
    <w:tblStylePr w:type="firstRow">
      <w:pPr>
        <w:spacing w:before="0" w:after="0" w:line="240" w:lineRule="auto"/>
      </w:pPr>
      <w:rPr>
        <w:b/>
        <w:bCs/>
      </w:rPr>
      <w:tblPr/>
      <w:tcPr>
        <w:tcBorders>
          <w:top w:val="single" w:sz="8" w:space="0" w:color="008BD0"/>
          <w:left w:val="nil"/>
          <w:bottom w:val="single" w:sz="8" w:space="0" w:color="008BD0"/>
          <w:right w:val="nil"/>
          <w:insideH w:val="nil"/>
          <w:insideV w:val="nil"/>
        </w:tcBorders>
      </w:tcPr>
    </w:tblStylePr>
    <w:tblStylePr w:type="lastRow">
      <w:pPr>
        <w:spacing w:before="0" w:after="0" w:line="240" w:lineRule="auto"/>
      </w:pPr>
      <w:rPr>
        <w:b/>
        <w:bCs/>
      </w:rPr>
      <w:tblPr/>
      <w:tcPr>
        <w:tcBorders>
          <w:top w:val="single" w:sz="8" w:space="0" w:color="008BD0"/>
          <w:left w:val="nil"/>
          <w:bottom w:val="single" w:sz="8" w:space="0" w:color="008BD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E6FF"/>
      </w:tcPr>
    </w:tblStylePr>
    <w:tblStylePr w:type="band1Horz">
      <w:tblPr/>
      <w:tcPr>
        <w:tcBorders>
          <w:left w:val="nil"/>
          <w:right w:val="nil"/>
          <w:insideH w:val="nil"/>
          <w:insideV w:val="nil"/>
        </w:tcBorders>
        <w:shd w:val="clear" w:color="auto" w:fill="B4E6FF"/>
      </w:tcPr>
    </w:tblStylePr>
  </w:style>
  <w:style w:type="table" w:styleId="HelleSchattierung-Akzent2">
    <w:name w:val="Light Shading Accent 2"/>
    <w:basedOn w:val="NormaleTabelle"/>
    <w:uiPriority w:val="60"/>
    <w:rsid w:val="001E631F"/>
    <w:rPr>
      <w:color w:val="95A0AA"/>
    </w:rPr>
    <w:tblPr>
      <w:tblStyleRowBandSize w:val="1"/>
      <w:tblStyleColBandSize w:val="1"/>
      <w:tblBorders>
        <w:top w:val="single" w:sz="8" w:space="0" w:color="D1D6DA"/>
        <w:bottom w:val="single" w:sz="8" w:space="0" w:color="D1D6DA"/>
      </w:tblBorders>
    </w:tblPr>
    <w:tblStylePr w:type="firstRow">
      <w:pPr>
        <w:spacing w:before="0" w:after="0" w:line="240" w:lineRule="auto"/>
      </w:pPr>
      <w:rPr>
        <w:b/>
        <w:bCs/>
      </w:rPr>
      <w:tblPr/>
      <w:tcPr>
        <w:tcBorders>
          <w:top w:val="single" w:sz="8" w:space="0" w:color="D1D6DA"/>
          <w:left w:val="nil"/>
          <w:bottom w:val="single" w:sz="8" w:space="0" w:color="D1D6DA"/>
          <w:right w:val="nil"/>
          <w:insideH w:val="nil"/>
          <w:insideV w:val="nil"/>
        </w:tcBorders>
      </w:tcPr>
    </w:tblStylePr>
    <w:tblStylePr w:type="lastRow">
      <w:pPr>
        <w:spacing w:before="0" w:after="0" w:line="240" w:lineRule="auto"/>
      </w:pPr>
      <w:rPr>
        <w:b/>
        <w:bCs/>
      </w:rPr>
      <w:tblPr/>
      <w:tcPr>
        <w:tcBorders>
          <w:top w:val="single" w:sz="8" w:space="0" w:color="D1D6DA"/>
          <w:left w:val="nil"/>
          <w:bottom w:val="single" w:sz="8" w:space="0" w:color="D1D6DA"/>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4F5"/>
      </w:tcPr>
    </w:tblStylePr>
    <w:tblStylePr w:type="band1Horz">
      <w:tblPr/>
      <w:tcPr>
        <w:tcBorders>
          <w:left w:val="nil"/>
          <w:right w:val="nil"/>
          <w:insideH w:val="nil"/>
          <w:insideV w:val="nil"/>
        </w:tcBorders>
        <w:shd w:val="clear" w:color="auto" w:fill="F3F4F5"/>
      </w:tcPr>
    </w:tblStylePr>
  </w:style>
  <w:style w:type="table" w:styleId="HelleListe">
    <w:name w:val="Light List"/>
    <w:basedOn w:val="NormaleTabelle"/>
    <w:uiPriority w:val="61"/>
    <w:rsid w:val="001E631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ittlereSchattierung1">
    <w:name w:val="Medium Shading 1"/>
    <w:basedOn w:val="NormaleTabelle"/>
    <w:uiPriority w:val="63"/>
    <w:rsid w:val="001E631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1E631F"/>
    <w:tblPr>
      <w:tblStyleRowBandSize w:val="1"/>
      <w:tblStyleColBandSize w:val="1"/>
      <w:tblBorders>
        <w:top w:val="single" w:sz="8" w:space="0" w:color="1CB3FF"/>
        <w:left w:val="single" w:sz="8" w:space="0" w:color="1CB3FF"/>
        <w:bottom w:val="single" w:sz="8" w:space="0" w:color="1CB3FF"/>
        <w:right w:val="single" w:sz="8" w:space="0" w:color="1CB3FF"/>
        <w:insideH w:val="single" w:sz="8" w:space="0" w:color="1CB3FF"/>
      </w:tblBorders>
    </w:tblPr>
    <w:tblStylePr w:type="firstRow">
      <w:pPr>
        <w:spacing w:before="0" w:after="0" w:line="240" w:lineRule="auto"/>
      </w:pPr>
      <w:rPr>
        <w:b/>
        <w:bCs/>
        <w:color w:val="FFFFFF"/>
      </w:rPr>
      <w:tblPr/>
      <w:tcPr>
        <w:tcBorders>
          <w:top w:val="single" w:sz="8" w:space="0" w:color="1CB3FF"/>
          <w:left w:val="single" w:sz="8" w:space="0" w:color="1CB3FF"/>
          <w:bottom w:val="single" w:sz="8" w:space="0" w:color="1CB3FF"/>
          <w:right w:val="single" w:sz="8" w:space="0" w:color="1CB3FF"/>
          <w:insideH w:val="nil"/>
          <w:insideV w:val="nil"/>
        </w:tcBorders>
        <w:shd w:val="clear" w:color="auto" w:fill="008BD0"/>
      </w:tcPr>
    </w:tblStylePr>
    <w:tblStylePr w:type="lastRow">
      <w:pPr>
        <w:spacing w:before="0" w:after="0" w:line="240" w:lineRule="auto"/>
      </w:pPr>
      <w:rPr>
        <w:b/>
        <w:bCs/>
      </w:rPr>
      <w:tblPr/>
      <w:tcPr>
        <w:tcBorders>
          <w:top w:val="double" w:sz="6" w:space="0" w:color="1CB3FF"/>
          <w:left w:val="single" w:sz="8" w:space="0" w:color="1CB3FF"/>
          <w:bottom w:val="single" w:sz="8" w:space="0" w:color="1CB3FF"/>
          <w:right w:val="single" w:sz="8" w:space="0" w:color="1CB3FF"/>
          <w:insideH w:val="nil"/>
          <w:insideV w:val="nil"/>
        </w:tcBorders>
      </w:tcPr>
    </w:tblStylePr>
    <w:tblStylePr w:type="firstCol">
      <w:rPr>
        <w:b/>
        <w:bCs/>
      </w:rPr>
    </w:tblStylePr>
    <w:tblStylePr w:type="lastCol">
      <w:rPr>
        <w:b/>
        <w:bCs/>
      </w:rPr>
    </w:tblStylePr>
    <w:tblStylePr w:type="band1Vert">
      <w:tblPr/>
      <w:tcPr>
        <w:shd w:val="clear" w:color="auto" w:fill="B4E6FF"/>
      </w:tcPr>
    </w:tblStylePr>
    <w:tblStylePr w:type="band1Horz">
      <w:tblPr/>
      <w:tcPr>
        <w:tcBorders>
          <w:insideH w:val="nil"/>
          <w:insideV w:val="nil"/>
        </w:tcBorders>
        <w:shd w:val="clear" w:color="auto" w:fill="B4E6FF"/>
      </w:tcPr>
    </w:tblStylePr>
    <w:tblStylePr w:type="band2Horz">
      <w:tblPr/>
      <w:tcPr>
        <w:tcBorders>
          <w:insideH w:val="nil"/>
          <w:insideV w:val="nil"/>
        </w:tcBorders>
      </w:tcPr>
    </w:tblStylePr>
  </w:style>
  <w:style w:type="paragraph" w:customStyle="1" w:styleId="berschriften">
    <w:name w:val="Überschriften"/>
    <w:basedOn w:val="Standard"/>
    <w:qFormat/>
    <w:rsid w:val="00C72682"/>
    <w:pPr>
      <w:spacing w:before="360" w:after="360"/>
    </w:pPr>
    <w:rPr>
      <w:b/>
      <w:sz w:val="32"/>
      <w:lang w:val="de-DE" w:eastAsia="en-US" w:bidi="en-US"/>
    </w:rPr>
  </w:style>
  <w:style w:type="table" w:styleId="HellesRaster">
    <w:name w:val="Light Grid"/>
    <w:basedOn w:val="NormaleTabelle"/>
    <w:uiPriority w:val="62"/>
    <w:rsid w:val="00C72682"/>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vAlign w:val="center"/>
    </w:tc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TextkrperMessbericht">
    <w:name w:val="Textkörper Messbericht"/>
    <w:basedOn w:val="Standard"/>
    <w:qFormat/>
    <w:rsid w:val="00B873E9"/>
    <w:pPr>
      <w:spacing w:before="0" w:line="360" w:lineRule="auto"/>
    </w:pPr>
    <w:rPr>
      <w:lang w:val="de-DE" w:eastAsia="en-US" w:bidi="en-US"/>
    </w:rPr>
  </w:style>
  <w:style w:type="character" w:styleId="Platzhaltertext">
    <w:name w:val="Placeholder Text"/>
    <w:basedOn w:val="Absatz-Standardschriftart"/>
    <w:uiPriority w:val="99"/>
    <w:semiHidden/>
    <w:rsid w:val="006739CF"/>
    <w:rPr>
      <w:color w:val="808080"/>
    </w:rPr>
  </w:style>
  <w:style w:type="character" w:styleId="Hervorhebung">
    <w:name w:val="Emphasis"/>
    <w:basedOn w:val="Absatz-Standardschriftart"/>
    <w:uiPriority w:val="20"/>
    <w:qFormat/>
    <w:rsid w:val="00591414"/>
    <w:rPr>
      <w:i/>
      <w:iCs/>
    </w:rPr>
  </w:style>
  <w:style w:type="paragraph" w:styleId="Listenabsatz">
    <w:name w:val="List Paragraph"/>
    <w:basedOn w:val="Standard"/>
    <w:qFormat/>
    <w:rsid w:val="009C1AAA"/>
    <w:pPr>
      <w:spacing w:before="0"/>
      <w:ind w:left="720"/>
      <w:contextualSpacing/>
      <w:jc w:val="left"/>
    </w:pPr>
    <w:rPr>
      <w:szCs w:val="20"/>
      <w:lang w:val="de-DE"/>
    </w:rPr>
  </w:style>
  <w:style w:type="character" w:customStyle="1" w:styleId="berschrift1Zchn">
    <w:name w:val="Überschrift 1 Zchn"/>
    <w:basedOn w:val="Absatz-Standardschriftart"/>
    <w:link w:val="berschrift1"/>
    <w:rsid w:val="004D53B4"/>
    <w:rPr>
      <w:rFonts w:ascii="Arial" w:hAnsi="Arial"/>
      <w:b/>
      <w:sz w:val="32"/>
      <w:szCs w:val="28"/>
      <w:lang w:val="en-US"/>
    </w:rPr>
  </w:style>
  <w:style w:type="character" w:customStyle="1" w:styleId="berschrift2Zchn">
    <w:name w:val="Überschrift 2 Zchn"/>
    <w:basedOn w:val="Absatz-Standardschriftart"/>
    <w:link w:val="berschrift2"/>
    <w:rsid w:val="00B96353"/>
    <w:rPr>
      <w:rFonts w:ascii="Arial" w:hAnsi="Arial" w:cs="Arial"/>
      <w:b/>
      <w:bCs/>
      <w:iCs/>
      <w:sz w:val="28"/>
      <w:szCs w:val="28"/>
    </w:rPr>
  </w:style>
  <w:style w:type="character" w:customStyle="1" w:styleId="berschrift3Zchn">
    <w:name w:val="Überschrift 3 Zchn"/>
    <w:basedOn w:val="Absatz-Standardschriftart"/>
    <w:link w:val="berschrift3"/>
    <w:rsid w:val="004D53B4"/>
    <w:rPr>
      <w:rFonts w:ascii="Arial" w:hAnsi="Arial" w:cs="Arial"/>
      <w:b/>
      <w:bCs/>
      <w:sz w:val="24"/>
      <w:szCs w:val="24"/>
      <w:lang w:val="en-US"/>
    </w:rPr>
  </w:style>
  <w:style w:type="character" w:customStyle="1" w:styleId="berschrift4Zchn">
    <w:name w:val="Überschrift 4 Zchn"/>
    <w:basedOn w:val="Absatz-Standardschriftart"/>
    <w:link w:val="berschrift4"/>
    <w:rsid w:val="004D53B4"/>
    <w:rPr>
      <w:rFonts w:ascii="Arial" w:hAnsi="Arial"/>
      <w:sz w:val="24"/>
      <w:szCs w:val="24"/>
      <w:lang w:val="en-US"/>
    </w:rPr>
  </w:style>
  <w:style w:type="character" w:customStyle="1" w:styleId="berschrift5Zchn">
    <w:name w:val="Überschrift 5 Zchn"/>
    <w:basedOn w:val="Absatz-Standardschriftart"/>
    <w:link w:val="berschrift5"/>
    <w:rsid w:val="004D53B4"/>
    <w:rPr>
      <w:rFonts w:ascii="Arial" w:hAnsi="Arial"/>
      <w:b/>
      <w:bCs/>
      <w:i/>
      <w:iCs/>
      <w:sz w:val="26"/>
      <w:szCs w:val="26"/>
      <w:lang w:val="en-US"/>
    </w:rPr>
  </w:style>
  <w:style w:type="character" w:customStyle="1" w:styleId="berschrift6Zchn">
    <w:name w:val="Überschrift 6 Zchn"/>
    <w:basedOn w:val="Absatz-Standardschriftart"/>
    <w:link w:val="berschrift6"/>
    <w:rsid w:val="004D53B4"/>
    <w:rPr>
      <w:b/>
      <w:bCs/>
      <w:sz w:val="22"/>
      <w:szCs w:val="22"/>
      <w:lang w:val="en-US"/>
    </w:rPr>
  </w:style>
  <w:style w:type="character" w:customStyle="1" w:styleId="berschrift7Zchn">
    <w:name w:val="Überschrift 7 Zchn"/>
    <w:basedOn w:val="Absatz-Standardschriftart"/>
    <w:link w:val="berschrift7"/>
    <w:rsid w:val="004D53B4"/>
    <w:rPr>
      <w:sz w:val="24"/>
      <w:szCs w:val="24"/>
      <w:lang w:val="en-US"/>
    </w:rPr>
  </w:style>
  <w:style w:type="character" w:customStyle="1" w:styleId="berschrift8Zchn">
    <w:name w:val="Überschrift 8 Zchn"/>
    <w:basedOn w:val="Absatz-Standardschriftart"/>
    <w:link w:val="berschrift8"/>
    <w:rsid w:val="004D53B4"/>
    <w:rPr>
      <w:i/>
      <w:iCs/>
      <w:sz w:val="24"/>
      <w:szCs w:val="24"/>
      <w:lang w:val="en-US"/>
    </w:rPr>
  </w:style>
  <w:style w:type="character" w:customStyle="1" w:styleId="berschrift9Zchn">
    <w:name w:val="Überschrift 9 Zchn"/>
    <w:basedOn w:val="Absatz-Standardschriftart"/>
    <w:link w:val="berschrift9"/>
    <w:rsid w:val="004D53B4"/>
    <w:rPr>
      <w:rFonts w:ascii="Arial" w:hAnsi="Arial" w:cs="Arial"/>
      <w:sz w:val="22"/>
      <w:szCs w:val="22"/>
      <w:lang w:val="en-US"/>
    </w:rPr>
  </w:style>
  <w:style w:type="numbering" w:customStyle="1" w:styleId="KeineListe1">
    <w:name w:val="Keine Liste1"/>
    <w:next w:val="KeineListe"/>
    <w:uiPriority w:val="99"/>
    <w:semiHidden/>
    <w:unhideWhenUsed/>
    <w:rsid w:val="004D53B4"/>
  </w:style>
  <w:style w:type="paragraph" w:customStyle="1" w:styleId="PARAGRAPH">
    <w:name w:val="PARAGRAPH"/>
    <w:aliases w:val="PA"/>
    <w:link w:val="PARAGRAPHChar"/>
    <w:rsid w:val="004D53B4"/>
    <w:pPr>
      <w:tabs>
        <w:tab w:val="left" w:pos="851"/>
      </w:tabs>
      <w:spacing w:before="120" w:after="120" w:line="230" w:lineRule="atLeast"/>
      <w:jc w:val="both"/>
    </w:pPr>
    <w:rPr>
      <w:rFonts w:ascii="Arial" w:hAnsi="Arial"/>
    </w:rPr>
  </w:style>
  <w:style w:type="character" w:customStyle="1" w:styleId="PARAGRAPHZchn">
    <w:name w:val="PARAGRAPH Zchn"/>
    <w:rsid w:val="004D53B4"/>
    <w:rPr>
      <w:rFonts w:ascii="Arial" w:hAnsi="Arial"/>
      <w:lang w:val="de-DE" w:eastAsia="de-DE" w:bidi="ar-SA"/>
    </w:rPr>
  </w:style>
  <w:style w:type="character" w:customStyle="1" w:styleId="FuzeileZchn">
    <w:name w:val="Fußzeile Zchn"/>
    <w:basedOn w:val="Absatz-Standardschriftart"/>
    <w:link w:val="Fuzeile"/>
    <w:rsid w:val="004D53B4"/>
    <w:rPr>
      <w:rFonts w:ascii="Arial" w:hAnsi="Arial"/>
      <w:szCs w:val="24"/>
      <w:lang w:val="en-US"/>
    </w:rPr>
  </w:style>
  <w:style w:type="character" w:styleId="Funotenzeichen">
    <w:name w:val="footnote reference"/>
    <w:semiHidden/>
    <w:rsid w:val="004D53B4"/>
    <w:rPr>
      <w:rFonts w:ascii="Arial" w:hAnsi="Arial"/>
      <w:kern w:val="0"/>
      <w:position w:val="0"/>
      <w:sz w:val="20"/>
      <w:vertAlign w:val="superscript"/>
    </w:rPr>
  </w:style>
  <w:style w:type="paragraph" w:styleId="Funotentext">
    <w:name w:val="footnote text"/>
    <w:basedOn w:val="PARAGRAPH"/>
    <w:link w:val="FunotentextZchn"/>
    <w:semiHidden/>
    <w:rsid w:val="004D53B4"/>
    <w:pPr>
      <w:spacing w:after="0"/>
      <w:ind w:left="284" w:hanging="284"/>
      <w:jc w:val="left"/>
    </w:pPr>
  </w:style>
  <w:style w:type="character" w:customStyle="1" w:styleId="FunotentextZchn">
    <w:name w:val="Fußnotentext Zchn"/>
    <w:basedOn w:val="Absatz-Standardschriftart"/>
    <w:link w:val="Funotentext"/>
    <w:semiHidden/>
    <w:rsid w:val="004D53B4"/>
    <w:rPr>
      <w:rFonts w:ascii="Arial" w:hAnsi="Arial"/>
    </w:rPr>
  </w:style>
  <w:style w:type="character" w:customStyle="1" w:styleId="kursiv10">
    <w:name w:val="kursiv10"/>
    <w:rsid w:val="004D53B4"/>
    <w:rPr>
      <w:i/>
      <w:sz w:val="20"/>
    </w:rPr>
  </w:style>
  <w:style w:type="character" w:customStyle="1" w:styleId="tief">
    <w:name w:val="tief"/>
    <w:rsid w:val="004D53B4"/>
    <w:rPr>
      <w:rFonts w:ascii="Arial" w:hAnsi="Arial"/>
      <w:position w:val="-6"/>
      <w:sz w:val="20"/>
    </w:rPr>
  </w:style>
  <w:style w:type="character" w:customStyle="1" w:styleId="tief10">
    <w:name w:val="tief10"/>
    <w:rsid w:val="004D53B4"/>
    <w:rPr>
      <w:position w:val="-6"/>
      <w:sz w:val="16"/>
    </w:rPr>
  </w:style>
  <w:style w:type="paragraph" w:customStyle="1" w:styleId="NKopfzeilegerade">
    <w:name w:val="N Kopfzeile gerade"/>
    <w:basedOn w:val="Kopfzeile"/>
    <w:rsid w:val="004D53B4"/>
    <w:pPr>
      <w:tabs>
        <w:tab w:val="clear" w:pos="9072"/>
        <w:tab w:val="left" w:pos="851"/>
        <w:tab w:val="right" w:pos="9639"/>
      </w:tabs>
      <w:spacing w:before="120" w:after="120" w:line="230" w:lineRule="atLeast"/>
      <w:jc w:val="left"/>
    </w:pPr>
    <w:rPr>
      <w:sz w:val="20"/>
      <w:szCs w:val="20"/>
      <w:lang w:val="de-DE"/>
    </w:rPr>
  </w:style>
  <w:style w:type="paragraph" w:customStyle="1" w:styleId="NKopfzeileungerade">
    <w:name w:val="N Kopfzeile ungerade"/>
    <w:basedOn w:val="Kopfzeile"/>
    <w:rsid w:val="004D53B4"/>
    <w:pPr>
      <w:tabs>
        <w:tab w:val="clear" w:pos="9072"/>
        <w:tab w:val="left" w:pos="851"/>
        <w:tab w:val="right" w:pos="9639"/>
      </w:tabs>
      <w:spacing w:before="120" w:after="120" w:line="230" w:lineRule="atLeast"/>
      <w:jc w:val="right"/>
    </w:pPr>
    <w:rPr>
      <w:sz w:val="20"/>
      <w:szCs w:val="20"/>
      <w:lang w:val="de-DE"/>
    </w:rPr>
  </w:style>
  <w:style w:type="paragraph" w:customStyle="1" w:styleId="Figuretitle">
    <w:name w:val="Figure title"/>
    <w:basedOn w:val="PARAGRAPH"/>
    <w:next w:val="PARAGRAPH"/>
    <w:link w:val="FiguretitleChar"/>
    <w:rsid w:val="004D53B4"/>
    <w:pPr>
      <w:keepLines/>
      <w:ind w:left="284" w:right="284"/>
      <w:jc w:val="center"/>
    </w:pPr>
    <w:rPr>
      <w:b/>
    </w:rPr>
  </w:style>
  <w:style w:type="paragraph" w:customStyle="1" w:styleId="Tabletitle">
    <w:name w:val="Table title"/>
    <w:basedOn w:val="Figuretitle"/>
    <w:next w:val="PARAGRAPH"/>
    <w:link w:val="TabletitleChar"/>
    <w:rsid w:val="004D53B4"/>
  </w:style>
  <w:style w:type="paragraph" w:customStyle="1" w:styleId="TermNum">
    <w:name w:val="TermNum"/>
    <w:basedOn w:val="Term"/>
    <w:next w:val="Term"/>
    <w:rsid w:val="004D53B4"/>
    <w:pPr>
      <w:tabs>
        <w:tab w:val="left" w:pos="1134"/>
      </w:tabs>
      <w:spacing w:before="120"/>
    </w:pPr>
  </w:style>
  <w:style w:type="paragraph" w:customStyle="1" w:styleId="Term">
    <w:name w:val="Term"/>
    <w:basedOn w:val="PARAGRAPH"/>
    <w:next w:val="Term-Definition"/>
    <w:link w:val="TermZchn"/>
    <w:rsid w:val="004D53B4"/>
    <w:pPr>
      <w:keepNext/>
      <w:keepLines/>
      <w:spacing w:before="0" w:after="0"/>
      <w:jc w:val="left"/>
    </w:pPr>
    <w:rPr>
      <w:b/>
    </w:rPr>
  </w:style>
  <w:style w:type="paragraph" w:customStyle="1" w:styleId="Term-Definition">
    <w:name w:val="Term-Definition"/>
    <w:basedOn w:val="PARAGRAPH"/>
    <w:next w:val="Standard"/>
    <w:link w:val="Term-DefinitionZchn"/>
    <w:rsid w:val="004D53B4"/>
    <w:pPr>
      <w:spacing w:before="0"/>
    </w:pPr>
  </w:style>
  <w:style w:type="paragraph" w:customStyle="1" w:styleId="DKEnormal">
    <w:name w:val="DKEnormal"/>
    <w:rsid w:val="004D53B4"/>
    <w:pPr>
      <w:spacing w:after="240"/>
    </w:pPr>
    <w:rPr>
      <w:rFonts w:ascii="Arial" w:hAnsi="Arial"/>
      <w:sz w:val="22"/>
    </w:rPr>
  </w:style>
  <w:style w:type="paragraph" w:customStyle="1" w:styleId="NOTE">
    <w:name w:val="NOTE"/>
    <w:basedOn w:val="PARAGRAPH"/>
    <w:link w:val="NOTEChar"/>
    <w:rsid w:val="004D53B4"/>
    <w:pPr>
      <w:tabs>
        <w:tab w:val="left" w:pos="397"/>
        <w:tab w:val="left" w:pos="1418"/>
      </w:tabs>
    </w:pPr>
    <w:rPr>
      <w:sz w:val="18"/>
    </w:rPr>
  </w:style>
  <w:style w:type="paragraph" w:customStyle="1" w:styleId="NoteList">
    <w:name w:val="Note List"/>
    <w:basedOn w:val="NOTE"/>
    <w:link w:val="NoteListZchn"/>
    <w:rsid w:val="004D53B4"/>
    <w:pPr>
      <w:spacing w:before="0" w:after="100"/>
      <w:ind w:left="397" w:hanging="397"/>
    </w:pPr>
  </w:style>
  <w:style w:type="paragraph" w:customStyle="1" w:styleId="ANNEX">
    <w:name w:val="ANNEX"/>
    <w:basedOn w:val="PARAGRAPH"/>
    <w:next w:val="PARAGRAPH"/>
    <w:link w:val="ANNEXZchn"/>
    <w:rsid w:val="004D53B4"/>
    <w:pPr>
      <w:keepNext/>
      <w:keepLines/>
      <w:spacing w:after="270"/>
      <w:jc w:val="center"/>
      <w:outlineLvl w:val="0"/>
    </w:pPr>
    <w:rPr>
      <w:b/>
      <w:sz w:val="28"/>
    </w:rPr>
  </w:style>
  <w:style w:type="paragraph" w:customStyle="1" w:styleId="NUebers1">
    <w:name w:val="N Uebers 1"/>
    <w:basedOn w:val="berschrift1"/>
    <w:next w:val="PARAGRAPH"/>
    <w:rsid w:val="004D53B4"/>
    <w:pPr>
      <w:keepLines/>
      <w:pageBreakBefore w:val="0"/>
      <w:numPr>
        <w:numId w:val="0"/>
      </w:numPr>
      <w:tabs>
        <w:tab w:val="clear" w:pos="1276"/>
      </w:tabs>
      <w:spacing w:before="270" w:after="120" w:line="230" w:lineRule="atLeast"/>
      <w:ind w:left="397" w:hanging="397"/>
      <w:outlineLvl w:val="9"/>
    </w:pPr>
    <w:rPr>
      <w:sz w:val="24"/>
      <w:szCs w:val="20"/>
      <w:lang w:val="de-DE"/>
    </w:rPr>
  </w:style>
  <w:style w:type="paragraph" w:customStyle="1" w:styleId="NUebers2">
    <w:name w:val="N Uebers 2"/>
    <w:basedOn w:val="berschrift2"/>
    <w:next w:val="Standard"/>
    <w:rsid w:val="004D53B4"/>
    <w:pPr>
      <w:keepLines/>
      <w:numPr>
        <w:ilvl w:val="0"/>
        <w:numId w:val="0"/>
      </w:numPr>
      <w:spacing w:before="180" w:after="120" w:line="230" w:lineRule="atLeast"/>
      <w:ind w:left="567" w:hanging="567"/>
      <w:outlineLvl w:val="9"/>
    </w:pPr>
    <w:rPr>
      <w:rFonts w:cs="Times New Roman"/>
      <w:bCs w:val="0"/>
      <w:iCs w:val="0"/>
      <w:sz w:val="22"/>
      <w:szCs w:val="20"/>
    </w:rPr>
  </w:style>
  <w:style w:type="paragraph" w:customStyle="1" w:styleId="NUebers3">
    <w:name w:val="N Uebers 3"/>
    <w:basedOn w:val="berschrift3"/>
    <w:next w:val="Standard"/>
    <w:rsid w:val="004D53B4"/>
    <w:pPr>
      <w:keepLines/>
      <w:numPr>
        <w:ilvl w:val="0"/>
        <w:numId w:val="0"/>
      </w:numPr>
      <w:spacing w:before="180" w:after="120" w:line="230" w:lineRule="atLeast"/>
      <w:ind w:left="737" w:hanging="737"/>
      <w:outlineLvl w:val="9"/>
    </w:pPr>
    <w:rPr>
      <w:rFonts w:cs="Times New Roman"/>
      <w:bCs w:val="0"/>
      <w:sz w:val="20"/>
      <w:szCs w:val="20"/>
      <w:lang w:val="de-DE"/>
    </w:rPr>
  </w:style>
  <w:style w:type="paragraph" w:customStyle="1" w:styleId="NUebers4">
    <w:name w:val="N Uebers 4"/>
    <w:basedOn w:val="berschrift4"/>
    <w:next w:val="Standard"/>
    <w:rsid w:val="004D53B4"/>
    <w:pPr>
      <w:keepLines/>
      <w:numPr>
        <w:ilvl w:val="0"/>
        <w:numId w:val="0"/>
      </w:numPr>
      <w:spacing w:before="180" w:after="120" w:line="230" w:lineRule="atLeast"/>
      <w:ind w:left="907" w:hanging="907"/>
      <w:outlineLvl w:val="9"/>
    </w:pPr>
    <w:rPr>
      <w:b/>
      <w:sz w:val="20"/>
      <w:szCs w:val="20"/>
      <w:lang w:val="de-DE"/>
    </w:rPr>
  </w:style>
  <w:style w:type="paragraph" w:customStyle="1" w:styleId="NUebers5">
    <w:name w:val="N Uebers 5"/>
    <w:basedOn w:val="berschrift5"/>
    <w:next w:val="Standard"/>
    <w:rsid w:val="004D53B4"/>
    <w:pPr>
      <w:keepNext/>
      <w:keepLines/>
      <w:numPr>
        <w:ilvl w:val="0"/>
        <w:numId w:val="0"/>
      </w:numPr>
      <w:spacing w:before="180" w:after="120" w:line="230" w:lineRule="atLeast"/>
      <w:ind w:left="1134" w:hanging="1134"/>
      <w:jc w:val="left"/>
      <w:outlineLvl w:val="9"/>
    </w:pPr>
    <w:rPr>
      <w:bCs w:val="0"/>
      <w:i w:val="0"/>
      <w:iCs w:val="0"/>
      <w:sz w:val="20"/>
      <w:szCs w:val="20"/>
      <w:lang w:val="de-DE"/>
    </w:rPr>
  </w:style>
  <w:style w:type="paragraph" w:customStyle="1" w:styleId="TABLE-col-heading">
    <w:name w:val="TABLE-col-heading"/>
    <w:basedOn w:val="PARAGRAPH"/>
    <w:link w:val="TABLE-col-headingChar"/>
    <w:rsid w:val="004D53B4"/>
    <w:pPr>
      <w:keepNext/>
      <w:keepLines/>
      <w:spacing w:before="60" w:after="60"/>
      <w:jc w:val="center"/>
    </w:pPr>
    <w:rPr>
      <w:b/>
      <w:sz w:val="16"/>
    </w:rPr>
  </w:style>
  <w:style w:type="paragraph" w:customStyle="1" w:styleId="TABLE-cell">
    <w:name w:val="TABLE-cell"/>
    <w:basedOn w:val="TABLE-col-heading"/>
    <w:rsid w:val="004D53B4"/>
    <w:pPr>
      <w:keepNext w:val="0"/>
      <w:keepLines w:val="0"/>
      <w:jc w:val="left"/>
    </w:pPr>
    <w:rPr>
      <w:b w:val="0"/>
    </w:rPr>
  </w:style>
  <w:style w:type="paragraph" w:customStyle="1" w:styleId="TABLE-cell-centered">
    <w:name w:val="TABLE-cell-centered"/>
    <w:basedOn w:val="TABLE-cell"/>
    <w:rsid w:val="004D53B4"/>
    <w:pPr>
      <w:jc w:val="center"/>
    </w:pPr>
  </w:style>
  <w:style w:type="paragraph" w:customStyle="1" w:styleId="ANNEX-heading3">
    <w:name w:val="ANNEX-heading3"/>
    <w:basedOn w:val="PARAGRAPH"/>
    <w:next w:val="PARAGRAPH"/>
    <w:rsid w:val="004D53B4"/>
    <w:pPr>
      <w:keepNext/>
      <w:keepLines/>
      <w:tabs>
        <w:tab w:val="clear" w:pos="851"/>
      </w:tabs>
      <w:spacing w:before="180"/>
      <w:ind w:left="1191" w:hanging="1191"/>
      <w:outlineLvl w:val="2"/>
    </w:pPr>
    <w:rPr>
      <w:b/>
    </w:rPr>
  </w:style>
  <w:style w:type="paragraph" w:customStyle="1" w:styleId="ANNEX-heading2">
    <w:name w:val="ANNEX-heading2"/>
    <w:basedOn w:val="PARAGRAPH"/>
    <w:next w:val="PARAGRAPH"/>
    <w:rsid w:val="004D53B4"/>
    <w:pPr>
      <w:keepNext/>
      <w:keepLines/>
      <w:tabs>
        <w:tab w:val="clear" w:pos="851"/>
      </w:tabs>
      <w:spacing w:before="180"/>
      <w:ind w:left="1021" w:hanging="1021"/>
      <w:jc w:val="left"/>
      <w:outlineLvl w:val="1"/>
    </w:pPr>
    <w:rPr>
      <w:b/>
      <w:sz w:val="22"/>
    </w:rPr>
  </w:style>
  <w:style w:type="paragraph" w:customStyle="1" w:styleId="ANNEX-heading1">
    <w:name w:val="ANNEX-heading1"/>
    <w:basedOn w:val="PARAGRAPH"/>
    <w:next w:val="PARAGRAPH"/>
    <w:rsid w:val="004D53B4"/>
    <w:pPr>
      <w:keepNext/>
      <w:keepLines/>
      <w:spacing w:before="180"/>
      <w:ind w:left="851" w:hanging="851"/>
      <w:jc w:val="left"/>
      <w:outlineLvl w:val="0"/>
    </w:pPr>
    <w:rPr>
      <w:b/>
      <w:sz w:val="24"/>
    </w:rPr>
  </w:style>
  <w:style w:type="paragraph" w:styleId="Liste">
    <w:name w:val="List"/>
    <w:aliases w:val="Liste Char,CONTINUE Char,CONTINUE"/>
    <w:basedOn w:val="PARAGRAPH"/>
    <w:link w:val="ListeZchn"/>
    <w:rsid w:val="004D53B4"/>
    <w:pPr>
      <w:spacing w:before="0" w:after="100"/>
      <w:ind w:left="397" w:hanging="397"/>
    </w:pPr>
  </w:style>
  <w:style w:type="paragraph" w:styleId="Liste2">
    <w:name w:val="List 2"/>
    <w:basedOn w:val="Liste"/>
    <w:rsid w:val="004D53B4"/>
    <w:pPr>
      <w:ind w:left="794"/>
    </w:pPr>
  </w:style>
  <w:style w:type="paragraph" w:styleId="Liste3">
    <w:name w:val="List 3"/>
    <w:basedOn w:val="Liste"/>
    <w:rsid w:val="004D53B4"/>
    <w:pPr>
      <w:ind w:left="1191"/>
    </w:pPr>
  </w:style>
  <w:style w:type="paragraph" w:styleId="Liste4">
    <w:name w:val="List 4"/>
    <w:basedOn w:val="Liste"/>
    <w:rsid w:val="004D53B4"/>
    <w:pPr>
      <w:ind w:left="1588"/>
    </w:pPr>
  </w:style>
  <w:style w:type="paragraph" w:styleId="Index1">
    <w:name w:val="index 1"/>
    <w:basedOn w:val="PARAGRAPH"/>
    <w:semiHidden/>
    <w:rsid w:val="004D53B4"/>
    <w:pPr>
      <w:tabs>
        <w:tab w:val="clear" w:pos="851"/>
        <w:tab w:val="right" w:leader="dot" w:pos="4536"/>
        <w:tab w:val="right" w:leader="dot" w:pos="4820"/>
      </w:tabs>
      <w:spacing w:before="40" w:after="40"/>
      <w:ind w:left="221" w:hanging="221"/>
    </w:pPr>
  </w:style>
  <w:style w:type="paragraph" w:styleId="Index2">
    <w:name w:val="index 2"/>
    <w:basedOn w:val="PARAGRAPH"/>
    <w:semiHidden/>
    <w:rsid w:val="004D53B4"/>
    <w:pPr>
      <w:tabs>
        <w:tab w:val="clear" w:pos="851"/>
      </w:tabs>
      <w:ind w:left="440" w:hanging="220"/>
    </w:pPr>
  </w:style>
  <w:style w:type="paragraph" w:styleId="Index3">
    <w:name w:val="index 3"/>
    <w:basedOn w:val="PARAGRAPH"/>
    <w:autoRedefine/>
    <w:semiHidden/>
    <w:rsid w:val="004D53B4"/>
    <w:pPr>
      <w:ind w:left="660" w:hanging="220"/>
    </w:pPr>
  </w:style>
  <w:style w:type="paragraph" w:styleId="Index4">
    <w:name w:val="index 4"/>
    <w:basedOn w:val="PARAGRAPH"/>
    <w:autoRedefine/>
    <w:semiHidden/>
    <w:rsid w:val="004D53B4"/>
    <w:pPr>
      <w:ind w:left="880" w:hanging="220"/>
    </w:pPr>
  </w:style>
  <w:style w:type="paragraph" w:styleId="Index5">
    <w:name w:val="index 5"/>
    <w:basedOn w:val="PARAGRAPH"/>
    <w:autoRedefine/>
    <w:semiHidden/>
    <w:rsid w:val="004D53B4"/>
    <w:pPr>
      <w:ind w:left="1100" w:hanging="220"/>
    </w:pPr>
  </w:style>
  <w:style w:type="paragraph" w:styleId="Indexberschrift">
    <w:name w:val="index heading"/>
    <w:basedOn w:val="PARAGRAPH"/>
    <w:next w:val="Index1"/>
    <w:semiHidden/>
    <w:rsid w:val="004D53B4"/>
    <w:rPr>
      <w:b/>
    </w:rPr>
  </w:style>
  <w:style w:type="paragraph" w:styleId="Kommentartext">
    <w:name w:val="annotation text"/>
    <w:basedOn w:val="PARAGRAPH"/>
    <w:link w:val="KommentartextZchn"/>
    <w:semiHidden/>
    <w:rsid w:val="004D53B4"/>
  </w:style>
  <w:style w:type="character" w:customStyle="1" w:styleId="KommentartextZchn">
    <w:name w:val="Kommentartext Zchn"/>
    <w:basedOn w:val="Absatz-Standardschriftart"/>
    <w:link w:val="Kommentartext"/>
    <w:semiHidden/>
    <w:rsid w:val="004D53B4"/>
    <w:rPr>
      <w:rFonts w:ascii="Arial" w:hAnsi="Arial"/>
    </w:rPr>
  </w:style>
  <w:style w:type="paragraph" w:customStyle="1" w:styleId="Table-cell10">
    <w:name w:val="Table-cell 10"/>
    <w:basedOn w:val="TABLE-cell"/>
    <w:rsid w:val="004D53B4"/>
    <w:rPr>
      <w:sz w:val="20"/>
    </w:rPr>
  </w:style>
  <w:style w:type="paragraph" w:customStyle="1" w:styleId="Table-cell-centered10">
    <w:name w:val="Table-cell-centered 10"/>
    <w:basedOn w:val="TABLE-cell-centered"/>
    <w:rsid w:val="004D53B4"/>
    <w:rPr>
      <w:sz w:val="20"/>
    </w:rPr>
  </w:style>
  <w:style w:type="paragraph" w:customStyle="1" w:styleId="Table-col-heading10">
    <w:name w:val="Table-col-heading 10"/>
    <w:basedOn w:val="TABLE-col-heading"/>
    <w:rsid w:val="004D53B4"/>
    <w:rPr>
      <w:sz w:val="20"/>
    </w:rPr>
  </w:style>
  <w:style w:type="paragraph" w:customStyle="1" w:styleId="Figure">
    <w:name w:val="Figure"/>
    <w:basedOn w:val="PARAGRAPH"/>
    <w:next w:val="Standard"/>
    <w:rsid w:val="004D53B4"/>
    <w:pPr>
      <w:keepNext/>
      <w:keepLines/>
      <w:jc w:val="center"/>
    </w:pPr>
  </w:style>
  <w:style w:type="paragraph" w:styleId="Liste5">
    <w:name w:val="List 5"/>
    <w:basedOn w:val="Liste"/>
    <w:rsid w:val="004D53B4"/>
    <w:pPr>
      <w:ind w:left="1985"/>
    </w:pPr>
  </w:style>
  <w:style w:type="paragraph" w:customStyle="1" w:styleId="Equation">
    <w:name w:val="Equation"/>
    <w:basedOn w:val="PARAGRAPH"/>
    <w:next w:val="PARAGRAPH"/>
    <w:rsid w:val="004D53B4"/>
    <w:pPr>
      <w:tabs>
        <w:tab w:val="clear" w:pos="851"/>
        <w:tab w:val="center" w:pos="4820"/>
        <w:tab w:val="right" w:pos="9639"/>
      </w:tabs>
    </w:pPr>
  </w:style>
  <w:style w:type="paragraph" w:customStyle="1" w:styleId="ANNEX-heading4">
    <w:name w:val="ANNEX-heading4"/>
    <w:basedOn w:val="ANNEX-heading3"/>
    <w:next w:val="PARAGRAPH"/>
    <w:rsid w:val="004D53B4"/>
    <w:pPr>
      <w:ind w:left="1361" w:hanging="1361"/>
      <w:outlineLvl w:val="3"/>
    </w:pPr>
  </w:style>
  <w:style w:type="character" w:customStyle="1" w:styleId="hoch10">
    <w:name w:val="hoch10"/>
    <w:rsid w:val="004D53B4"/>
    <w:rPr>
      <w:position w:val="9"/>
      <w:sz w:val="16"/>
    </w:rPr>
  </w:style>
  <w:style w:type="character" w:customStyle="1" w:styleId="hoch9">
    <w:name w:val="hoch9"/>
    <w:rsid w:val="004D53B4"/>
    <w:rPr>
      <w:position w:val="8"/>
      <w:sz w:val="14"/>
    </w:rPr>
  </w:style>
  <w:style w:type="character" w:customStyle="1" w:styleId="hoch8">
    <w:name w:val="hoch8"/>
    <w:rsid w:val="004D53B4"/>
    <w:rPr>
      <w:position w:val="7"/>
      <w:sz w:val="12"/>
    </w:rPr>
  </w:style>
  <w:style w:type="character" w:customStyle="1" w:styleId="tief9">
    <w:name w:val="tief9"/>
    <w:rsid w:val="004D53B4"/>
    <w:rPr>
      <w:position w:val="-6"/>
      <w:sz w:val="14"/>
    </w:rPr>
  </w:style>
  <w:style w:type="character" w:customStyle="1" w:styleId="tief8">
    <w:name w:val="tief8"/>
    <w:rsid w:val="004D53B4"/>
    <w:rPr>
      <w:position w:val="-6"/>
      <w:sz w:val="12"/>
    </w:rPr>
  </w:style>
  <w:style w:type="character" w:customStyle="1" w:styleId="kursiv11">
    <w:name w:val="kursiv11"/>
    <w:rsid w:val="004D53B4"/>
    <w:rPr>
      <w:i/>
      <w:sz w:val="22"/>
    </w:rPr>
  </w:style>
  <w:style w:type="character" w:customStyle="1" w:styleId="hoch12">
    <w:name w:val="hoch12"/>
    <w:rsid w:val="004D53B4"/>
    <w:rPr>
      <w:position w:val="9"/>
      <w:sz w:val="18"/>
    </w:rPr>
  </w:style>
  <w:style w:type="character" w:customStyle="1" w:styleId="hoch11">
    <w:name w:val="hoch11"/>
    <w:rsid w:val="004D53B4"/>
    <w:rPr>
      <w:position w:val="9"/>
      <w:sz w:val="17"/>
    </w:rPr>
  </w:style>
  <w:style w:type="character" w:customStyle="1" w:styleId="tief12">
    <w:name w:val="tief12"/>
    <w:rsid w:val="004D53B4"/>
    <w:rPr>
      <w:position w:val="-6"/>
      <w:sz w:val="18"/>
    </w:rPr>
  </w:style>
  <w:style w:type="character" w:customStyle="1" w:styleId="tief11">
    <w:name w:val="tief11"/>
    <w:rsid w:val="004D53B4"/>
    <w:rPr>
      <w:position w:val="-6"/>
      <w:sz w:val="17"/>
    </w:rPr>
  </w:style>
  <w:style w:type="character" w:customStyle="1" w:styleId="hoch14">
    <w:name w:val="hoch14"/>
    <w:rsid w:val="004D53B4"/>
    <w:rPr>
      <w:position w:val="9"/>
      <w:sz w:val="22"/>
    </w:rPr>
  </w:style>
  <w:style w:type="character" w:customStyle="1" w:styleId="tief14">
    <w:name w:val="tief14"/>
    <w:rsid w:val="004D53B4"/>
    <w:rPr>
      <w:position w:val="-6"/>
      <w:sz w:val="22"/>
    </w:rPr>
  </w:style>
  <w:style w:type="character" w:customStyle="1" w:styleId="hoch14T">
    <w:name w:val="hoch14T"/>
    <w:rsid w:val="004D53B4"/>
    <w:rPr>
      <w:rFonts w:ascii="Times New Roman" w:hAnsi="Times New Roman"/>
      <w:position w:val="9"/>
      <w:sz w:val="22"/>
    </w:rPr>
  </w:style>
  <w:style w:type="character" w:customStyle="1" w:styleId="tief10T">
    <w:name w:val="tief10T"/>
    <w:rsid w:val="004D53B4"/>
    <w:rPr>
      <w:rFonts w:ascii="Times New Roman" w:hAnsi="Times New Roman"/>
      <w:position w:val="-6"/>
      <w:sz w:val="16"/>
    </w:rPr>
  </w:style>
  <w:style w:type="character" w:customStyle="1" w:styleId="tief11T">
    <w:name w:val="tief11T"/>
    <w:rsid w:val="004D53B4"/>
    <w:rPr>
      <w:rFonts w:ascii="Times New Roman" w:hAnsi="Times New Roman"/>
      <w:position w:val="-6"/>
      <w:sz w:val="17"/>
    </w:rPr>
  </w:style>
  <w:style w:type="character" w:customStyle="1" w:styleId="tief12T">
    <w:name w:val="tief12T"/>
    <w:rsid w:val="004D53B4"/>
    <w:rPr>
      <w:rFonts w:ascii="Times New Roman" w:hAnsi="Times New Roman"/>
      <w:position w:val="-6"/>
      <w:sz w:val="18"/>
    </w:rPr>
  </w:style>
  <w:style w:type="character" w:customStyle="1" w:styleId="tief14T">
    <w:name w:val="tief14T"/>
    <w:rsid w:val="004D53B4"/>
    <w:rPr>
      <w:rFonts w:ascii="Times New Roman" w:hAnsi="Times New Roman"/>
      <w:position w:val="-6"/>
      <w:sz w:val="22"/>
    </w:rPr>
  </w:style>
  <w:style w:type="character" w:customStyle="1" w:styleId="tief8T">
    <w:name w:val="tief8T"/>
    <w:rsid w:val="004D53B4"/>
    <w:rPr>
      <w:rFonts w:ascii="Times New Roman" w:hAnsi="Times New Roman"/>
      <w:position w:val="-6"/>
      <w:sz w:val="12"/>
    </w:rPr>
  </w:style>
  <w:style w:type="character" w:customStyle="1" w:styleId="tief9T">
    <w:name w:val="tief9T"/>
    <w:rsid w:val="004D53B4"/>
    <w:rPr>
      <w:rFonts w:ascii="Times New Roman" w:hAnsi="Times New Roman"/>
      <w:position w:val="-6"/>
      <w:sz w:val="14"/>
    </w:rPr>
  </w:style>
  <w:style w:type="character" w:customStyle="1" w:styleId="hoch12T">
    <w:name w:val="hoch12T"/>
    <w:rsid w:val="004D53B4"/>
    <w:rPr>
      <w:rFonts w:ascii="Times New Roman" w:hAnsi="Times New Roman"/>
      <w:position w:val="9"/>
      <w:sz w:val="18"/>
    </w:rPr>
  </w:style>
  <w:style w:type="character" w:customStyle="1" w:styleId="hoch11T">
    <w:name w:val="hoch11T"/>
    <w:rsid w:val="004D53B4"/>
    <w:rPr>
      <w:rFonts w:ascii="Times New Roman" w:hAnsi="Times New Roman"/>
      <w:position w:val="9"/>
      <w:sz w:val="17"/>
    </w:rPr>
  </w:style>
  <w:style w:type="character" w:customStyle="1" w:styleId="hoch10T">
    <w:name w:val="hoch10T"/>
    <w:rsid w:val="004D53B4"/>
    <w:rPr>
      <w:rFonts w:ascii="Times New Roman" w:hAnsi="Times New Roman"/>
      <w:position w:val="9"/>
      <w:sz w:val="16"/>
    </w:rPr>
  </w:style>
  <w:style w:type="character" w:customStyle="1" w:styleId="hoch8T">
    <w:name w:val="hoch8T"/>
    <w:rsid w:val="004D53B4"/>
    <w:rPr>
      <w:rFonts w:ascii="Times New Roman" w:hAnsi="Times New Roman"/>
      <w:position w:val="7"/>
      <w:sz w:val="12"/>
    </w:rPr>
  </w:style>
  <w:style w:type="character" w:customStyle="1" w:styleId="hoch9T">
    <w:name w:val="hoch9T"/>
    <w:rsid w:val="004D53B4"/>
    <w:rPr>
      <w:rFonts w:ascii="Times New Roman" w:hAnsi="Times New Roman"/>
      <w:position w:val="8"/>
      <w:sz w:val="14"/>
    </w:rPr>
  </w:style>
  <w:style w:type="character" w:customStyle="1" w:styleId="hoch14Tk">
    <w:name w:val="hoch14Tk"/>
    <w:rsid w:val="004D53B4"/>
    <w:rPr>
      <w:rFonts w:ascii="Times New Roman" w:hAnsi="Times New Roman"/>
      <w:i/>
      <w:position w:val="9"/>
      <w:sz w:val="22"/>
    </w:rPr>
  </w:style>
  <w:style w:type="character" w:customStyle="1" w:styleId="hoch12Tk">
    <w:name w:val="hoch12Tk"/>
    <w:rsid w:val="004D53B4"/>
    <w:rPr>
      <w:rFonts w:ascii="Times New Roman" w:hAnsi="Times New Roman"/>
      <w:i/>
      <w:position w:val="9"/>
      <w:sz w:val="18"/>
    </w:rPr>
  </w:style>
  <w:style w:type="character" w:customStyle="1" w:styleId="hoch11Tk">
    <w:name w:val="hoch11Tk"/>
    <w:rsid w:val="004D53B4"/>
    <w:rPr>
      <w:rFonts w:ascii="Times New Roman" w:hAnsi="Times New Roman"/>
      <w:i/>
      <w:position w:val="9"/>
      <w:sz w:val="17"/>
    </w:rPr>
  </w:style>
  <w:style w:type="character" w:customStyle="1" w:styleId="hoch10Tk">
    <w:name w:val="hoch10Tk"/>
    <w:rsid w:val="004D53B4"/>
    <w:rPr>
      <w:rFonts w:ascii="Times New Roman" w:hAnsi="Times New Roman"/>
      <w:i/>
      <w:position w:val="9"/>
      <w:sz w:val="16"/>
    </w:rPr>
  </w:style>
  <w:style w:type="character" w:customStyle="1" w:styleId="hoch9Tk">
    <w:name w:val="hoch9Tk"/>
    <w:rsid w:val="004D53B4"/>
    <w:rPr>
      <w:rFonts w:ascii="Times New Roman" w:hAnsi="Times New Roman"/>
      <w:i/>
      <w:position w:val="8"/>
      <w:sz w:val="14"/>
    </w:rPr>
  </w:style>
  <w:style w:type="character" w:customStyle="1" w:styleId="hoch8Tk">
    <w:name w:val="hoch8Tk"/>
    <w:rsid w:val="004D53B4"/>
    <w:rPr>
      <w:rFonts w:ascii="Times New Roman" w:hAnsi="Times New Roman"/>
      <w:i/>
      <w:position w:val="7"/>
      <w:sz w:val="12"/>
    </w:rPr>
  </w:style>
  <w:style w:type="character" w:customStyle="1" w:styleId="tief10Tk">
    <w:name w:val="tief10Tk"/>
    <w:rsid w:val="004D53B4"/>
    <w:rPr>
      <w:rFonts w:ascii="Times New Roman" w:hAnsi="Times New Roman"/>
      <w:i/>
      <w:position w:val="-6"/>
      <w:sz w:val="16"/>
    </w:rPr>
  </w:style>
  <w:style w:type="character" w:customStyle="1" w:styleId="tief11Tk">
    <w:name w:val="tief11Tk"/>
    <w:rsid w:val="004D53B4"/>
    <w:rPr>
      <w:rFonts w:ascii="Times New Roman" w:hAnsi="Times New Roman"/>
      <w:i/>
      <w:position w:val="-6"/>
      <w:sz w:val="17"/>
    </w:rPr>
  </w:style>
  <w:style w:type="character" w:customStyle="1" w:styleId="tief12Tk">
    <w:name w:val="tief12Tk"/>
    <w:rsid w:val="004D53B4"/>
    <w:rPr>
      <w:rFonts w:ascii="Times New Roman" w:hAnsi="Times New Roman"/>
      <w:i/>
      <w:position w:val="-6"/>
      <w:sz w:val="18"/>
    </w:rPr>
  </w:style>
  <w:style w:type="character" w:customStyle="1" w:styleId="tief14Tk">
    <w:name w:val="tief14Tk"/>
    <w:rsid w:val="004D53B4"/>
    <w:rPr>
      <w:rFonts w:ascii="Times New Roman" w:hAnsi="Times New Roman"/>
      <w:i/>
      <w:position w:val="-6"/>
      <w:sz w:val="22"/>
    </w:rPr>
  </w:style>
  <w:style w:type="character" w:customStyle="1" w:styleId="tief8Tk">
    <w:name w:val="tief8Tk"/>
    <w:rsid w:val="004D53B4"/>
    <w:rPr>
      <w:rFonts w:ascii="Times New Roman" w:hAnsi="Times New Roman"/>
      <w:i/>
      <w:position w:val="-6"/>
      <w:sz w:val="12"/>
    </w:rPr>
  </w:style>
  <w:style w:type="character" w:customStyle="1" w:styleId="tief9Tk">
    <w:name w:val="tief9Tk"/>
    <w:rsid w:val="004D53B4"/>
    <w:rPr>
      <w:rFonts w:ascii="Times New Roman" w:hAnsi="Times New Roman"/>
      <w:i/>
      <w:position w:val="-6"/>
      <w:sz w:val="14"/>
    </w:rPr>
  </w:style>
  <w:style w:type="character" w:customStyle="1" w:styleId="Sk">
    <w:name w:val="Sk"/>
    <w:rsid w:val="004D53B4"/>
    <w:rPr>
      <w:rFonts w:ascii="Symbol" w:hAnsi="Symbol"/>
      <w:i/>
    </w:rPr>
  </w:style>
  <w:style w:type="character" w:customStyle="1" w:styleId="T10">
    <w:name w:val="T10"/>
    <w:rsid w:val="004D53B4"/>
    <w:rPr>
      <w:rFonts w:ascii="Times New Roman" w:hAnsi="Times New Roman"/>
      <w:sz w:val="20"/>
    </w:rPr>
  </w:style>
  <w:style w:type="character" w:customStyle="1" w:styleId="Tk10">
    <w:name w:val="Tk10"/>
    <w:rsid w:val="004D53B4"/>
    <w:rPr>
      <w:rFonts w:ascii="Times New Roman" w:hAnsi="Times New Roman"/>
      <w:i/>
      <w:sz w:val="20"/>
    </w:rPr>
  </w:style>
  <w:style w:type="character" w:customStyle="1" w:styleId="kursiv12">
    <w:name w:val="kursiv12"/>
    <w:rsid w:val="004D53B4"/>
    <w:rPr>
      <w:i/>
      <w:sz w:val="24"/>
    </w:rPr>
  </w:style>
  <w:style w:type="character" w:customStyle="1" w:styleId="hochTk">
    <w:name w:val="hochTk"/>
    <w:basedOn w:val="hoch10Tk"/>
    <w:rsid w:val="004D53B4"/>
    <w:rPr>
      <w:rFonts w:ascii="Times New Roman" w:hAnsi="Times New Roman"/>
      <w:i/>
      <w:position w:val="9"/>
      <w:sz w:val="16"/>
    </w:rPr>
  </w:style>
  <w:style w:type="character" w:customStyle="1" w:styleId="hochT">
    <w:name w:val="hochT"/>
    <w:basedOn w:val="hoch10T"/>
    <w:rsid w:val="004D53B4"/>
    <w:rPr>
      <w:rFonts w:ascii="Times New Roman" w:hAnsi="Times New Roman"/>
      <w:position w:val="9"/>
      <w:sz w:val="16"/>
    </w:rPr>
  </w:style>
  <w:style w:type="character" w:customStyle="1" w:styleId="tiefT">
    <w:name w:val="tiefT"/>
    <w:rsid w:val="004D53B4"/>
    <w:rPr>
      <w:rFonts w:ascii="Times New Roman" w:hAnsi="Times New Roman"/>
      <w:position w:val="-6"/>
      <w:sz w:val="20"/>
    </w:rPr>
  </w:style>
  <w:style w:type="character" w:customStyle="1" w:styleId="tiefTk">
    <w:name w:val="tiefTk"/>
    <w:rsid w:val="004D53B4"/>
    <w:rPr>
      <w:rFonts w:ascii="Times New Roman" w:hAnsi="Times New Roman"/>
      <w:i/>
      <w:position w:val="-6"/>
      <w:sz w:val="20"/>
    </w:rPr>
  </w:style>
  <w:style w:type="character" w:customStyle="1" w:styleId="hoch10Sk">
    <w:name w:val="hoch10Sk"/>
    <w:rsid w:val="004D53B4"/>
    <w:rPr>
      <w:rFonts w:ascii="Symbol" w:hAnsi="Symbol"/>
      <w:i/>
      <w:position w:val="9"/>
      <w:sz w:val="16"/>
    </w:rPr>
  </w:style>
  <w:style w:type="character" w:customStyle="1" w:styleId="hoch10S">
    <w:name w:val="hoch10S"/>
    <w:rsid w:val="004D53B4"/>
    <w:rPr>
      <w:rFonts w:ascii="Symbol" w:hAnsi="Symbol"/>
      <w:position w:val="9"/>
      <w:sz w:val="16"/>
    </w:rPr>
  </w:style>
  <w:style w:type="character" w:customStyle="1" w:styleId="hoch11S">
    <w:name w:val="hoch11S"/>
    <w:rsid w:val="004D53B4"/>
    <w:rPr>
      <w:rFonts w:ascii="Symbol" w:hAnsi="Symbol"/>
      <w:position w:val="9"/>
      <w:sz w:val="17"/>
    </w:rPr>
  </w:style>
  <w:style w:type="character" w:customStyle="1" w:styleId="hoch11Sk">
    <w:name w:val="hoch11Sk"/>
    <w:rsid w:val="004D53B4"/>
    <w:rPr>
      <w:rFonts w:ascii="Symbol" w:hAnsi="Symbol"/>
      <w:i/>
      <w:position w:val="9"/>
      <w:sz w:val="17"/>
    </w:rPr>
  </w:style>
  <w:style w:type="character" w:customStyle="1" w:styleId="hoch12S">
    <w:name w:val="hoch12S"/>
    <w:rsid w:val="004D53B4"/>
    <w:rPr>
      <w:rFonts w:ascii="Symbol" w:hAnsi="Symbol"/>
      <w:position w:val="9"/>
      <w:sz w:val="18"/>
    </w:rPr>
  </w:style>
  <w:style w:type="paragraph" w:customStyle="1" w:styleId="hoch12Sk">
    <w:name w:val="hoch12Sk"/>
    <w:basedOn w:val="Term-Definition"/>
    <w:rsid w:val="004D53B4"/>
    <w:rPr>
      <w:rFonts w:ascii="Symbol" w:hAnsi="Symbol"/>
      <w:i/>
    </w:rPr>
  </w:style>
  <w:style w:type="character" w:customStyle="1" w:styleId="hoch14Sk">
    <w:name w:val="hoch14Sk"/>
    <w:rsid w:val="004D53B4"/>
    <w:rPr>
      <w:rFonts w:ascii="Symbol" w:hAnsi="Symbol"/>
      <w:i/>
      <w:position w:val="9"/>
      <w:sz w:val="22"/>
    </w:rPr>
  </w:style>
  <w:style w:type="character" w:customStyle="1" w:styleId="hoch9S">
    <w:name w:val="hoch9S"/>
    <w:rsid w:val="004D53B4"/>
    <w:rPr>
      <w:rFonts w:ascii="Symbol" w:hAnsi="Symbol"/>
      <w:position w:val="8"/>
      <w:sz w:val="14"/>
    </w:rPr>
  </w:style>
  <w:style w:type="character" w:customStyle="1" w:styleId="hoch9Sk">
    <w:name w:val="hoch9Sk"/>
    <w:rsid w:val="004D53B4"/>
    <w:rPr>
      <w:rFonts w:ascii="Symbol" w:hAnsi="Symbol"/>
      <w:i/>
      <w:position w:val="8"/>
      <w:sz w:val="14"/>
    </w:rPr>
  </w:style>
  <w:style w:type="character" w:customStyle="1" w:styleId="hoch8S">
    <w:name w:val="hoch8S"/>
    <w:rsid w:val="004D53B4"/>
    <w:rPr>
      <w:rFonts w:ascii="Symbol" w:hAnsi="Symbol"/>
      <w:position w:val="7"/>
      <w:sz w:val="12"/>
    </w:rPr>
  </w:style>
  <w:style w:type="character" w:customStyle="1" w:styleId="hoch8Sk">
    <w:name w:val="hoch8Sk"/>
    <w:rsid w:val="004D53B4"/>
    <w:rPr>
      <w:rFonts w:ascii="Symbol" w:hAnsi="Symbol"/>
      <w:i/>
      <w:position w:val="7"/>
      <w:sz w:val="12"/>
    </w:rPr>
  </w:style>
  <w:style w:type="character" w:customStyle="1" w:styleId="hochS">
    <w:name w:val="hochS"/>
    <w:rsid w:val="004D53B4"/>
    <w:rPr>
      <w:rFonts w:ascii="Symbol" w:hAnsi="Symbol"/>
      <w:position w:val="9"/>
      <w:sz w:val="20"/>
      <w:szCs w:val="20"/>
    </w:rPr>
  </w:style>
  <w:style w:type="character" w:customStyle="1" w:styleId="hochSk">
    <w:name w:val="hochSk"/>
    <w:rsid w:val="004D53B4"/>
    <w:rPr>
      <w:rFonts w:ascii="Symbol" w:hAnsi="Symbol"/>
      <w:i/>
      <w:position w:val="9"/>
      <w:sz w:val="20"/>
      <w:szCs w:val="20"/>
    </w:rPr>
  </w:style>
  <w:style w:type="character" w:customStyle="1" w:styleId="tiefS">
    <w:name w:val="tiefS"/>
    <w:rsid w:val="004D53B4"/>
    <w:rPr>
      <w:rFonts w:ascii="Symbol" w:hAnsi="Symbol"/>
      <w:position w:val="-6"/>
      <w:sz w:val="20"/>
    </w:rPr>
  </w:style>
  <w:style w:type="character" w:customStyle="1" w:styleId="tiefSk">
    <w:name w:val="tiefSk"/>
    <w:rsid w:val="004D53B4"/>
    <w:rPr>
      <w:rFonts w:ascii="Symbol" w:hAnsi="Symbol"/>
      <w:i/>
      <w:position w:val="-6"/>
      <w:sz w:val="20"/>
    </w:rPr>
  </w:style>
  <w:style w:type="character" w:customStyle="1" w:styleId="tief10S">
    <w:name w:val="tief10S"/>
    <w:rsid w:val="004D53B4"/>
    <w:rPr>
      <w:rFonts w:ascii="Symbol" w:hAnsi="Symbol"/>
      <w:position w:val="-6"/>
      <w:sz w:val="16"/>
    </w:rPr>
  </w:style>
  <w:style w:type="character" w:customStyle="1" w:styleId="tief10Sk">
    <w:name w:val="tief10Sk"/>
    <w:rsid w:val="004D53B4"/>
    <w:rPr>
      <w:rFonts w:ascii="Symbol" w:hAnsi="Symbol"/>
      <w:i/>
      <w:position w:val="-6"/>
      <w:sz w:val="16"/>
    </w:rPr>
  </w:style>
  <w:style w:type="character" w:customStyle="1" w:styleId="tief9S">
    <w:name w:val="tief9S"/>
    <w:rsid w:val="004D53B4"/>
    <w:rPr>
      <w:rFonts w:ascii="Symbol" w:hAnsi="Symbol"/>
      <w:position w:val="-6"/>
      <w:sz w:val="14"/>
    </w:rPr>
  </w:style>
  <w:style w:type="character" w:customStyle="1" w:styleId="tief9Sk">
    <w:name w:val="tief9Sk"/>
    <w:rsid w:val="004D53B4"/>
    <w:rPr>
      <w:rFonts w:ascii="Symbol" w:hAnsi="Symbol"/>
      <w:i/>
      <w:position w:val="-6"/>
      <w:sz w:val="14"/>
    </w:rPr>
  </w:style>
  <w:style w:type="character" w:customStyle="1" w:styleId="tief8S">
    <w:name w:val="tief8S"/>
    <w:rsid w:val="004D53B4"/>
    <w:rPr>
      <w:rFonts w:ascii="Symbol" w:hAnsi="Symbol"/>
      <w:position w:val="-6"/>
      <w:sz w:val="12"/>
    </w:rPr>
  </w:style>
  <w:style w:type="character" w:customStyle="1" w:styleId="tief8Sk">
    <w:name w:val="tief8Sk"/>
    <w:rsid w:val="004D53B4"/>
    <w:rPr>
      <w:rFonts w:ascii="Symbol" w:hAnsi="Symbol"/>
      <w:i/>
      <w:position w:val="-6"/>
      <w:sz w:val="12"/>
    </w:rPr>
  </w:style>
  <w:style w:type="character" w:customStyle="1" w:styleId="tief11S">
    <w:name w:val="tief11S"/>
    <w:rsid w:val="004D53B4"/>
    <w:rPr>
      <w:rFonts w:ascii="Symbol" w:hAnsi="Symbol"/>
      <w:position w:val="-6"/>
      <w:sz w:val="17"/>
    </w:rPr>
  </w:style>
  <w:style w:type="character" w:customStyle="1" w:styleId="tief11Sk">
    <w:name w:val="tief11Sk"/>
    <w:rsid w:val="004D53B4"/>
    <w:rPr>
      <w:rFonts w:ascii="Symbol" w:hAnsi="Symbol"/>
      <w:i/>
      <w:position w:val="-6"/>
      <w:sz w:val="17"/>
    </w:rPr>
  </w:style>
  <w:style w:type="character" w:customStyle="1" w:styleId="tief12S">
    <w:name w:val="tief12S"/>
    <w:rsid w:val="004D53B4"/>
    <w:rPr>
      <w:rFonts w:ascii="Symbol" w:hAnsi="Symbol"/>
      <w:position w:val="-6"/>
      <w:sz w:val="18"/>
    </w:rPr>
  </w:style>
  <w:style w:type="character" w:customStyle="1" w:styleId="tief12Sk">
    <w:name w:val="tief12Sk"/>
    <w:rsid w:val="004D53B4"/>
    <w:rPr>
      <w:rFonts w:ascii="Symbol" w:hAnsi="Symbol"/>
      <w:i/>
      <w:position w:val="-6"/>
      <w:sz w:val="18"/>
    </w:rPr>
  </w:style>
  <w:style w:type="character" w:customStyle="1" w:styleId="tief14S">
    <w:name w:val="tief14S"/>
    <w:rsid w:val="004D53B4"/>
    <w:rPr>
      <w:rFonts w:ascii="Symbol" w:hAnsi="Symbol"/>
      <w:position w:val="-6"/>
      <w:sz w:val="22"/>
    </w:rPr>
  </w:style>
  <w:style w:type="character" w:customStyle="1" w:styleId="tief14Sk">
    <w:name w:val="tief14Sk"/>
    <w:rsid w:val="004D53B4"/>
    <w:rPr>
      <w:rFonts w:ascii="Symbol" w:hAnsi="Symbol"/>
      <w:i/>
      <w:position w:val="-6"/>
      <w:sz w:val="22"/>
    </w:rPr>
  </w:style>
  <w:style w:type="character" w:customStyle="1" w:styleId="hoch14S">
    <w:name w:val="hoch14S"/>
    <w:rsid w:val="004D53B4"/>
    <w:rPr>
      <w:rFonts w:ascii="Symbol" w:hAnsi="Symbol"/>
      <w:position w:val="9"/>
      <w:sz w:val="22"/>
    </w:rPr>
  </w:style>
  <w:style w:type="character" w:customStyle="1" w:styleId="Tk8">
    <w:name w:val="Tk8"/>
    <w:rsid w:val="004D53B4"/>
    <w:rPr>
      <w:rFonts w:ascii="Times New Roman" w:hAnsi="Times New Roman"/>
      <w:i/>
      <w:sz w:val="16"/>
    </w:rPr>
  </w:style>
  <w:style w:type="character" w:customStyle="1" w:styleId="Tk9">
    <w:name w:val="Tk9"/>
    <w:rsid w:val="004D53B4"/>
    <w:rPr>
      <w:rFonts w:ascii="Times New Roman" w:hAnsi="Times New Roman"/>
      <w:i/>
      <w:sz w:val="18"/>
    </w:rPr>
  </w:style>
  <w:style w:type="character" w:customStyle="1" w:styleId="Tk11">
    <w:name w:val="Tk11"/>
    <w:rsid w:val="004D53B4"/>
    <w:rPr>
      <w:rFonts w:ascii="Times New Roman" w:hAnsi="Times New Roman"/>
      <w:i/>
      <w:sz w:val="22"/>
    </w:rPr>
  </w:style>
  <w:style w:type="character" w:customStyle="1" w:styleId="Tk14">
    <w:name w:val="Tk14"/>
    <w:rsid w:val="004D53B4"/>
    <w:rPr>
      <w:rFonts w:ascii="Times New Roman" w:hAnsi="Times New Roman"/>
      <w:i/>
      <w:sz w:val="28"/>
    </w:rPr>
  </w:style>
  <w:style w:type="character" w:customStyle="1" w:styleId="Tk12">
    <w:name w:val="Tk12"/>
    <w:rsid w:val="004D53B4"/>
    <w:rPr>
      <w:rFonts w:ascii="Times New Roman" w:hAnsi="Times New Roman"/>
      <w:i/>
      <w:sz w:val="24"/>
    </w:rPr>
  </w:style>
  <w:style w:type="character" w:customStyle="1" w:styleId="T11">
    <w:name w:val="T11"/>
    <w:rsid w:val="004D53B4"/>
    <w:rPr>
      <w:rFonts w:ascii="Times New Roman" w:hAnsi="Times New Roman"/>
      <w:sz w:val="22"/>
    </w:rPr>
  </w:style>
  <w:style w:type="character" w:customStyle="1" w:styleId="T14">
    <w:name w:val="T14"/>
    <w:rsid w:val="004D53B4"/>
    <w:rPr>
      <w:rFonts w:ascii="Times New Roman" w:hAnsi="Times New Roman"/>
      <w:sz w:val="28"/>
    </w:rPr>
  </w:style>
  <w:style w:type="character" w:customStyle="1" w:styleId="T12">
    <w:name w:val="T12"/>
    <w:rsid w:val="004D53B4"/>
    <w:rPr>
      <w:rFonts w:ascii="Times New Roman" w:hAnsi="Times New Roman"/>
      <w:sz w:val="24"/>
    </w:rPr>
  </w:style>
  <w:style w:type="character" w:customStyle="1" w:styleId="T9">
    <w:name w:val="T9"/>
    <w:rsid w:val="004D53B4"/>
    <w:rPr>
      <w:rFonts w:ascii="Times New Roman" w:hAnsi="Times New Roman"/>
      <w:sz w:val="18"/>
    </w:rPr>
  </w:style>
  <w:style w:type="character" w:customStyle="1" w:styleId="T8">
    <w:name w:val="T8"/>
    <w:rsid w:val="004D53B4"/>
    <w:rPr>
      <w:rFonts w:ascii="Times New Roman" w:hAnsi="Times New Roman"/>
      <w:sz w:val="16"/>
    </w:rPr>
  </w:style>
  <w:style w:type="character" w:customStyle="1" w:styleId="T">
    <w:name w:val="T"/>
    <w:rsid w:val="004D53B4"/>
    <w:rPr>
      <w:rFonts w:ascii="Times New Roman" w:hAnsi="Times New Roman"/>
    </w:rPr>
  </w:style>
  <w:style w:type="character" w:customStyle="1" w:styleId="Tk">
    <w:name w:val="Tk"/>
    <w:rsid w:val="004D53B4"/>
    <w:rPr>
      <w:rFonts w:ascii="Times New Roman" w:hAnsi="Times New Roman"/>
      <w:i/>
    </w:rPr>
  </w:style>
  <w:style w:type="character" w:customStyle="1" w:styleId="Sk14">
    <w:name w:val="Sk14"/>
    <w:rsid w:val="004D53B4"/>
    <w:rPr>
      <w:rFonts w:ascii="Symbol" w:hAnsi="Symbol"/>
      <w:i/>
      <w:sz w:val="28"/>
    </w:rPr>
  </w:style>
  <w:style w:type="character" w:customStyle="1" w:styleId="Sk10">
    <w:name w:val="Sk10"/>
    <w:rsid w:val="004D53B4"/>
    <w:rPr>
      <w:rFonts w:ascii="Symbol" w:hAnsi="Symbol"/>
      <w:i/>
      <w:sz w:val="20"/>
    </w:rPr>
  </w:style>
  <w:style w:type="character" w:customStyle="1" w:styleId="Sk12">
    <w:name w:val="Sk12"/>
    <w:rsid w:val="004D53B4"/>
    <w:rPr>
      <w:rFonts w:ascii="Symbol" w:hAnsi="Symbol"/>
      <w:i/>
      <w:sz w:val="24"/>
    </w:rPr>
  </w:style>
  <w:style w:type="character" w:customStyle="1" w:styleId="Sk11">
    <w:name w:val="Sk11"/>
    <w:rsid w:val="004D53B4"/>
    <w:rPr>
      <w:rFonts w:ascii="Symbol" w:hAnsi="Symbol"/>
      <w:i/>
      <w:sz w:val="22"/>
    </w:rPr>
  </w:style>
  <w:style w:type="character" w:customStyle="1" w:styleId="Sk9">
    <w:name w:val="Sk9"/>
    <w:rsid w:val="004D53B4"/>
    <w:rPr>
      <w:rFonts w:ascii="Symbol" w:hAnsi="Symbol"/>
      <w:i/>
      <w:sz w:val="18"/>
    </w:rPr>
  </w:style>
  <w:style w:type="character" w:customStyle="1" w:styleId="Sk8">
    <w:name w:val="Sk8"/>
    <w:rsid w:val="004D53B4"/>
    <w:rPr>
      <w:rFonts w:ascii="Symbol" w:hAnsi="Symbol"/>
      <w:i/>
      <w:sz w:val="16"/>
    </w:rPr>
  </w:style>
  <w:style w:type="character" w:customStyle="1" w:styleId="S10">
    <w:name w:val="S10"/>
    <w:rsid w:val="004D53B4"/>
    <w:rPr>
      <w:rFonts w:ascii="Symbol" w:hAnsi="Symbol"/>
      <w:sz w:val="20"/>
    </w:rPr>
  </w:style>
  <w:style w:type="character" w:customStyle="1" w:styleId="S11">
    <w:name w:val="S11"/>
    <w:rsid w:val="004D53B4"/>
    <w:rPr>
      <w:rFonts w:ascii="Symbol" w:hAnsi="Symbol"/>
      <w:sz w:val="22"/>
    </w:rPr>
  </w:style>
  <w:style w:type="character" w:customStyle="1" w:styleId="S12">
    <w:name w:val="S12"/>
    <w:rsid w:val="004D53B4"/>
    <w:rPr>
      <w:rFonts w:ascii="Symbol" w:hAnsi="Symbol"/>
      <w:sz w:val="24"/>
    </w:rPr>
  </w:style>
  <w:style w:type="character" w:customStyle="1" w:styleId="S14">
    <w:name w:val="S14"/>
    <w:rsid w:val="004D53B4"/>
    <w:rPr>
      <w:rFonts w:ascii="Symbol" w:hAnsi="Symbol"/>
      <w:sz w:val="28"/>
    </w:rPr>
  </w:style>
  <w:style w:type="character" w:customStyle="1" w:styleId="S8">
    <w:name w:val="S8"/>
    <w:rsid w:val="004D53B4"/>
    <w:rPr>
      <w:rFonts w:ascii="Symbol" w:hAnsi="Symbol"/>
      <w:sz w:val="16"/>
    </w:rPr>
  </w:style>
  <w:style w:type="character" w:customStyle="1" w:styleId="S9">
    <w:name w:val="S9"/>
    <w:rsid w:val="004D53B4"/>
    <w:rPr>
      <w:rFonts w:ascii="Symbol" w:hAnsi="Symbol"/>
      <w:sz w:val="18"/>
    </w:rPr>
  </w:style>
  <w:style w:type="character" w:customStyle="1" w:styleId="kursiv">
    <w:name w:val="kursiv"/>
    <w:rsid w:val="004D53B4"/>
    <w:rPr>
      <w:i/>
      <w:iCs/>
    </w:rPr>
  </w:style>
  <w:style w:type="character" w:customStyle="1" w:styleId="kursiv14">
    <w:name w:val="kursiv14"/>
    <w:rsid w:val="004D53B4"/>
    <w:rPr>
      <w:i/>
      <w:sz w:val="28"/>
    </w:rPr>
  </w:style>
  <w:style w:type="character" w:customStyle="1" w:styleId="kursiv9">
    <w:name w:val="kursiv9"/>
    <w:rsid w:val="004D53B4"/>
    <w:rPr>
      <w:i/>
      <w:sz w:val="18"/>
    </w:rPr>
  </w:style>
  <w:style w:type="character" w:customStyle="1" w:styleId="kursiv8">
    <w:name w:val="kursiv8"/>
    <w:rsid w:val="004D53B4"/>
    <w:rPr>
      <w:i/>
      <w:sz w:val="16"/>
    </w:rPr>
  </w:style>
  <w:style w:type="character" w:customStyle="1" w:styleId="Kap10">
    <w:name w:val="Kap10"/>
    <w:rsid w:val="004D53B4"/>
    <w:rPr>
      <w:smallCaps/>
      <w:sz w:val="20"/>
    </w:rPr>
  </w:style>
  <w:style w:type="character" w:customStyle="1" w:styleId="Kap11">
    <w:name w:val="Kap11"/>
    <w:rsid w:val="004D53B4"/>
    <w:rPr>
      <w:smallCaps/>
      <w:sz w:val="22"/>
    </w:rPr>
  </w:style>
  <w:style w:type="character" w:customStyle="1" w:styleId="Kap12">
    <w:name w:val="Kap12"/>
    <w:rsid w:val="004D53B4"/>
    <w:rPr>
      <w:smallCaps/>
      <w:sz w:val="24"/>
    </w:rPr>
  </w:style>
  <w:style w:type="character" w:customStyle="1" w:styleId="Kap14">
    <w:name w:val="Kap14"/>
    <w:rsid w:val="004D53B4"/>
    <w:rPr>
      <w:smallCaps/>
      <w:sz w:val="28"/>
    </w:rPr>
  </w:style>
  <w:style w:type="character" w:customStyle="1" w:styleId="Kap9">
    <w:name w:val="Kap9"/>
    <w:rsid w:val="004D53B4"/>
    <w:rPr>
      <w:smallCaps/>
      <w:sz w:val="18"/>
    </w:rPr>
  </w:style>
  <w:style w:type="character" w:customStyle="1" w:styleId="Kap8">
    <w:name w:val="Kap8"/>
    <w:rsid w:val="004D53B4"/>
    <w:rPr>
      <w:smallCaps/>
      <w:sz w:val="16"/>
    </w:rPr>
  </w:style>
  <w:style w:type="paragraph" w:customStyle="1" w:styleId="BeginnDerG">
    <w:name w:val="BeginnDerG"/>
    <w:basedOn w:val="PARAGRAPH"/>
    <w:rsid w:val="004D53B4"/>
  </w:style>
  <w:style w:type="paragraph" w:customStyle="1" w:styleId="Nbers1">
    <w:name w:val="N Übers 1"/>
    <w:basedOn w:val="berschrift1"/>
    <w:next w:val="Standard"/>
    <w:rsid w:val="004D53B4"/>
    <w:pPr>
      <w:keepLines/>
      <w:pageBreakBefore w:val="0"/>
      <w:numPr>
        <w:numId w:val="0"/>
      </w:numPr>
      <w:tabs>
        <w:tab w:val="clear" w:pos="1276"/>
        <w:tab w:val="left" w:pos="851"/>
      </w:tabs>
      <w:spacing w:before="270" w:after="120" w:line="230" w:lineRule="atLeast"/>
      <w:ind w:left="397" w:hanging="397"/>
      <w:outlineLvl w:val="9"/>
    </w:pPr>
    <w:rPr>
      <w:bCs/>
      <w:sz w:val="24"/>
      <w:szCs w:val="20"/>
      <w:lang w:val="de-DE"/>
    </w:rPr>
  </w:style>
  <w:style w:type="paragraph" w:customStyle="1" w:styleId="Aenderungen">
    <w:name w:val="Aenderungen"/>
    <w:basedOn w:val="PARAGRAPH"/>
    <w:rsid w:val="004D53B4"/>
    <w:rPr>
      <w:b/>
    </w:rPr>
  </w:style>
  <w:style w:type="paragraph" w:customStyle="1" w:styleId="BAbsatzBerichtmB">
    <w:name w:val="B Absatz Bericht m B"/>
    <w:basedOn w:val="Standard"/>
    <w:rsid w:val="004D53B4"/>
    <w:pPr>
      <w:spacing w:before="0" w:after="240"/>
      <w:jc w:val="left"/>
    </w:pPr>
    <w:rPr>
      <w:sz w:val="20"/>
      <w:szCs w:val="20"/>
      <w:lang w:val="de-DE"/>
    </w:rPr>
  </w:style>
  <w:style w:type="paragraph" w:customStyle="1" w:styleId="TabletitleinA">
    <w:name w:val="Table title in A"/>
    <w:basedOn w:val="Standard"/>
    <w:next w:val="Standard"/>
    <w:rsid w:val="004D53B4"/>
    <w:pPr>
      <w:keepNext/>
      <w:keepLines/>
      <w:tabs>
        <w:tab w:val="left" w:pos="851"/>
      </w:tabs>
      <w:spacing w:after="120"/>
      <w:ind w:left="284" w:right="284"/>
      <w:jc w:val="center"/>
    </w:pPr>
    <w:rPr>
      <w:b/>
      <w:sz w:val="20"/>
      <w:szCs w:val="20"/>
      <w:lang w:val="de-DE"/>
    </w:rPr>
  </w:style>
  <w:style w:type="paragraph" w:customStyle="1" w:styleId="ANNEXNA">
    <w:name w:val="ANNEXNA"/>
    <w:basedOn w:val="PARAGRAPH"/>
    <w:next w:val="PARAGRAPH"/>
    <w:rsid w:val="004D53B4"/>
    <w:pPr>
      <w:keepNext/>
      <w:keepLines/>
      <w:spacing w:after="270"/>
      <w:jc w:val="center"/>
    </w:pPr>
    <w:rPr>
      <w:b/>
      <w:sz w:val="28"/>
    </w:rPr>
  </w:style>
  <w:style w:type="paragraph" w:customStyle="1" w:styleId="NormTitelD">
    <w:name w:val="Norm_Titel_D"/>
    <w:basedOn w:val="PARAGRAPH"/>
    <w:rsid w:val="004D53B4"/>
    <w:pPr>
      <w:framePr w:wrap="around" w:vAnchor="page" w:hAnchor="page" w:x="1419" w:y="625"/>
      <w:tabs>
        <w:tab w:val="clear" w:pos="851"/>
        <w:tab w:val="left" w:pos="1134"/>
      </w:tabs>
      <w:spacing w:line="240" w:lineRule="auto"/>
      <w:jc w:val="left"/>
    </w:pPr>
    <w:rPr>
      <w:b/>
      <w:bCs/>
      <w:sz w:val="24"/>
    </w:rPr>
  </w:style>
  <w:style w:type="paragraph" w:customStyle="1" w:styleId="Ersatzvermerk">
    <w:name w:val="Ersatzvermerk"/>
    <w:basedOn w:val="PARAGRAPH"/>
    <w:rsid w:val="004D53B4"/>
    <w:pPr>
      <w:tabs>
        <w:tab w:val="clear" w:pos="851"/>
        <w:tab w:val="left" w:pos="1134"/>
      </w:tabs>
      <w:spacing w:before="0" w:after="60" w:line="240" w:lineRule="auto"/>
      <w:jc w:val="left"/>
    </w:pPr>
  </w:style>
  <w:style w:type="paragraph" w:customStyle="1" w:styleId="Vervielfltigung">
    <w:name w:val="Vervielfältigung"/>
    <w:basedOn w:val="PARAGRAPH"/>
    <w:rsid w:val="004D53B4"/>
    <w:pPr>
      <w:framePr w:hSpace="142" w:wrap="around" w:vAnchor="page" w:hAnchor="page" w:x="1361" w:y="625"/>
      <w:tabs>
        <w:tab w:val="clear" w:pos="851"/>
        <w:tab w:val="left" w:pos="1134"/>
      </w:tabs>
      <w:spacing w:line="240" w:lineRule="auto"/>
      <w:jc w:val="center"/>
    </w:pPr>
    <w:rPr>
      <w:b/>
      <w:sz w:val="22"/>
    </w:rPr>
  </w:style>
  <w:style w:type="paragraph" w:customStyle="1" w:styleId="VDE-Vorbem">
    <w:name w:val="VDE-Vorbem"/>
    <w:rsid w:val="004D53B4"/>
    <w:pPr>
      <w:spacing w:before="170" w:after="240"/>
      <w:ind w:left="57" w:right="57"/>
      <w:jc w:val="both"/>
    </w:pPr>
    <w:rPr>
      <w:rFonts w:ascii="Arial" w:hAnsi="Arial"/>
      <w:sz w:val="16"/>
    </w:rPr>
  </w:style>
  <w:style w:type="paragraph" w:customStyle="1" w:styleId="NTrger">
    <w:name w:val="N Träger"/>
    <w:basedOn w:val="PARAGRAPH"/>
    <w:rsid w:val="004D53B4"/>
    <w:pPr>
      <w:framePr w:hSpace="142" w:wrap="around" w:vAnchor="page" w:hAnchor="page" w:x="1361" w:y="625"/>
      <w:tabs>
        <w:tab w:val="clear" w:pos="851"/>
        <w:tab w:val="left" w:pos="1134"/>
      </w:tabs>
      <w:spacing w:before="0" w:after="170" w:line="240" w:lineRule="auto"/>
      <w:jc w:val="center"/>
    </w:pPr>
  </w:style>
  <w:style w:type="paragraph" w:customStyle="1" w:styleId="ICS">
    <w:name w:val="ICS"/>
    <w:basedOn w:val="PARAGRAPH"/>
    <w:rsid w:val="004D53B4"/>
    <w:pPr>
      <w:framePr w:hSpace="142" w:wrap="around" w:vAnchor="page" w:hAnchor="page" w:x="1361" w:y="625"/>
      <w:tabs>
        <w:tab w:val="clear" w:pos="851"/>
        <w:tab w:val="left" w:pos="1134"/>
      </w:tabs>
      <w:spacing w:before="0" w:after="140" w:line="240" w:lineRule="auto"/>
      <w:ind w:left="1247" w:hanging="1247"/>
      <w:jc w:val="left"/>
    </w:pPr>
  </w:style>
  <w:style w:type="paragraph" w:customStyle="1" w:styleId="DINVDECopyright">
    <w:name w:val="DIN VDE Copyright"/>
    <w:basedOn w:val="Standard"/>
    <w:rsid w:val="004D53B4"/>
    <w:pPr>
      <w:framePr w:hSpace="142" w:wrap="around" w:vAnchor="page" w:hAnchor="page" w:x="1362" w:y="625"/>
      <w:tabs>
        <w:tab w:val="left" w:pos="1134"/>
      </w:tabs>
      <w:spacing w:before="20"/>
      <w:ind w:left="170" w:hanging="170"/>
      <w:jc w:val="left"/>
    </w:pPr>
    <w:rPr>
      <w:sz w:val="14"/>
      <w:szCs w:val="20"/>
      <w:lang w:val="de-DE"/>
    </w:rPr>
  </w:style>
  <w:style w:type="paragraph" w:customStyle="1" w:styleId="NormNummer">
    <w:name w:val="Norm_Nummer"/>
    <w:basedOn w:val="PARAGRAPH"/>
    <w:rsid w:val="004D53B4"/>
    <w:pPr>
      <w:framePr w:wrap="around" w:vAnchor="page" w:hAnchor="page" w:x="1419" w:y="625"/>
      <w:tabs>
        <w:tab w:val="clear" w:pos="851"/>
        <w:tab w:val="left" w:pos="1134"/>
      </w:tabs>
      <w:spacing w:before="240" w:after="0" w:line="240" w:lineRule="auto"/>
      <w:jc w:val="center"/>
    </w:pPr>
    <w:rPr>
      <w:b/>
      <w:sz w:val="26"/>
    </w:rPr>
  </w:style>
  <w:style w:type="paragraph" w:customStyle="1" w:styleId="Einspruchstermin">
    <w:name w:val="Einspruchstermin"/>
    <w:basedOn w:val="Standard"/>
    <w:rsid w:val="004D53B4"/>
    <w:pPr>
      <w:tabs>
        <w:tab w:val="left" w:pos="1134"/>
      </w:tabs>
      <w:spacing w:before="0" w:after="120"/>
      <w:jc w:val="left"/>
    </w:pPr>
    <w:rPr>
      <w:sz w:val="20"/>
      <w:szCs w:val="20"/>
      <w:lang w:val="de-DE"/>
    </w:rPr>
  </w:style>
  <w:style w:type="paragraph" w:customStyle="1" w:styleId="NormTitelE">
    <w:name w:val="Norm_Titel_E"/>
    <w:basedOn w:val="PARAGRAPH"/>
    <w:rsid w:val="004D53B4"/>
    <w:pPr>
      <w:framePr w:wrap="auto" w:hAnchor="text" w:x="1362"/>
      <w:tabs>
        <w:tab w:val="clear" w:pos="851"/>
        <w:tab w:val="left" w:pos="1134"/>
      </w:tabs>
      <w:spacing w:line="240" w:lineRule="auto"/>
      <w:jc w:val="left"/>
    </w:pPr>
    <w:rPr>
      <w:sz w:val="22"/>
      <w:lang w:val="en-GB"/>
    </w:rPr>
  </w:style>
  <w:style w:type="paragraph" w:customStyle="1" w:styleId="NormTitelF">
    <w:name w:val="Norm_Titel_F"/>
    <w:basedOn w:val="NormTitelE"/>
    <w:rsid w:val="004D53B4"/>
    <w:pPr>
      <w:framePr w:hSpace="142" w:wrap="around" w:vAnchor="page" w:hAnchor="page" w:y="625"/>
    </w:pPr>
    <w:rPr>
      <w:lang w:val="fr-FR"/>
    </w:rPr>
  </w:style>
  <w:style w:type="paragraph" w:customStyle="1" w:styleId="Gesamtumfang">
    <w:name w:val="Gesamtumfang"/>
    <w:basedOn w:val="PARAGRAPH"/>
    <w:rsid w:val="004D53B4"/>
    <w:pPr>
      <w:framePr w:hSpace="142" w:wrap="around" w:vAnchor="page" w:hAnchor="page" w:x="1361" w:y="625"/>
      <w:tabs>
        <w:tab w:val="clear" w:pos="851"/>
      </w:tabs>
      <w:spacing w:before="0" w:after="240" w:line="240" w:lineRule="auto"/>
      <w:jc w:val="right"/>
    </w:pPr>
  </w:style>
  <w:style w:type="paragraph" w:customStyle="1" w:styleId="VDECopyright">
    <w:name w:val="VDE Copyright"/>
    <w:rsid w:val="004D53B4"/>
    <w:pPr>
      <w:framePr w:hSpace="142" w:vSpace="142" w:wrap="notBeside" w:vAnchor="page" w:hAnchor="page" w:x="1362" w:y="625"/>
      <w:spacing w:before="20" w:after="20"/>
      <w:ind w:left="227" w:hanging="227"/>
    </w:pPr>
    <w:rPr>
      <w:rFonts w:ascii="Arial" w:hAnsi="Arial"/>
      <w:sz w:val="14"/>
    </w:rPr>
  </w:style>
  <w:style w:type="paragraph" w:customStyle="1" w:styleId="AWWV">
    <w:name w:val="AWWV"/>
    <w:basedOn w:val="PARAGRAPH"/>
    <w:rsid w:val="004D53B4"/>
    <w:pPr>
      <w:tabs>
        <w:tab w:val="clear" w:pos="851"/>
      </w:tabs>
    </w:pPr>
  </w:style>
  <w:style w:type="paragraph" w:customStyle="1" w:styleId="EntwurfinNorm">
    <w:name w:val="EntwurfinNorm"/>
    <w:basedOn w:val="PARAGRAPH"/>
    <w:rsid w:val="004D53B4"/>
    <w:rPr>
      <w:i/>
    </w:rPr>
  </w:style>
  <w:style w:type="paragraph" w:customStyle="1" w:styleId="IECMaintenance">
    <w:name w:val="IECMaintenance"/>
    <w:basedOn w:val="PARAGRAPH"/>
    <w:rsid w:val="004D53B4"/>
    <w:pPr>
      <w:tabs>
        <w:tab w:val="clear" w:pos="851"/>
        <w:tab w:val="left" w:pos="397"/>
      </w:tabs>
    </w:pPr>
  </w:style>
  <w:style w:type="paragraph" w:customStyle="1" w:styleId="FruehereAusgaben">
    <w:name w:val="FruehereAusgaben"/>
    <w:basedOn w:val="PARAGRAPH"/>
    <w:link w:val="FruehereAusgabenZchn"/>
    <w:rsid w:val="004D53B4"/>
    <w:pPr>
      <w:spacing w:after="240"/>
    </w:pPr>
    <w:rPr>
      <w:b/>
    </w:rPr>
  </w:style>
  <w:style w:type="paragraph" w:customStyle="1" w:styleId="FruehereAusgabenText">
    <w:name w:val="FruehereAusgabenText"/>
    <w:basedOn w:val="FruehereAusgaben"/>
    <w:link w:val="FruehereAusgabenTextZchn"/>
    <w:rsid w:val="004D53B4"/>
    <w:rPr>
      <w:b w:val="0"/>
    </w:rPr>
  </w:style>
  <w:style w:type="paragraph" w:customStyle="1" w:styleId="NormTrger">
    <w:name w:val="Norm_Träger"/>
    <w:basedOn w:val="PARAGRAPH"/>
    <w:rsid w:val="004D53B4"/>
    <w:pPr>
      <w:framePr w:hSpace="142" w:wrap="around" w:vAnchor="page" w:hAnchor="page" w:x="1361" w:y="625"/>
      <w:tabs>
        <w:tab w:val="clear" w:pos="851"/>
        <w:tab w:val="left" w:pos="1134"/>
      </w:tabs>
      <w:spacing w:before="0" w:after="170"/>
      <w:jc w:val="center"/>
    </w:pPr>
  </w:style>
  <w:style w:type="paragraph" w:customStyle="1" w:styleId="VDEPreisgr">
    <w:name w:val="VDE Preisgr"/>
    <w:basedOn w:val="Standard"/>
    <w:rsid w:val="004D53B4"/>
    <w:pPr>
      <w:framePr w:hSpace="142" w:vSpace="142" w:wrap="notBeside" w:vAnchor="page" w:hAnchor="page" w:x="1362" w:y="625"/>
      <w:spacing w:before="20" w:after="20"/>
      <w:ind w:left="227" w:hanging="227"/>
      <w:jc w:val="right"/>
    </w:pPr>
    <w:rPr>
      <w:sz w:val="14"/>
      <w:szCs w:val="20"/>
      <w:lang w:val="de-DE"/>
    </w:rPr>
  </w:style>
  <w:style w:type="paragraph" w:customStyle="1" w:styleId="ENTitelengl8">
    <w:name w:val="EN Titel engl_8"/>
    <w:basedOn w:val="Standard"/>
    <w:rsid w:val="004D53B4"/>
    <w:pPr>
      <w:framePr w:hSpace="142" w:vSpace="142" w:wrap="around" w:vAnchor="page" w:hAnchor="page" w:x="1418" w:y="965"/>
      <w:spacing w:before="0"/>
      <w:ind w:right="567"/>
      <w:jc w:val="left"/>
    </w:pPr>
    <w:rPr>
      <w:sz w:val="20"/>
      <w:szCs w:val="20"/>
      <w:lang w:val="en-GB"/>
    </w:rPr>
  </w:style>
  <w:style w:type="paragraph" w:customStyle="1" w:styleId="ENTitelfranz8">
    <w:name w:val="EN Titel franz_8"/>
    <w:basedOn w:val="Standard"/>
    <w:rsid w:val="004D53B4"/>
    <w:pPr>
      <w:framePr w:hSpace="142" w:vSpace="142" w:wrap="around" w:vAnchor="page" w:hAnchor="page" w:x="1418" w:y="965"/>
      <w:spacing w:before="0"/>
      <w:ind w:left="567"/>
      <w:jc w:val="left"/>
    </w:pPr>
    <w:rPr>
      <w:sz w:val="20"/>
      <w:szCs w:val="20"/>
      <w:lang w:val="fr-FR"/>
    </w:rPr>
  </w:style>
  <w:style w:type="paragraph" w:customStyle="1" w:styleId="ENNummer8">
    <w:name w:val="EN_Nummer_8"/>
    <w:rsid w:val="004D53B4"/>
    <w:pPr>
      <w:framePr w:hSpace="142" w:vSpace="142" w:wrap="around" w:vAnchor="page" w:hAnchor="page" w:x="1418" w:y="965"/>
    </w:pPr>
    <w:rPr>
      <w:rFonts w:ascii="Arial" w:hAnsi="Arial"/>
      <w:b/>
      <w:sz w:val="40"/>
    </w:rPr>
  </w:style>
  <w:style w:type="paragraph" w:customStyle="1" w:styleId="ENTiteldeutsch8">
    <w:name w:val="EN Titel deutsch_8"/>
    <w:rsid w:val="004D53B4"/>
    <w:pPr>
      <w:framePr w:hSpace="142" w:vSpace="142" w:wrap="around" w:vAnchor="page" w:hAnchor="page" w:x="1418" w:y="965"/>
      <w:jc w:val="center"/>
    </w:pPr>
    <w:rPr>
      <w:rFonts w:ascii="Arial" w:hAnsi="Arial"/>
      <w:sz w:val="28"/>
    </w:rPr>
  </w:style>
  <w:style w:type="paragraph" w:customStyle="1" w:styleId="ENNormZ1">
    <w:name w:val="EN_Norm_Z1"/>
    <w:basedOn w:val="Standard"/>
    <w:rsid w:val="004D53B4"/>
    <w:pPr>
      <w:framePr w:hSpace="142" w:wrap="around" w:vAnchor="page" w:hAnchor="page" w:x="1419" w:y="852"/>
      <w:spacing w:before="0"/>
      <w:jc w:val="left"/>
    </w:pPr>
    <w:rPr>
      <w:spacing w:val="5"/>
      <w:sz w:val="32"/>
      <w:szCs w:val="20"/>
      <w:lang w:val="de-DE"/>
    </w:rPr>
  </w:style>
  <w:style w:type="paragraph" w:customStyle="1" w:styleId="ENNormZ2">
    <w:name w:val="EN_Norm_Z2"/>
    <w:basedOn w:val="Standard"/>
    <w:rsid w:val="004D53B4"/>
    <w:pPr>
      <w:framePr w:hSpace="142" w:wrap="around" w:vAnchor="page" w:hAnchor="page" w:x="1419" w:y="852"/>
      <w:spacing w:before="57" w:after="120"/>
      <w:jc w:val="left"/>
    </w:pPr>
    <w:rPr>
      <w:spacing w:val="5"/>
      <w:sz w:val="32"/>
      <w:szCs w:val="20"/>
      <w:lang w:val="de-DE"/>
    </w:rPr>
  </w:style>
  <w:style w:type="paragraph" w:customStyle="1" w:styleId="ENNormZ3">
    <w:name w:val="EN_Norm_Z3"/>
    <w:basedOn w:val="Standard"/>
    <w:rsid w:val="004D53B4"/>
    <w:pPr>
      <w:framePr w:hSpace="142" w:wrap="around" w:vAnchor="page" w:hAnchor="page" w:x="1419" w:y="852"/>
      <w:spacing w:before="57" w:after="120"/>
      <w:jc w:val="left"/>
    </w:pPr>
    <w:rPr>
      <w:spacing w:val="5"/>
      <w:sz w:val="32"/>
      <w:szCs w:val="20"/>
      <w:lang w:val="de-DE"/>
    </w:rPr>
  </w:style>
  <w:style w:type="paragraph" w:customStyle="1" w:styleId="ENS1VW">
    <w:name w:val="EN_S1_VW"/>
    <w:rsid w:val="004D53B4"/>
    <w:pPr>
      <w:framePr w:hSpace="142" w:wrap="around" w:vAnchor="page" w:hAnchor="page" w:x="1419" w:y="852"/>
      <w:spacing w:after="120"/>
      <w:ind w:left="907" w:right="567"/>
      <w:jc w:val="both"/>
    </w:pPr>
    <w:rPr>
      <w:rFonts w:ascii="Arial" w:hAnsi="Arial"/>
      <w:noProof/>
      <w:sz w:val="18"/>
    </w:rPr>
  </w:style>
  <w:style w:type="paragraph" w:customStyle="1" w:styleId="ENS1CLC">
    <w:name w:val="EN_S1_CLC"/>
    <w:rsid w:val="004D53B4"/>
    <w:pPr>
      <w:framePr w:hSpace="142" w:wrap="around" w:vAnchor="page" w:hAnchor="page" w:x="1419" w:y="852"/>
      <w:jc w:val="center"/>
    </w:pPr>
    <w:rPr>
      <w:rFonts w:ascii="Arial" w:hAnsi="Arial"/>
      <w:noProof/>
    </w:rPr>
  </w:style>
  <w:style w:type="paragraph" w:customStyle="1" w:styleId="CLCCopyright">
    <w:name w:val="CLC Copyright"/>
    <w:rsid w:val="004D53B4"/>
    <w:pPr>
      <w:framePr w:hSpace="142" w:wrap="around" w:vAnchor="page" w:hAnchor="page" w:x="1419" w:y="852"/>
      <w:spacing w:after="120"/>
      <w:ind w:left="1814" w:hanging="1814"/>
    </w:pPr>
    <w:rPr>
      <w:rFonts w:ascii="Arial" w:hAnsi="Arial"/>
      <w:noProof/>
      <w:sz w:val="18"/>
    </w:rPr>
  </w:style>
  <w:style w:type="paragraph" w:customStyle="1" w:styleId="CLCREF">
    <w:name w:val="CLC REF"/>
    <w:rsid w:val="004D53B4"/>
    <w:pPr>
      <w:framePr w:hSpace="142" w:wrap="around" w:vAnchor="page" w:hAnchor="page" w:x="1419" w:y="852"/>
      <w:jc w:val="right"/>
    </w:pPr>
    <w:rPr>
      <w:rFonts w:ascii="Arial" w:hAnsi="Arial"/>
      <w:noProof/>
      <w:sz w:val="18"/>
    </w:rPr>
  </w:style>
  <w:style w:type="paragraph" w:customStyle="1" w:styleId="DF">
    <w:name w:val="DF"/>
    <w:basedOn w:val="PARAGRAPH"/>
    <w:rsid w:val="004D53B4"/>
    <w:pPr>
      <w:tabs>
        <w:tab w:val="clear" w:pos="851"/>
      </w:tabs>
      <w:spacing w:before="0" w:after="240" w:line="240" w:lineRule="auto"/>
      <w:jc w:val="center"/>
    </w:pPr>
  </w:style>
  <w:style w:type="paragraph" w:customStyle="1" w:styleId="ENErsatz">
    <w:name w:val="EN_Ersatz"/>
    <w:basedOn w:val="DF"/>
    <w:rsid w:val="004D53B4"/>
    <w:pPr>
      <w:tabs>
        <w:tab w:val="left" w:pos="851"/>
        <w:tab w:val="right" w:pos="9809"/>
      </w:tabs>
      <w:spacing w:after="0"/>
      <w:jc w:val="right"/>
    </w:pPr>
    <w:rPr>
      <w:sz w:val="16"/>
    </w:rPr>
  </w:style>
  <w:style w:type="paragraph" w:customStyle="1" w:styleId="ENICS">
    <w:name w:val="EN_ICS"/>
    <w:basedOn w:val="ENErsatz"/>
    <w:rsid w:val="004D53B4"/>
    <w:pPr>
      <w:ind w:left="57"/>
      <w:jc w:val="left"/>
    </w:pPr>
  </w:style>
  <w:style w:type="paragraph" w:customStyle="1" w:styleId="ENVorwortdop">
    <w:name w:val="EN Vorwort dop"/>
    <w:basedOn w:val="PARAGRAPH"/>
    <w:rsid w:val="004D53B4"/>
    <w:pPr>
      <w:tabs>
        <w:tab w:val="clear" w:pos="851"/>
        <w:tab w:val="left" w:pos="6521"/>
        <w:tab w:val="left" w:pos="7371"/>
      </w:tabs>
      <w:ind w:left="340" w:right="4450" w:hanging="340"/>
      <w:jc w:val="left"/>
    </w:pPr>
  </w:style>
  <w:style w:type="paragraph" w:customStyle="1" w:styleId="Foreword">
    <w:name w:val="Foreword"/>
    <w:basedOn w:val="Standard"/>
    <w:rsid w:val="004D53B4"/>
    <w:pPr>
      <w:spacing w:before="100" w:after="200"/>
    </w:pPr>
    <w:rPr>
      <w:sz w:val="20"/>
      <w:szCs w:val="20"/>
      <w:lang w:val="en-GB" w:eastAsia="en-US"/>
    </w:rPr>
  </w:style>
  <w:style w:type="paragraph" w:customStyle="1" w:styleId="HEADINGNonumber">
    <w:name w:val="HEADING(Nonumber)"/>
    <w:basedOn w:val="berschrift1"/>
    <w:rsid w:val="004D53B4"/>
    <w:pPr>
      <w:pageBreakBefore w:val="0"/>
      <w:numPr>
        <w:numId w:val="0"/>
      </w:numPr>
      <w:tabs>
        <w:tab w:val="clear" w:pos="1276"/>
      </w:tabs>
      <w:spacing w:before="100" w:after="200"/>
      <w:ind w:left="397" w:hanging="397"/>
      <w:jc w:val="center"/>
      <w:outlineLvl w:val="9"/>
    </w:pPr>
    <w:rPr>
      <w:spacing w:val="8"/>
      <w:kern w:val="28"/>
      <w:sz w:val="24"/>
      <w:szCs w:val="20"/>
      <w:lang w:val="en-GB" w:eastAsia="en-US"/>
    </w:rPr>
  </w:style>
  <w:style w:type="paragraph" w:customStyle="1" w:styleId="NAbsatz">
    <w:name w:val="N Absatz"/>
    <w:rsid w:val="004D53B4"/>
    <w:pPr>
      <w:spacing w:after="240"/>
      <w:jc w:val="both"/>
    </w:pPr>
    <w:rPr>
      <w:rFonts w:ascii="Arial" w:hAnsi="Arial"/>
      <w:lang w:eastAsia="en-US"/>
    </w:rPr>
  </w:style>
  <w:style w:type="paragraph" w:customStyle="1" w:styleId="NAbs2">
    <w:name w:val="N Abs 2"/>
    <w:basedOn w:val="Standard"/>
    <w:rsid w:val="004D53B4"/>
    <w:pPr>
      <w:tabs>
        <w:tab w:val="left" w:pos="851"/>
        <w:tab w:val="left" w:pos="1134"/>
      </w:tabs>
      <w:spacing w:before="0" w:after="120"/>
    </w:pPr>
    <w:rPr>
      <w:spacing w:val="5"/>
      <w:sz w:val="19"/>
      <w:szCs w:val="20"/>
      <w:lang w:val="de-DE" w:eastAsia="en-US"/>
    </w:rPr>
  </w:style>
  <w:style w:type="paragraph" w:styleId="Anrede">
    <w:name w:val="Salutation"/>
    <w:basedOn w:val="Standard"/>
    <w:next w:val="Standard"/>
    <w:link w:val="AnredeZchn"/>
    <w:rsid w:val="004D53B4"/>
    <w:pPr>
      <w:spacing w:before="0"/>
      <w:jc w:val="left"/>
    </w:pPr>
    <w:rPr>
      <w:sz w:val="20"/>
      <w:szCs w:val="20"/>
      <w:lang w:val="de-DE"/>
    </w:rPr>
  </w:style>
  <w:style w:type="character" w:customStyle="1" w:styleId="AnredeZchn">
    <w:name w:val="Anrede Zchn"/>
    <w:basedOn w:val="Absatz-Standardschriftart"/>
    <w:link w:val="Anrede"/>
    <w:rsid w:val="004D53B4"/>
    <w:rPr>
      <w:rFonts w:ascii="Arial" w:hAnsi="Arial"/>
    </w:rPr>
  </w:style>
  <w:style w:type="paragraph" w:styleId="Aufzhlungszeichen">
    <w:name w:val="List Bullet"/>
    <w:basedOn w:val="Standard"/>
    <w:autoRedefine/>
    <w:rsid w:val="004D53B4"/>
    <w:pPr>
      <w:tabs>
        <w:tab w:val="num" w:pos="360"/>
      </w:tabs>
      <w:spacing w:before="0"/>
      <w:ind w:left="360" w:hanging="360"/>
      <w:jc w:val="left"/>
    </w:pPr>
    <w:rPr>
      <w:sz w:val="20"/>
      <w:szCs w:val="20"/>
      <w:lang w:val="de-DE"/>
    </w:rPr>
  </w:style>
  <w:style w:type="paragraph" w:styleId="Aufzhlungszeichen2">
    <w:name w:val="List Bullet 2"/>
    <w:basedOn w:val="Standard"/>
    <w:autoRedefine/>
    <w:rsid w:val="004D53B4"/>
    <w:pPr>
      <w:tabs>
        <w:tab w:val="num" w:pos="643"/>
      </w:tabs>
      <w:spacing w:before="0"/>
      <w:ind w:left="643" w:hanging="360"/>
      <w:jc w:val="left"/>
    </w:pPr>
    <w:rPr>
      <w:sz w:val="20"/>
      <w:szCs w:val="20"/>
      <w:lang w:val="de-DE"/>
    </w:rPr>
  </w:style>
  <w:style w:type="paragraph" w:styleId="Aufzhlungszeichen3">
    <w:name w:val="List Bullet 3"/>
    <w:basedOn w:val="Standard"/>
    <w:autoRedefine/>
    <w:rsid w:val="004D53B4"/>
    <w:pPr>
      <w:tabs>
        <w:tab w:val="num" w:pos="926"/>
      </w:tabs>
      <w:spacing w:before="0"/>
      <w:ind w:left="926" w:hanging="360"/>
      <w:jc w:val="left"/>
    </w:pPr>
    <w:rPr>
      <w:sz w:val="20"/>
      <w:szCs w:val="20"/>
      <w:lang w:val="de-DE"/>
    </w:rPr>
  </w:style>
  <w:style w:type="paragraph" w:styleId="Aufzhlungszeichen4">
    <w:name w:val="List Bullet 4"/>
    <w:basedOn w:val="Standard"/>
    <w:autoRedefine/>
    <w:rsid w:val="004D53B4"/>
    <w:pPr>
      <w:tabs>
        <w:tab w:val="num" w:pos="1209"/>
      </w:tabs>
      <w:spacing w:before="0"/>
      <w:ind w:left="1209" w:hanging="360"/>
      <w:jc w:val="left"/>
    </w:pPr>
    <w:rPr>
      <w:sz w:val="20"/>
      <w:szCs w:val="20"/>
      <w:lang w:val="de-DE"/>
    </w:rPr>
  </w:style>
  <w:style w:type="paragraph" w:styleId="Aufzhlungszeichen5">
    <w:name w:val="List Bullet 5"/>
    <w:basedOn w:val="Standard"/>
    <w:autoRedefine/>
    <w:rsid w:val="004D53B4"/>
    <w:pPr>
      <w:tabs>
        <w:tab w:val="num" w:pos="1492"/>
      </w:tabs>
      <w:spacing w:before="0"/>
      <w:ind w:left="1492" w:hanging="360"/>
      <w:jc w:val="left"/>
    </w:pPr>
    <w:rPr>
      <w:sz w:val="20"/>
      <w:szCs w:val="20"/>
      <w:lang w:val="de-DE"/>
    </w:rPr>
  </w:style>
  <w:style w:type="paragraph" w:styleId="Blocktext">
    <w:name w:val="Block Text"/>
    <w:basedOn w:val="Standard"/>
    <w:rsid w:val="004D53B4"/>
    <w:pPr>
      <w:spacing w:before="0" w:after="120"/>
      <w:ind w:left="1440" w:right="1440"/>
      <w:jc w:val="left"/>
    </w:pPr>
    <w:rPr>
      <w:sz w:val="20"/>
      <w:szCs w:val="20"/>
      <w:lang w:val="de-DE"/>
    </w:rPr>
  </w:style>
  <w:style w:type="paragraph" w:styleId="Datum">
    <w:name w:val="Date"/>
    <w:basedOn w:val="Standard"/>
    <w:next w:val="Standard"/>
    <w:link w:val="DatumZchn"/>
    <w:rsid w:val="004D53B4"/>
    <w:pPr>
      <w:spacing w:before="0"/>
      <w:jc w:val="left"/>
    </w:pPr>
    <w:rPr>
      <w:sz w:val="20"/>
      <w:szCs w:val="20"/>
      <w:lang w:val="de-DE"/>
    </w:rPr>
  </w:style>
  <w:style w:type="character" w:customStyle="1" w:styleId="DatumZchn">
    <w:name w:val="Datum Zchn"/>
    <w:basedOn w:val="Absatz-Standardschriftart"/>
    <w:link w:val="Datum"/>
    <w:rsid w:val="004D53B4"/>
    <w:rPr>
      <w:rFonts w:ascii="Arial" w:hAnsi="Arial"/>
    </w:rPr>
  </w:style>
  <w:style w:type="paragraph" w:styleId="E-Mail-Signatur">
    <w:name w:val="E-mail Signature"/>
    <w:basedOn w:val="Standard"/>
    <w:link w:val="E-Mail-SignaturZchn"/>
    <w:rsid w:val="004D53B4"/>
    <w:pPr>
      <w:spacing w:before="0"/>
      <w:jc w:val="left"/>
    </w:pPr>
    <w:rPr>
      <w:sz w:val="20"/>
      <w:szCs w:val="20"/>
      <w:lang w:val="de-DE"/>
    </w:rPr>
  </w:style>
  <w:style w:type="character" w:customStyle="1" w:styleId="E-Mail-SignaturZchn">
    <w:name w:val="E-Mail-Signatur Zchn"/>
    <w:basedOn w:val="Absatz-Standardschriftart"/>
    <w:link w:val="E-Mail-Signatur"/>
    <w:rsid w:val="004D53B4"/>
    <w:rPr>
      <w:rFonts w:ascii="Arial" w:hAnsi="Arial"/>
    </w:rPr>
  </w:style>
  <w:style w:type="paragraph" w:styleId="Fu-Endnotenberschrift">
    <w:name w:val="Note Heading"/>
    <w:basedOn w:val="Standard"/>
    <w:next w:val="Standard"/>
    <w:link w:val="Fu-EndnotenberschriftZchn"/>
    <w:rsid w:val="004D53B4"/>
    <w:pPr>
      <w:spacing w:before="0"/>
      <w:jc w:val="left"/>
    </w:pPr>
    <w:rPr>
      <w:sz w:val="20"/>
      <w:szCs w:val="20"/>
      <w:lang w:val="de-DE"/>
    </w:rPr>
  </w:style>
  <w:style w:type="character" w:customStyle="1" w:styleId="Fu-EndnotenberschriftZchn">
    <w:name w:val="Fuß/-Endnotenüberschrift Zchn"/>
    <w:basedOn w:val="Absatz-Standardschriftart"/>
    <w:link w:val="Fu-Endnotenberschrift"/>
    <w:rsid w:val="004D53B4"/>
    <w:rPr>
      <w:rFonts w:ascii="Arial" w:hAnsi="Arial"/>
    </w:rPr>
  </w:style>
  <w:style w:type="paragraph" w:styleId="Gruformel">
    <w:name w:val="Closing"/>
    <w:basedOn w:val="Standard"/>
    <w:link w:val="GruformelZchn"/>
    <w:rsid w:val="004D53B4"/>
    <w:pPr>
      <w:spacing w:before="0"/>
      <w:ind w:left="4252"/>
      <w:jc w:val="left"/>
    </w:pPr>
    <w:rPr>
      <w:sz w:val="20"/>
      <w:szCs w:val="20"/>
      <w:lang w:val="de-DE"/>
    </w:rPr>
  </w:style>
  <w:style w:type="character" w:customStyle="1" w:styleId="GruformelZchn">
    <w:name w:val="Grußformel Zchn"/>
    <w:basedOn w:val="Absatz-Standardschriftart"/>
    <w:link w:val="Gruformel"/>
    <w:rsid w:val="004D53B4"/>
    <w:rPr>
      <w:rFonts w:ascii="Arial" w:hAnsi="Arial"/>
    </w:rPr>
  </w:style>
  <w:style w:type="paragraph" w:styleId="HTMLAdresse">
    <w:name w:val="HTML Address"/>
    <w:basedOn w:val="Standard"/>
    <w:link w:val="HTMLAdresseZchn"/>
    <w:rsid w:val="004D53B4"/>
    <w:pPr>
      <w:spacing w:before="0"/>
      <w:jc w:val="left"/>
    </w:pPr>
    <w:rPr>
      <w:i/>
      <w:iCs/>
      <w:sz w:val="20"/>
      <w:szCs w:val="20"/>
      <w:lang w:val="de-DE"/>
    </w:rPr>
  </w:style>
  <w:style w:type="character" w:customStyle="1" w:styleId="HTMLAdresseZchn">
    <w:name w:val="HTML Adresse Zchn"/>
    <w:basedOn w:val="Absatz-Standardschriftart"/>
    <w:link w:val="HTMLAdresse"/>
    <w:rsid w:val="004D53B4"/>
    <w:rPr>
      <w:rFonts w:ascii="Arial" w:hAnsi="Arial"/>
      <w:i/>
      <w:iCs/>
    </w:rPr>
  </w:style>
  <w:style w:type="paragraph" w:styleId="HTMLVorformatiert">
    <w:name w:val="HTML Preformatted"/>
    <w:basedOn w:val="Standard"/>
    <w:link w:val="HTMLVorformatiertZchn"/>
    <w:rsid w:val="004D53B4"/>
    <w:pPr>
      <w:spacing w:before="0"/>
      <w:jc w:val="left"/>
    </w:pPr>
    <w:rPr>
      <w:rFonts w:ascii="Courier New" w:hAnsi="Courier New" w:cs="Courier New"/>
      <w:sz w:val="20"/>
      <w:szCs w:val="20"/>
      <w:lang w:val="de-DE"/>
    </w:rPr>
  </w:style>
  <w:style w:type="character" w:customStyle="1" w:styleId="HTMLVorformatiertZchn">
    <w:name w:val="HTML Vorformatiert Zchn"/>
    <w:basedOn w:val="Absatz-Standardschriftart"/>
    <w:link w:val="HTMLVorformatiert"/>
    <w:rsid w:val="004D53B4"/>
    <w:rPr>
      <w:rFonts w:ascii="Courier New" w:hAnsi="Courier New" w:cs="Courier New"/>
    </w:rPr>
  </w:style>
  <w:style w:type="paragraph" w:styleId="Listenfortsetzung">
    <w:name w:val="List Continue"/>
    <w:basedOn w:val="Standard"/>
    <w:rsid w:val="004D53B4"/>
    <w:pPr>
      <w:spacing w:before="0" w:after="120"/>
      <w:ind w:left="283"/>
      <w:jc w:val="left"/>
    </w:pPr>
    <w:rPr>
      <w:sz w:val="20"/>
      <w:szCs w:val="20"/>
      <w:lang w:val="de-DE"/>
    </w:rPr>
  </w:style>
  <w:style w:type="paragraph" w:styleId="Listenfortsetzung2">
    <w:name w:val="List Continue 2"/>
    <w:basedOn w:val="Standard"/>
    <w:rsid w:val="004D53B4"/>
    <w:pPr>
      <w:spacing w:before="0" w:after="120"/>
      <w:ind w:left="566"/>
      <w:jc w:val="left"/>
    </w:pPr>
    <w:rPr>
      <w:sz w:val="20"/>
      <w:szCs w:val="20"/>
      <w:lang w:val="de-DE"/>
    </w:rPr>
  </w:style>
  <w:style w:type="paragraph" w:styleId="Listenfortsetzung3">
    <w:name w:val="List Continue 3"/>
    <w:basedOn w:val="Standard"/>
    <w:rsid w:val="004D53B4"/>
    <w:pPr>
      <w:spacing w:before="0" w:after="120"/>
      <w:ind w:left="849"/>
      <w:jc w:val="left"/>
    </w:pPr>
    <w:rPr>
      <w:sz w:val="20"/>
      <w:szCs w:val="20"/>
      <w:lang w:val="de-DE"/>
    </w:rPr>
  </w:style>
  <w:style w:type="paragraph" w:styleId="Listenfortsetzung4">
    <w:name w:val="List Continue 4"/>
    <w:basedOn w:val="Standard"/>
    <w:rsid w:val="004D53B4"/>
    <w:pPr>
      <w:spacing w:before="0" w:after="120"/>
      <w:ind w:left="1132"/>
      <w:jc w:val="left"/>
    </w:pPr>
    <w:rPr>
      <w:sz w:val="20"/>
      <w:szCs w:val="20"/>
      <w:lang w:val="de-DE"/>
    </w:rPr>
  </w:style>
  <w:style w:type="paragraph" w:styleId="Listenfortsetzung5">
    <w:name w:val="List Continue 5"/>
    <w:basedOn w:val="Standard"/>
    <w:rsid w:val="004D53B4"/>
    <w:pPr>
      <w:spacing w:before="0" w:after="120"/>
      <w:ind w:left="1415"/>
      <w:jc w:val="left"/>
    </w:pPr>
    <w:rPr>
      <w:sz w:val="20"/>
      <w:szCs w:val="20"/>
      <w:lang w:val="de-DE"/>
    </w:rPr>
  </w:style>
  <w:style w:type="paragraph" w:styleId="Listennummer">
    <w:name w:val="List Number"/>
    <w:basedOn w:val="Standard"/>
    <w:rsid w:val="004D53B4"/>
    <w:pPr>
      <w:tabs>
        <w:tab w:val="num" w:pos="360"/>
      </w:tabs>
      <w:spacing w:before="0"/>
      <w:ind w:left="360" w:hanging="360"/>
      <w:jc w:val="left"/>
    </w:pPr>
    <w:rPr>
      <w:sz w:val="20"/>
      <w:szCs w:val="20"/>
      <w:lang w:val="de-DE"/>
    </w:rPr>
  </w:style>
  <w:style w:type="paragraph" w:styleId="Listennummer2">
    <w:name w:val="List Number 2"/>
    <w:basedOn w:val="Standard"/>
    <w:rsid w:val="004D53B4"/>
    <w:pPr>
      <w:tabs>
        <w:tab w:val="num" w:pos="643"/>
      </w:tabs>
      <w:spacing w:before="0"/>
      <w:ind w:left="643" w:hanging="360"/>
      <w:jc w:val="left"/>
    </w:pPr>
    <w:rPr>
      <w:sz w:val="20"/>
      <w:szCs w:val="20"/>
      <w:lang w:val="de-DE"/>
    </w:rPr>
  </w:style>
  <w:style w:type="paragraph" w:styleId="Listennummer3">
    <w:name w:val="List Number 3"/>
    <w:basedOn w:val="Standard"/>
    <w:rsid w:val="004D53B4"/>
    <w:pPr>
      <w:tabs>
        <w:tab w:val="num" w:pos="926"/>
      </w:tabs>
      <w:spacing w:before="0"/>
      <w:ind w:left="926" w:hanging="360"/>
      <w:jc w:val="left"/>
    </w:pPr>
    <w:rPr>
      <w:sz w:val="20"/>
      <w:szCs w:val="20"/>
      <w:lang w:val="de-DE"/>
    </w:rPr>
  </w:style>
  <w:style w:type="paragraph" w:styleId="Listennummer4">
    <w:name w:val="List Number 4"/>
    <w:basedOn w:val="Standard"/>
    <w:rsid w:val="004D53B4"/>
    <w:pPr>
      <w:tabs>
        <w:tab w:val="num" w:pos="1209"/>
      </w:tabs>
      <w:spacing w:before="0"/>
      <w:ind w:left="1209" w:hanging="360"/>
      <w:jc w:val="left"/>
    </w:pPr>
    <w:rPr>
      <w:sz w:val="20"/>
      <w:szCs w:val="20"/>
      <w:lang w:val="de-DE"/>
    </w:rPr>
  </w:style>
  <w:style w:type="paragraph" w:styleId="Listennummer5">
    <w:name w:val="List Number 5"/>
    <w:basedOn w:val="Standard"/>
    <w:rsid w:val="004D53B4"/>
    <w:pPr>
      <w:tabs>
        <w:tab w:val="num" w:pos="1492"/>
      </w:tabs>
      <w:spacing w:before="0"/>
      <w:ind w:left="1492" w:hanging="360"/>
      <w:jc w:val="left"/>
    </w:pPr>
    <w:rPr>
      <w:sz w:val="20"/>
      <w:szCs w:val="20"/>
      <w:lang w:val="de-DE"/>
    </w:rPr>
  </w:style>
  <w:style w:type="paragraph" w:styleId="Nachrichtenkopf">
    <w:name w:val="Message Header"/>
    <w:basedOn w:val="Standard"/>
    <w:link w:val="NachrichtenkopfZchn"/>
    <w:rsid w:val="004D53B4"/>
    <w:pPr>
      <w:pBdr>
        <w:top w:val="single" w:sz="6" w:space="1" w:color="auto"/>
        <w:left w:val="single" w:sz="6" w:space="1" w:color="auto"/>
        <w:bottom w:val="single" w:sz="6" w:space="1" w:color="auto"/>
        <w:right w:val="single" w:sz="6" w:space="1" w:color="auto"/>
      </w:pBdr>
      <w:shd w:val="pct20" w:color="auto" w:fill="auto"/>
      <w:spacing w:before="0"/>
      <w:ind w:left="1134" w:hanging="1134"/>
      <w:jc w:val="left"/>
    </w:pPr>
    <w:rPr>
      <w:rFonts w:cs="Arial"/>
      <w:lang w:val="de-DE"/>
    </w:rPr>
  </w:style>
  <w:style w:type="character" w:customStyle="1" w:styleId="NachrichtenkopfZchn">
    <w:name w:val="Nachrichtenkopf Zchn"/>
    <w:basedOn w:val="Absatz-Standardschriftart"/>
    <w:link w:val="Nachrichtenkopf"/>
    <w:rsid w:val="004D53B4"/>
    <w:rPr>
      <w:rFonts w:ascii="Arial" w:hAnsi="Arial" w:cs="Arial"/>
      <w:sz w:val="24"/>
      <w:szCs w:val="24"/>
      <w:shd w:val="pct20" w:color="auto" w:fill="auto"/>
    </w:rPr>
  </w:style>
  <w:style w:type="paragraph" w:styleId="NurText">
    <w:name w:val="Plain Text"/>
    <w:basedOn w:val="Standard"/>
    <w:link w:val="NurTextZchn"/>
    <w:rsid w:val="004D53B4"/>
    <w:pPr>
      <w:spacing w:before="0"/>
      <w:jc w:val="left"/>
    </w:pPr>
    <w:rPr>
      <w:rFonts w:ascii="Courier New" w:hAnsi="Courier New" w:cs="Courier New"/>
      <w:sz w:val="20"/>
      <w:szCs w:val="20"/>
      <w:lang w:val="de-DE"/>
    </w:rPr>
  </w:style>
  <w:style w:type="character" w:customStyle="1" w:styleId="NurTextZchn">
    <w:name w:val="Nur Text Zchn"/>
    <w:basedOn w:val="Absatz-Standardschriftart"/>
    <w:link w:val="NurText"/>
    <w:rsid w:val="004D53B4"/>
    <w:rPr>
      <w:rFonts w:ascii="Courier New" w:hAnsi="Courier New" w:cs="Courier New"/>
    </w:rPr>
  </w:style>
  <w:style w:type="paragraph" w:styleId="StandardWeb">
    <w:name w:val="Normal (Web)"/>
    <w:basedOn w:val="Standard"/>
    <w:uiPriority w:val="99"/>
    <w:rsid w:val="004D53B4"/>
    <w:pPr>
      <w:spacing w:before="0"/>
      <w:jc w:val="left"/>
    </w:pPr>
    <w:rPr>
      <w:rFonts w:ascii="Times New Roman" w:hAnsi="Times New Roman"/>
      <w:lang w:val="de-DE"/>
    </w:rPr>
  </w:style>
  <w:style w:type="paragraph" w:styleId="Standardeinzug">
    <w:name w:val="Normal Indent"/>
    <w:basedOn w:val="Standard"/>
    <w:rsid w:val="004D53B4"/>
    <w:pPr>
      <w:spacing w:before="0"/>
      <w:ind w:left="708"/>
      <w:jc w:val="left"/>
    </w:pPr>
    <w:rPr>
      <w:sz w:val="20"/>
      <w:szCs w:val="20"/>
      <w:lang w:val="de-DE"/>
    </w:rPr>
  </w:style>
  <w:style w:type="paragraph" w:styleId="Textkrper">
    <w:name w:val="Body Text"/>
    <w:basedOn w:val="Standard"/>
    <w:link w:val="TextkrperZchn"/>
    <w:rsid w:val="004D53B4"/>
    <w:pPr>
      <w:spacing w:before="0" w:after="120"/>
      <w:jc w:val="left"/>
    </w:pPr>
    <w:rPr>
      <w:sz w:val="20"/>
      <w:szCs w:val="20"/>
      <w:lang w:val="de-DE"/>
    </w:rPr>
  </w:style>
  <w:style w:type="character" w:customStyle="1" w:styleId="TextkrperZchn">
    <w:name w:val="Textkörper Zchn"/>
    <w:basedOn w:val="Absatz-Standardschriftart"/>
    <w:link w:val="Textkrper"/>
    <w:rsid w:val="004D53B4"/>
    <w:rPr>
      <w:rFonts w:ascii="Arial" w:hAnsi="Arial"/>
    </w:rPr>
  </w:style>
  <w:style w:type="paragraph" w:styleId="Textkrper2">
    <w:name w:val="Body Text 2"/>
    <w:basedOn w:val="Standard"/>
    <w:link w:val="Textkrper2Zchn"/>
    <w:rsid w:val="004D53B4"/>
    <w:pPr>
      <w:spacing w:before="0" w:after="120" w:line="480" w:lineRule="auto"/>
      <w:jc w:val="left"/>
    </w:pPr>
    <w:rPr>
      <w:sz w:val="20"/>
      <w:szCs w:val="20"/>
      <w:lang w:val="de-DE"/>
    </w:rPr>
  </w:style>
  <w:style w:type="character" w:customStyle="1" w:styleId="Textkrper2Zchn">
    <w:name w:val="Textkörper 2 Zchn"/>
    <w:basedOn w:val="Absatz-Standardschriftart"/>
    <w:link w:val="Textkrper2"/>
    <w:rsid w:val="004D53B4"/>
    <w:rPr>
      <w:rFonts w:ascii="Arial" w:hAnsi="Arial"/>
    </w:rPr>
  </w:style>
  <w:style w:type="paragraph" w:styleId="Textkrper3">
    <w:name w:val="Body Text 3"/>
    <w:basedOn w:val="Standard"/>
    <w:link w:val="Textkrper3Zchn"/>
    <w:rsid w:val="004D53B4"/>
    <w:pPr>
      <w:spacing w:before="0" w:after="120"/>
      <w:jc w:val="left"/>
    </w:pPr>
    <w:rPr>
      <w:sz w:val="16"/>
      <w:szCs w:val="16"/>
      <w:lang w:val="de-DE"/>
    </w:rPr>
  </w:style>
  <w:style w:type="character" w:customStyle="1" w:styleId="Textkrper3Zchn">
    <w:name w:val="Textkörper 3 Zchn"/>
    <w:basedOn w:val="Absatz-Standardschriftart"/>
    <w:link w:val="Textkrper3"/>
    <w:rsid w:val="004D53B4"/>
    <w:rPr>
      <w:rFonts w:ascii="Arial" w:hAnsi="Arial"/>
      <w:sz w:val="16"/>
      <w:szCs w:val="16"/>
    </w:rPr>
  </w:style>
  <w:style w:type="paragraph" w:styleId="Textkrper-Einzug2">
    <w:name w:val="Body Text Indent 2"/>
    <w:basedOn w:val="Standard"/>
    <w:link w:val="Textkrper-Einzug2Zchn"/>
    <w:rsid w:val="004D53B4"/>
    <w:pPr>
      <w:spacing w:before="0" w:after="120" w:line="480" w:lineRule="auto"/>
      <w:ind w:left="283"/>
      <w:jc w:val="left"/>
    </w:pPr>
    <w:rPr>
      <w:sz w:val="20"/>
      <w:szCs w:val="20"/>
      <w:lang w:val="de-DE"/>
    </w:rPr>
  </w:style>
  <w:style w:type="character" w:customStyle="1" w:styleId="Textkrper-Einzug2Zchn">
    <w:name w:val="Textkörper-Einzug 2 Zchn"/>
    <w:basedOn w:val="Absatz-Standardschriftart"/>
    <w:link w:val="Textkrper-Einzug2"/>
    <w:rsid w:val="004D53B4"/>
    <w:rPr>
      <w:rFonts w:ascii="Arial" w:hAnsi="Arial"/>
    </w:rPr>
  </w:style>
  <w:style w:type="paragraph" w:styleId="Textkrper-Einzug3">
    <w:name w:val="Body Text Indent 3"/>
    <w:basedOn w:val="Standard"/>
    <w:link w:val="Textkrper-Einzug3Zchn"/>
    <w:rsid w:val="004D53B4"/>
    <w:pPr>
      <w:spacing w:before="0" w:after="120"/>
      <w:ind w:left="283"/>
      <w:jc w:val="left"/>
    </w:pPr>
    <w:rPr>
      <w:sz w:val="16"/>
      <w:szCs w:val="16"/>
      <w:lang w:val="de-DE"/>
    </w:rPr>
  </w:style>
  <w:style w:type="character" w:customStyle="1" w:styleId="Textkrper-Einzug3Zchn">
    <w:name w:val="Textkörper-Einzug 3 Zchn"/>
    <w:basedOn w:val="Absatz-Standardschriftart"/>
    <w:link w:val="Textkrper-Einzug3"/>
    <w:rsid w:val="004D53B4"/>
    <w:rPr>
      <w:rFonts w:ascii="Arial" w:hAnsi="Arial"/>
      <w:sz w:val="16"/>
      <w:szCs w:val="16"/>
    </w:rPr>
  </w:style>
  <w:style w:type="paragraph" w:styleId="Textkrper-Erstzeileneinzug">
    <w:name w:val="Body Text First Indent"/>
    <w:basedOn w:val="Textkrper"/>
    <w:link w:val="Textkrper-ErstzeileneinzugZchn"/>
    <w:rsid w:val="004D53B4"/>
    <w:pPr>
      <w:ind w:firstLine="210"/>
    </w:pPr>
  </w:style>
  <w:style w:type="character" w:customStyle="1" w:styleId="Textkrper-ErstzeileneinzugZchn">
    <w:name w:val="Textkörper-Erstzeileneinzug Zchn"/>
    <w:basedOn w:val="TextkrperZchn"/>
    <w:link w:val="Textkrper-Erstzeileneinzug"/>
    <w:rsid w:val="004D53B4"/>
    <w:rPr>
      <w:rFonts w:ascii="Arial" w:hAnsi="Arial"/>
    </w:rPr>
  </w:style>
  <w:style w:type="paragraph" w:styleId="Textkrper-Zeileneinzug">
    <w:name w:val="Body Text Indent"/>
    <w:basedOn w:val="Standard"/>
    <w:link w:val="Textkrper-ZeileneinzugZchn"/>
    <w:rsid w:val="004D53B4"/>
    <w:pPr>
      <w:spacing w:before="0" w:after="120"/>
      <w:ind w:left="283"/>
      <w:jc w:val="left"/>
    </w:pPr>
    <w:rPr>
      <w:sz w:val="20"/>
      <w:szCs w:val="20"/>
      <w:lang w:val="de-DE"/>
    </w:rPr>
  </w:style>
  <w:style w:type="character" w:customStyle="1" w:styleId="Textkrper-ZeileneinzugZchn">
    <w:name w:val="Textkörper-Zeileneinzug Zchn"/>
    <w:basedOn w:val="Absatz-Standardschriftart"/>
    <w:link w:val="Textkrper-Zeileneinzug"/>
    <w:rsid w:val="004D53B4"/>
    <w:rPr>
      <w:rFonts w:ascii="Arial" w:hAnsi="Arial"/>
    </w:rPr>
  </w:style>
  <w:style w:type="paragraph" w:styleId="Textkrper-Erstzeileneinzug2">
    <w:name w:val="Body Text First Indent 2"/>
    <w:basedOn w:val="Textkrper-Zeileneinzug"/>
    <w:link w:val="Textkrper-Erstzeileneinzug2Zchn"/>
    <w:rsid w:val="004D53B4"/>
    <w:pPr>
      <w:ind w:firstLine="210"/>
    </w:pPr>
  </w:style>
  <w:style w:type="character" w:customStyle="1" w:styleId="Textkrper-Erstzeileneinzug2Zchn">
    <w:name w:val="Textkörper-Erstzeileneinzug 2 Zchn"/>
    <w:basedOn w:val="Textkrper-ZeileneinzugZchn"/>
    <w:link w:val="Textkrper-Erstzeileneinzug2"/>
    <w:rsid w:val="004D53B4"/>
    <w:rPr>
      <w:rFonts w:ascii="Arial" w:hAnsi="Arial"/>
    </w:rPr>
  </w:style>
  <w:style w:type="paragraph" w:styleId="Titel">
    <w:name w:val="Title"/>
    <w:basedOn w:val="Standard"/>
    <w:link w:val="TitelZchn"/>
    <w:qFormat/>
    <w:rsid w:val="004D53B4"/>
    <w:pPr>
      <w:spacing w:before="240" w:after="60"/>
      <w:jc w:val="center"/>
      <w:outlineLvl w:val="0"/>
    </w:pPr>
    <w:rPr>
      <w:rFonts w:cs="Arial"/>
      <w:b/>
      <w:bCs/>
      <w:kern w:val="28"/>
      <w:sz w:val="32"/>
      <w:szCs w:val="32"/>
      <w:lang w:val="de-DE"/>
    </w:rPr>
  </w:style>
  <w:style w:type="character" w:customStyle="1" w:styleId="TitelZchn">
    <w:name w:val="Titel Zchn"/>
    <w:basedOn w:val="Absatz-Standardschriftart"/>
    <w:link w:val="Titel"/>
    <w:rsid w:val="004D53B4"/>
    <w:rPr>
      <w:rFonts w:ascii="Arial" w:hAnsi="Arial" w:cs="Arial"/>
      <w:b/>
      <w:bCs/>
      <w:kern w:val="28"/>
      <w:sz w:val="32"/>
      <w:szCs w:val="32"/>
    </w:rPr>
  </w:style>
  <w:style w:type="paragraph" w:styleId="Umschlagabsenderadresse">
    <w:name w:val="envelope return"/>
    <w:basedOn w:val="Standard"/>
    <w:rsid w:val="004D53B4"/>
    <w:pPr>
      <w:spacing w:before="0"/>
      <w:jc w:val="left"/>
    </w:pPr>
    <w:rPr>
      <w:rFonts w:cs="Arial"/>
      <w:sz w:val="20"/>
      <w:szCs w:val="20"/>
      <w:lang w:val="de-DE"/>
    </w:rPr>
  </w:style>
  <w:style w:type="paragraph" w:styleId="Umschlagadresse">
    <w:name w:val="envelope address"/>
    <w:basedOn w:val="Standard"/>
    <w:rsid w:val="004D53B4"/>
    <w:pPr>
      <w:framePr w:w="4320" w:h="2160" w:hRule="exact" w:hSpace="141" w:wrap="auto" w:hAnchor="page" w:xAlign="center" w:yAlign="bottom"/>
      <w:spacing w:before="0"/>
      <w:ind w:left="1"/>
      <w:jc w:val="left"/>
    </w:pPr>
    <w:rPr>
      <w:rFonts w:cs="Arial"/>
      <w:lang w:val="de-DE"/>
    </w:rPr>
  </w:style>
  <w:style w:type="paragraph" w:styleId="Unterschrift">
    <w:name w:val="Signature"/>
    <w:basedOn w:val="Standard"/>
    <w:link w:val="UnterschriftZchn"/>
    <w:rsid w:val="004D53B4"/>
    <w:pPr>
      <w:spacing w:before="0"/>
      <w:ind w:left="4252"/>
      <w:jc w:val="left"/>
    </w:pPr>
    <w:rPr>
      <w:sz w:val="20"/>
      <w:szCs w:val="20"/>
      <w:lang w:val="de-DE"/>
    </w:rPr>
  </w:style>
  <w:style w:type="character" w:customStyle="1" w:styleId="UnterschriftZchn">
    <w:name w:val="Unterschrift Zchn"/>
    <w:basedOn w:val="Absatz-Standardschriftart"/>
    <w:link w:val="Unterschrift"/>
    <w:rsid w:val="004D53B4"/>
    <w:rPr>
      <w:rFonts w:ascii="Arial" w:hAnsi="Arial"/>
    </w:rPr>
  </w:style>
  <w:style w:type="paragraph" w:styleId="Untertitel">
    <w:name w:val="Subtitle"/>
    <w:basedOn w:val="Standard"/>
    <w:link w:val="UntertitelZchn"/>
    <w:qFormat/>
    <w:rsid w:val="004D53B4"/>
    <w:pPr>
      <w:spacing w:before="0" w:after="60"/>
      <w:jc w:val="center"/>
      <w:outlineLvl w:val="1"/>
    </w:pPr>
    <w:rPr>
      <w:rFonts w:cs="Arial"/>
      <w:lang w:val="de-DE"/>
    </w:rPr>
  </w:style>
  <w:style w:type="character" w:customStyle="1" w:styleId="UntertitelZchn">
    <w:name w:val="Untertitel Zchn"/>
    <w:basedOn w:val="Absatz-Standardschriftart"/>
    <w:link w:val="Untertitel"/>
    <w:rsid w:val="004D53B4"/>
    <w:rPr>
      <w:rFonts w:ascii="Arial" w:hAnsi="Arial" w:cs="Arial"/>
      <w:sz w:val="24"/>
      <w:szCs w:val="24"/>
    </w:rPr>
  </w:style>
  <w:style w:type="character" w:customStyle="1" w:styleId="Hyperlink17">
    <w:name w:val="Hyperlink17"/>
    <w:rsid w:val="004D53B4"/>
    <w:rPr>
      <w:b/>
      <w:bCs/>
      <w:strike w:val="0"/>
      <w:dstrike w:val="0"/>
      <w:color w:val="0000CC"/>
      <w:u w:val="none"/>
      <w:effect w:val="none"/>
    </w:rPr>
  </w:style>
  <w:style w:type="character" w:customStyle="1" w:styleId="TABLE-col-headingChar">
    <w:name w:val="TABLE-col-heading Char"/>
    <w:link w:val="TABLE-col-heading"/>
    <w:rsid w:val="004D53B4"/>
    <w:rPr>
      <w:rFonts w:ascii="Arial" w:hAnsi="Arial"/>
      <w:b/>
      <w:sz w:val="16"/>
    </w:rPr>
  </w:style>
  <w:style w:type="character" w:styleId="Kommentarzeichen">
    <w:name w:val="annotation reference"/>
    <w:semiHidden/>
    <w:rsid w:val="004D53B4"/>
    <w:rPr>
      <w:sz w:val="16"/>
      <w:szCs w:val="16"/>
    </w:rPr>
  </w:style>
  <w:style w:type="paragraph" w:styleId="Kommentarthema">
    <w:name w:val="annotation subject"/>
    <w:basedOn w:val="Kommentartext"/>
    <w:next w:val="Kommentartext"/>
    <w:link w:val="KommentarthemaZchn"/>
    <w:semiHidden/>
    <w:rsid w:val="004D53B4"/>
    <w:pPr>
      <w:tabs>
        <w:tab w:val="clear" w:pos="851"/>
      </w:tabs>
      <w:spacing w:before="0" w:after="0" w:line="240" w:lineRule="auto"/>
      <w:jc w:val="left"/>
    </w:pPr>
    <w:rPr>
      <w:b/>
      <w:bCs/>
    </w:rPr>
  </w:style>
  <w:style w:type="character" w:customStyle="1" w:styleId="KommentarthemaZchn">
    <w:name w:val="Kommentarthema Zchn"/>
    <w:basedOn w:val="KommentartextZchn"/>
    <w:link w:val="Kommentarthema"/>
    <w:semiHidden/>
    <w:rsid w:val="004D53B4"/>
    <w:rPr>
      <w:rFonts w:ascii="Arial" w:hAnsi="Arial"/>
      <w:b/>
      <w:bCs/>
    </w:rPr>
  </w:style>
  <w:style w:type="character" w:customStyle="1" w:styleId="PARAGRAPHChar">
    <w:name w:val="PARAGRAPH Char"/>
    <w:link w:val="PARAGRAPH"/>
    <w:rsid w:val="004D53B4"/>
    <w:rPr>
      <w:rFonts w:ascii="Arial" w:hAnsi="Arial"/>
    </w:rPr>
  </w:style>
  <w:style w:type="paragraph" w:customStyle="1" w:styleId="BBearbeiter">
    <w:name w:val="B Bearbeiter"/>
    <w:basedOn w:val="Standard"/>
    <w:rsid w:val="004D53B4"/>
    <w:pPr>
      <w:tabs>
        <w:tab w:val="left" w:pos="1701"/>
      </w:tabs>
      <w:spacing w:before="0" w:after="240"/>
      <w:jc w:val="left"/>
    </w:pPr>
    <w:rPr>
      <w:b/>
      <w:sz w:val="16"/>
      <w:szCs w:val="20"/>
      <w:lang w:val="de-DE"/>
    </w:rPr>
  </w:style>
  <w:style w:type="numbering" w:styleId="111111">
    <w:name w:val="Outline List 2"/>
    <w:basedOn w:val="KeineListe"/>
    <w:rsid w:val="004D53B4"/>
    <w:pPr>
      <w:numPr>
        <w:numId w:val="6"/>
      </w:numPr>
    </w:pPr>
  </w:style>
  <w:style w:type="paragraph" w:customStyle="1" w:styleId="test">
    <w:name w:val="test"/>
    <w:basedOn w:val="Standard"/>
    <w:rsid w:val="004D53B4"/>
    <w:pPr>
      <w:spacing w:before="0"/>
      <w:jc w:val="left"/>
    </w:pPr>
    <w:rPr>
      <w:sz w:val="20"/>
      <w:szCs w:val="20"/>
      <w:lang w:val="en-GB"/>
    </w:rPr>
  </w:style>
  <w:style w:type="paragraph" w:customStyle="1" w:styleId="Paragraph0">
    <w:name w:val="Paragraph"/>
    <w:basedOn w:val="Standard"/>
    <w:rsid w:val="004D53B4"/>
    <w:pPr>
      <w:spacing w:before="0"/>
      <w:jc w:val="left"/>
    </w:pPr>
    <w:rPr>
      <w:sz w:val="20"/>
      <w:szCs w:val="20"/>
      <w:lang w:val="de-DE"/>
    </w:rPr>
  </w:style>
  <w:style w:type="paragraph" w:customStyle="1" w:styleId="Betreff">
    <w:name w:val="Betreff"/>
    <w:basedOn w:val="Standard"/>
    <w:next w:val="paragraph1"/>
    <w:rsid w:val="004D53B4"/>
    <w:pPr>
      <w:spacing w:before="0"/>
      <w:jc w:val="left"/>
    </w:pPr>
    <w:rPr>
      <w:b/>
      <w:sz w:val="20"/>
      <w:szCs w:val="20"/>
      <w:lang w:val="de-DE"/>
    </w:rPr>
  </w:style>
  <w:style w:type="paragraph" w:customStyle="1" w:styleId="DeutMitglied">
    <w:name w:val="DeutMitglied"/>
    <w:basedOn w:val="Standard"/>
    <w:rsid w:val="004D53B4"/>
    <w:pPr>
      <w:tabs>
        <w:tab w:val="left" w:pos="1134"/>
      </w:tabs>
      <w:spacing w:before="0" w:after="240"/>
      <w:jc w:val="left"/>
    </w:pPr>
    <w:rPr>
      <w:spacing w:val="5"/>
      <w:sz w:val="20"/>
      <w:szCs w:val="20"/>
      <w:lang w:val="de-DE"/>
    </w:rPr>
  </w:style>
  <w:style w:type="paragraph" w:customStyle="1" w:styleId="DKEKopf">
    <w:name w:val="DKEKopf"/>
    <w:basedOn w:val="Standard"/>
    <w:rsid w:val="004D53B4"/>
    <w:pPr>
      <w:framePr w:w="9923" w:h="1247" w:hRule="exact" w:hSpace="142" w:vSpace="142" w:wrap="notBeside" w:vAnchor="page" w:hAnchor="margin" w:y="852"/>
      <w:spacing w:before="0" w:after="170"/>
      <w:jc w:val="left"/>
    </w:pPr>
    <w:rPr>
      <w:rFonts w:cs="Arial"/>
      <w:b/>
      <w:sz w:val="20"/>
      <w:szCs w:val="20"/>
      <w:lang w:val="de-DE"/>
    </w:rPr>
  </w:style>
  <w:style w:type="paragraph" w:customStyle="1" w:styleId="GremiumAndere">
    <w:name w:val="GremiumAndere"/>
    <w:basedOn w:val="Standard"/>
    <w:next w:val="paragraph1"/>
    <w:rsid w:val="004D53B4"/>
    <w:pPr>
      <w:pBdr>
        <w:top w:val="single" w:sz="4" w:space="1" w:color="auto"/>
        <w:left w:val="single" w:sz="4" w:space="4" w:color="auto"/>
        <w:bottom w:val="single" w:sz="4" w:space="1" w:color="auto"/>
        <w:right w:val="single" w:sz="4" w:space="4" w:color="auto"/>
      </w:pBdr>
      <w:ind w:left="284" w:right="113"/>
      <w:jc w:val="center"/>
    </w:pPr>
    <w:rPr>
      <w:rFonts w:cs="Arial"/>
      <w:b/>
      <w:sz w:val="20"/>
      <w:szCs w:val="20"/>
      <w:lang w:val="de-DE"/>
    </w:rPr>
  </w:style>
  <w:style w:type="paragraph" w:customStyle="1" w:styleId="GremiumFederf">
    <w:name w:val="GremiumFederf"/>
    <w:basedOn w:val="Standard"/>
    <w:next w:val="paragraph1"/>
    <w:rsid w:val="004D53B4"/>
    <w:pPr>
      <w:pBdr>
        <w:top w:val="single" w:sz="4" w:space="1" w:color="auto"/>
        <w:left w:val="single" w:sz="4" w:space="4" w:color="auto"/>
        <w:bottom w:val="single" w:sz="4" w:space="1" w:color="auto"/>
        <w:right w:val="single" w:sz="4" w:space="4" w:color="auto"/>
      </w:pBdr>
      <w:spacing w:after="120"/>
      <w:ind w:left="57" w:right="284"/>
      <w:jc w:val="center"/>
    </w:pPr>
    <w:rPr>
      <w:rFonts w:cs="Arial"/>
      <w:b/>
      <w:szCs w:val="20"/>
      <w:lang w:val="de-DE"/>
    </w:rPr>
  </w:style>
  <w:style w:type="paragraph" w:customStyle="1" w:styleId="RSKopf">
    <w:name w:val="RSKopf"/>
    <w:basedOn w:val="Standard"/>
    <w:next w:val="paragraph1"/>
    <w:rsid w:val="004D53B4"/>
    <w:pPr>
      <w:spacing w:before="180"/>
      <w:ind w:right="142"/>
      <w:jc w:val="left"/>
    </w:pPr>
    <w:rPr>
      <w:rFonts w:cs="Arial"/>
      <w:sz w:val="16"/>
      <w:szCs w:val="16"/>
      <w:lang w:val="de-DE"/>
    </w:rPr>
  </w:style>
  <w:style w:type="paragraph" w:customStyle="1" w:styleId="IECVorwort">
    <w:name w:val="IEC Vorwort"/>
    <w:basedOn w:val="PARAGRAPH"/>
    <w:rsid w:val="004D53B4"/>
    <w:pPr>
      <w:tabs>
        <w:tab w:val="left" w:pos="737"/>
      </w:tabs>
      <w:ind w:left="397" w:hanging="397"/>
    </w:pPr>
  </w:style>
  <w:style w:type="paragraph" w:styleId="Endnotentext">
    <w:name w:val="endnote text"/>
    <w:basedOn w:val="Standard"/>
    <w:link w:val="EndnotentextZchn"/>
    <w:semiHidden/>
    <w:rsid w:val="004D53B4"/>
    <w:pPr>
      <w:spacing w:before="0"/>
      <w:jc w:val="left"/>
    </w:pPr>
    <w:rPr>
      <w:sz w:val="20"/>
      <w:szCs w:val="20"/>
      <w:lang w:val="de-DE"/>
    </w:rPr>
  </w:style>
  <w:style w:type="character" w:customStyle="1" w:styleId="EndnotentextZchn">
    <w:name w:val="Endnotentext Zchn"/>
    <w:basedOn w:val="Absatz-Standardschriftart"/>
    <w:link w:val="Endnotentext"/>
    <w:semiHidden/>
    <w:rsid w:val="004D53B4"/>
    <w:rPr>
      <w:rFonts w:ascii="Arial" w:hAnsi="Arial"/>
    </w:rPr>
  </w:style>
  <w:style w:type="character" w:styleId="Endnotenzeichen">
    <w:name w:val="endnote reference"/>
    <w:semiHidden/>
    <w:rsid w:val="004D53B4"/>
    <w:rPr>
      <w:vertAlign w:val="superscript"/>
    </w:rPr>
  </w:style>
  <w:style w:type="paragraph" w:customStyle="1" w:styleId="AenderungenText">
    <w:name w:val="AenderungenText"/>
    <w:basedOn w:val="Aenderungen"/>
    <w:rsid w:val="004D53B4"/>
    <w:pPr>
      <w:numPr>
        <w:numId w:val="7"/>
      </w:numPr>
      <w:spacing w:before="0" w:after="100" w:line="250" w:lineRule="atLeast"/>
      <w:ind w:left="397" w:hanging="397"/>
    </w:pPr>
    <w:rPr>
      <w:b w:val="0"/>
    </w:rPr>
  </w:style>
  <w:style w:type="paragraph" w:customStyle="1" w:styleId="Hidden">
    <w:name w:val="Hidden"/>
    <w:basedOn w:val="Standard"/>
    <w:rsid w:val="004D53B4"/>
    <w:pPr>
      <w:spacing w:after="120" w:line="230" w:lineRule="atLeast"/>
      <w:jc w:val="left"/>
    </w:pPr>
    <w:rPr>
      <w:rFonts w:cs="Arial"/>
      <w:vanish/>
      <w:sz w:val="20"/>
      <w:szCs w:val="20"/>
      <w:lang w:val="de-DE"/>
    </w:rPr>
  </w:style>
  <w:style w:type="character" w:customStyle="1" w:styleId="FruehereAusgabenZchn">
    <w:name w:val="FruehereAusgaben Zchn"/>
    <w:link w:val="FruehereAusgaben"/>
    <w:rsid w:val="004D53B4"/>
    <w:rPr>
      <w:rFonts w:ascii="Arial" w:hAnsi="Arial"/>
      <w:b/>
    </w:rPr>
  </w:style>
  <w:style w:type="character" w:customStyle="1" w:styleId="FruehereAusgabenTextZchn">
    <w:name w:val="FruehereAusgabenText Zchn"/>
    <w:basedOn w:val="FruehereAusgabenZchn"/>
    <w:link w:val="FruehereAusgabenText"/>
    <w:rsid w:val="004D53B4"/>
    <w:rPr>
      <w:rFonts w:ascii="Arial" w:hAnsi="Arial"/>
      <w:b w:val="0"/>
    </w:rPr>
  </w:style>
  <w:style w:type="paragraph" w:customStyle="1" w:styleId="paragraph1">
    <w:name w:val="paragraph"/>
    <w:basedOn w:val="Standard"/>
    <w:rsid w:val="004D53B4"/>
    <w:pPr>
      <w:spacing w:after="120" w:line="230" w:lineRule="atLeast"/>
    </w:pPr>
    <w:rPr>
      <w:rFonts w:cs="Arial"/>
      <w:sz w:val="22"/>
      <w:szCs w:val="22"/>
      <w:lang w:val="de-DE"/>
    </w:rPr>
  </w:style>
  <w:style w:type="character" w:customStyle="1" w:styleId="ListeZchn">
    <w:name w:val="Liste Zchn"/>
    <w:aliases w:val="Liste Char Zchn,CONTINUE Char Zchn,CONTINUE Zchn"/>
    <w:link w:val="Liste"/>
    <w:locked/>
    <w:rsid w:val="004D53B4"/>
    <w:rPr>
      <w:rFonts w:ascii="Arial" w:hAnsi="Arial"/>
    </w:rPr>
  </w:style>
  <w:style w:type="paragraph" w:customStyle="1" w:styleId="CLCTPHeading">
    <w:name w:val="CLCTPHeading"/>
    <w:basedOn w:val="Standard"/>
    <w:rsid w:val="004D53B4"/>
    <w:pPr>
      <w:tabs>
        <w:tab w:val="left" w:pos="567"/>
      </w:tabs>
      <w:spacing w:before="0"/>
    </w:pPr>
    <w:rPr>
      <w:sz w:val="16"/>
      <w:szCs w:val="20"/>
      <w:lang w:val="en-GB" w:eastAsia="en-GB"/>
    </w:rPr>
  </w:style>
  <w:style w:type="character" w:customStyle="1" w:styleId="NOTEChar">
    <w:name w:val="NOTE Char"/>
    <w:link w:val="NOTE"/>
    <w:locked/>
    <w:rsid w:val="004D53B4"/>
    <w:rPr>
      <w:rFonts w:ascii="Arial" w:hAnsi="Arial"/>
      <w:sz w:val="18"/>
    </w:rPr>
  </w:style>
  <w:style w:type="paragraph" w:customStyle="1" w:styleId="ANNEXZ">
    <w:name w:val="ANNEXZ"/>
    <w:basedOn w:val="Standard"/>
    <w:next w:val="Standard"/>
    <w:rsid w:val="004D53B4"/>
    <w:pPr>
      <w:keepNext/>
      <w:pageBreakBefore/>
      <w:numPr>
        <w:numId w:val="8"/>
      </w:numPr>
      <w:spacing w:before="0" w:after="760" w:line="310" w:lineRule="exact"/>
      <w:jc w:val="center"/>
      <w:outlineLvl w:val="0"/>
    </w:pPr>
    <w:rPr>
      <w:rFonts w:ascii="Cambria" w:eastAsia="MS Mincho" w:hAnsi="Cambria" w:cs="Cambria"/>
      <w:b/>
      <w:sz w:val="29"/>
      <w:szCs w:val="20"/>
      <w:lang w:val="de-DE" w:eastAsia="fr-FR"/>
    </w:rPr>
  </w:style>
  <w:style w:type="paragraph" w:customStyle="1" w:styleId="Tabletext10">
    <w:name w:val="Table text (10)"/>
    <w:basedOn w:val="Standard"/>
    <w:rsid w:val="004D53B4"/>
    <w:pPr>
      <w:spacing w:before="60" w:after="60" w:line="230" w:lineRule="atLeast"/>
    </w:pPr>
    <w:rPr>
      <w:rFonts w:ascii="Cambria" w:eastAsia="MS Mincho" w:hAnsi="Cambria" w:cs="Cambria"/>
      <w:sz w:val="21"/>
      <w:szCs w:val="20"/>
      <w:lang w:val="de-DE" w:eastAsia="fr-FR"/>
    </w:rPr>
  </w:style>
  <w:style w:type="character" w:styleId="BesuchterHyperlink">
    <w:name w:val="FollowedHyperlink"/>
    <w:semiHidden/>
    <w:rsid w:val="004D53B4"/>
    <w:rPr>
      <w:color w:val="800080"/>
      <w:u w:val="single"/>
    </w:rPr>
  </w:style>
  <w:style w:type="character" w:customStyle="1" w:styleId="KeinLeerraumZchn">
    <w:name w:val="Kein Leerraum Zchn"/>
    <w:link w:val="KeinLeerraum"/>
    <w:locked/>
    <w:rsid w:val="004D53B4"/>
    <w:rPr>
      <w:rFonts w:ascii="Calibri" w:eastAsia="PMingLiU" w:hAnsi="Calibri"/>
    </w:rPr>
  </w:style>
  <w:style w:type="paragraph" w:customStyle="1" w:styleId="msonospacing0">
    <w:name w:val="msonospacing"/>
    <w:semiHidden/>
    <w:rsid w:val="004D53B4"/>
    <w:rPr>
      <w:rFonts w:ascii="Calibri" w:eastAsia="PMingLiU" w:hAnsi="Calibri"/>
      <w:sz w:val="22"/>
      <w:szCs w:val="22"/>
    </w:rPr>
  </w:style>
  <w:style w:type="paragraph" w:customStyle="1" w:styleId="msolistparagraph0">
    <w:name w:val="msolistparagraph"/>
    <w:basedOn w:val="Standard"/>
    <w:semiHidden/>
    <w:rsid w:val="004D53B4"/>
    <w:pPr>
      <w:spacing w:before="0"/>
      <w:ind w:left="720"/>
      <w:contextualSpacing/>
      <w:jc w:val="left"/>
    </w:pPr>
    <w:rPr>
      <w:rFonts w:ascii="CorpoS" w:hAnsi="CorpoS"/>
      <w:sz w:val="21"/>
      <w:szCs w:val="20"/>
      <w:lang w:val="de-DE"/>
    </w:rPr>
  </w:style>
  <w:style w:type="paragraph" w:customStyle="1" w:styleId="msotocheading0">
    <w:name w:val="msotocheading"/>
    <w:basedOn w:val="berschrift1"/>
    <w:next w:val="Standard"/>
    <w:semiHidden/>
    <w:rsid w:val="004D53B4"/>
    <w:pPr>
      <w:keepLines/>
      <w:pageBreakBefore w:val="0"/>
      <w:numPr>
        <w:numId w:val="0"/>
      </w:numPr>
      <w:tabs>
        <w:tab w:val="clear" w:pos="1276"/>
      </w:tabs>
      <w:spacing w:before="480" w:line="276" w:lineRule="auto"/>
      <w:contextualSpacing/>
      <w:outlineLvl w:val="9"/>
    </w:pPr>
    <w:rPr>
      <w:rFonts w:eastAsia="PMingLiU"/>
      <w:bCs/>
      <w:sz w:val="28"/>
      <w:lang w:val="de-DE"/>
    </w:rPr>
  </w:style>
  <w:style w:type="paragraph" w:customStyle="1" w:styleId="ein">
    <w:name w:val="ein"/>
    <w:basedOn w:val="Standard"/>
    <w:semiHidden/>
    <w:rsid w:val="004D53B4"/>
    <w:pPr>
      <w:tabs>
        <w:tab w:val="left" w:pos="426"/>
        <w:tab w:val="left" w:pos="1134"/>
        <w:tab w:val="left" w:pos="2835"/>
        <w:tab w:val="left" w:pos="3969"/>
        <w:tab w:val="left" w:pos="8505"/>
      </w:tabs>
      <w:spacing w:before="0"/>
      <w:ind w:right="3119"/>
      <w:jc w:val="left"/>
    </w:pPr>
    <w:rPr>
      <w:rFonts w:ascii="CorpoS" w:hAnsi="CorpoS"/>
      <w:sz w:val="21"/>
      <w:szCs w:val="20"/>
      <w:lang w:val="de-DE"/>
    </w:rPr>
  </w:style>
  <w:style w:type="paragraph" w:customStyle="1" w:styleId="adresse">
    <w:name w:val="adresse"/>
    <w:basedOn w:val="Standard"/>
    <w:semiHidden/>
    <w:rsid w:val="004D53B4"/>
    <w:pPr>
      <w:spacing w:before="0"/>
      <w:jc w:val="left"/>
    </w:pPr>
    <w:rPr>
      <w:rFonts w:ascii="CorpoS" w:hAnsi="CorpoS"/>
      <w:sz w:val="21"/>
      <w:szCs w:val="20"/>
      <w:lang w:val="de-DE"/>
    </w:rPr>
  </w:style>
  <w:style w:type="paragraph" w:customStyle="1" w:styleId="Arial9">
    <w:name w:val="Arial9"/>
    <w:basedOn w:val="Standard"/>
    <w:semiHidden/>
    <w:rsid w:val="004D53B4"/>
    <w:pPr>
      <w:spacing w:before="0"/>
      <w:jc w:val="left"/>
    </w:pPr>
    <w:rPr>
      <w:rFonts w:ascii="CorpoS" w:hAnsi="CorpoS"/>
      <w:sz w:val="18"/>
      <w:szCs w:val="20"/>
      <w:lang w:val="en-GB"/>
    </w:rPr>
  </w:style>
  <w:style w:type="paragraph" w:customStyle="1" w:styleId="Arial8">
    <w:name w:val="Arial8"/>
    <w:basedOn w:val="Standard"/>
    <w:semiHidden/>
    <w:rsid w:val="004D53B4"/>
    <w:pPr>
      <w:spacing w:before="0"/>
      <w:jc w:val="left"/>
    </w:pPr>
    <w:rPr>
      <w:rFonts w:ascii="CorpoS" w:hAnsi="CorpoS"/>
      <w:sz w:val="16"/>
      <w:szCs w:val="20"/>
      <w:lang w:val="en-GB"/>
    </w:rPr>
  </w:style>
  <w:style w:type="paragraph" w:customStyle="1" w:styleId="bezug">
    <w:name w:val="bezug"/>
    <w:basedOn w:val="Standard"/>
    <w:semiHidden/>
    <w:rsid w:val="004D53B4"/>
    <w:pPr>
      <w:spacing w:before="0"/>
      <w:jc w:val="left"/>
    </w:pPr>
    <w:rPr>
      <w:rFonts w:ascii="CorpoS" w:hAnsi="CorpoS"/>
      <w:sz w:val="16"/>
      <w:szCs w:val="20"/>
      <w:lang w:val="en-GB"/>
    </w:rPr>
  </w:style>
  <w:style w:type="paragraph" w:customStyle="1" w:styleId="bezugeintrag">
    <w:name w:val="bezugeintrag"/>
    <w:basedOn w:val="Standard"/>
    <w:semiHidden/>
    <w:rsid w:val="004D53B4"/>
    <w:pPr>
      <w:spacing w:before="0"/>
      <w:jc w:val="left"/>
    </w:pPr>
    <w:rPr>
      <w:rFonts w:ascii="CorpoS" w:hAnsi="CorpoS"/>
      <w:sz w:val="16"/>
      <w:szCs w:val="20"/>
      <w:lang w:val="de-DE"/>
    </w:rPr>
  </w:style>
  <w:style w:type="paragraph" w:customStyle="1" w:styleId="faxkopf">
    <w:name w:val="faxkopf"/>
    <w:basedOn w:val="Standard"/>
    <w:semiHidden/>
    <w:rsid w:val="004D53B4"/>
    <w:pPr>
      <w:tabs>
        <w:tab w:val="left" w:pos="1985"/>
      </w:tabs>
      <w:spacing w:before="369"/>
      <w:ind w:left="-284"/>
      <w:jc w:val="left"/>
    </w:pPr>
    <w:rPr>
      <w:rFonts w:ascii="CorpoS" w:hAnsi="CorpoS"/>
      <w:szCs w:val="20"/>
      <w:lang w:val="en-GB"/>
    </w:rPr>
  </w:style>
  <w:style w:type="paragraph" w:customStyle="1" w:styleId="Default">
    <w:name w:val="Default"/>
    <w:semiHidden/>
    <w:rsid w:val="004D53B4"/>
    <w:pPr>
      <w:autoSpaceDE w:val="0"/>
      <w:autoSpaceDN w:val="0"/>
      <w:adjustRightInd w:val="0"/>
    </w:pPr>
    <w:rPr>
      <w:rFonts w:ascii="Arial" w:hAnsi="Arial" w:cs="Arial"/>
      <w:color w:val="000000"/>
      <w:sz w:val="24"/>
      <w:szCs w:val="24"/>
    </w:rPr>
  </w:style>
  <w:style w:type="character" w:customStyle="1" w:styleId="NOTEZchn">
    <w:name w:val="NOTE Zchn"/>
    <w:locked/>
    <w:rsid w:val="004D53B4"/>
    <w:rPr>
      <w:rFonts w:ascii="Arial" w:hAnsi="Arial"/>
      <w:sz w:val="18"/>
      <w:lang w:bidi="ar-SA"/>
    </w:rPr>
  </w:style>
  <w:style w:type="character" w:customStyle="1" w:styleId="NoteListZchn">
    <w:name w:val="Note List Zchn"/>
    <w:link w:val="NoteList"/>
    <w:locked/>
    <w:rsid w:val="004D53B4"/>
    <w:rPr>
      <w:rFonts w:ascii="Arial" w:hAnsi="Arial"/>
      <w:sz w:val="18"/>
    </w:rPr>
  </w:style>
  <w:style w:type="character" w:customStyle="1" w:styleId="berschrift-4Zchn">
    <w:name w:val="Überschrift-4 Zchn"/>
    <w:basedOn w:val="berschrift3Zchn"/>
    <w:link w:val="berschrift-4"/>
    <w:semiHidden/>
    <w:locked/>
    <w:rsid w:val="004D53B4"/>
    <w:rPr>
      <w:rFonts w:ascii="Arial" w:hAnsi="Arial" w:cs="Arial"/>
      <w:b/>
      <w:bCs w:val="0"/>
      <w:sz w:val="24"/>
      <w:szCs w:val="24"/>
      <w:lang w:val="en-US"/>
    </w:rPr>
  </w:style>
  <w:style w:type="paragraph" w:customStyle="1" w:styleId="berschrift-4">
    <w:name w:val="Überschrift-4"/>
    <w:basedOn w:val="berschrift3"/>
    <w:link w:val="berschrift-4Zchn"/>
    <w:semiHidden/>
    <w:rsid w:val="004D53B4"/>
    <w:pPr>
      <w:keepNext w:val="0"/>
      <w:numPr>
        <w:ilvl w:val="0"/>
        <w:numId w:val="0"/>
      </w:numPr>
      <w:tabs>
        <w:tab w:val="num" w:pos="360"/>
      </w:tabs>
      <w:spacing w:after="120"/>
      <w:ind w:left="1080" w:hanging="720"/>
    </w:pPr>
    <w:rPr>
      <w:bCs w:val="0"/>
    </w:rPr>
  </w:style>
  <w:style w:type="character" w:customStyle="1" w:styleId="Term-DefinitionZchn">
    <w:name w:val="Term-Definition Zchn"/>
    <w:basedOn w:val="PARAGRAPHChar"/>
    <w:link w:val="Term-Definition"/>
    <w:locked/>
    <w:rsid w:val="004D53B4"/>
    <w:rPr>
      <w:rFonts w:ascii="Arial" w:hAnsi="Arial"/>
    </w:rPr>
  </w:style>
  <w:style w:type="character" w:customStyle="1" w:styleId="msoplaceholdertext0">
    <w:name w:val="msoplaceholdertext"/>
    <w:semiHidden/>
    <w:rsid w:val="004D53B4"/>
    <w:rPr>
      <w:color w:val="808080"/>
    </w:rPr>
  </w:style>
  <w:style w:type="character" w:customStyle="1" w:styleId="shorttext">
    <w:name w:val="short_text"/>
    <w:basedOn w:val="Absatz-Standardschriftart"/>
    <w:rsid w:val="004D53B4"/>
  </w:style>
  <w:style w:type="character" w:customStyle="1" w:styleId="hps">
    <w:name w:val="hps"/>
    <w:basedOn w:val="Absatz-Standardschriftart"/>
    <w:rsid w:val="004D53B4"/>
  </w:style>
  <w:style w:type="character" w:customStyle="1" w:styleId="atn">
    <w:name w:val="atn"/>
    <w:basedOn w:val="Absatz-Standardschriftart"/>
    <w:rsid w:val="004D53B4"/>
  </w:style>
  <w:style w:type="character" w:customStyle="1" w:styleId="ListeCONTINUEZchnZchn">
    <w:name w:val="Liste;CONTINUE Zchn Zchn"/>
    <w:locked/>
    <w:rsid w:val="004D53B4"/>
    <w:rPr>
      <w:rFonts w:ascii="Arial" w:hAnsi="Arial"/>
      <w:lang w:bidi="ar-SA"/>
    </w:rPr>
  </w:style>
  <w:style w:type="paragraph" w:styleId="KeinLeerraum">
    <w:name w:val="No Spacing"/>
    <w:basedOn w:val="Standard"/>
    <w:link w:val="KeinLeerraumZchn"/>
    <w:qFormat/>
    <w:rsid w:val="004D53B4"/>
    <w:pPr>
      <w:spacing w:before="0"/>
      <w:jc w:val="left"/>
    </w:pPr>
    <w:rPr>
      <w:rFonts w:ascii="Calibri" w:eastAsia="PMingLiU" w:hAnsi="Calibri"/>
      <w:sz w:val="20"/>
      <w:szCs w:val="20"/>
      <w:lang w:val="de-DE"/>
    </w:rPr>
  </w:style>
  <w:style w:type="table" w:styleId="HelleListe-Akzent1">
    <w:name w:val="Light List Accent 1"/>
    <w:basedOn w:val="NormaleTabelle"/>
    <w:rsid w:val="004D53B4"/>
    <w:rPr>
      <w:rFonts w:ascii="CG Times (W1)" w:hAnsi="CG Times (W1)"/>
    </w:rPr>
    <w:tblPr>
      <w:tblStyleRowBandSize w:val="1"/>
      <w:tblStyleColBandSize w:val="1"/>
      <w:tblInd w:w="0" w:type="nil"/>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Fett">
    <w:name w:val="Strong"/>
    <w:qFormat/>
    <w:rsid w:val="004D53B4"/>
    <w:rPr>
      <w:b/>
      <w:bCs/>
    </w:rPr>
  </w:style>
  <w:style w:type="paragraph" w:customStyle="1" w:styleId="paragraphcxspmiddle">
    <w:name w:val="paragraphcxspmiddle"/>
    <w:basedOn w:val="Standard"/>
    <w:semiHidden/>
    <w:rsid w:val="004D53B4"/>
    <w:pPr>
      <w:spacing w:before="100" w:beforeAutospacing="1" w:after="100" w:afterAutospacing="1"/>
      <w:jc w:val="left"/>
    </w:pPr>
    <w:rPr>
      <w:rFonts w:ascii="Times New Roman" w:eastAsia="PMingLiU" w:hAnsi="Times New Roman"/>
      <w:lang w:val="de-DE"/>
    </w:rPr>
  </w:style>
  <w:style w:type="paragraph" w:customStyle="1" w:styleId="paragraphcxsplast">
    <w:name w:val="paragraphcxsplast"/>
    <w:basedOn w:val="Standard"/>
    <w:semiHidden/>
    <w:rsid w:val="004D53B4"/>
    <w:pPr>
      <w:spacing w:before="100" w:beforeAutospacing="1" w:after="100" w:afterAutospacing="1"/>
      <w:jc w:val="left"/>
    </w:pPr>
    <w:rPr>
      <w:rFonts w:ascii="Times New Roman" w:eastAsia="PMingLiU" w:hAnsi="Times New Roman"/>
      <w:lang w:val="de-DE"/>
    </w:rPr>
  </w:style>
  <w:style w:type="paragraph" w:customStyle="1" w:styleId="msolistcxspmiddle">
    <w:name w:val="msolistcxspmiddle"/>
    <w:basedOn w:val="Standard"/>
    <w:semiHidden/>
    <w:rsid w:val="004D53B4"/>
    <w:pPr>
      <w:spacing w:before="100" w:beforeAutospacing="1" w:after="100" w:afterAutospacing="1"/>
      <w:jc w:val="left"/>
    </w:pPr>
    <w:rPr>
      <w:rFonts w:ascii="Times New Roman" w:eastAsia="PMingLiU" w:hAnsi="Times New Roman"/>
      <w:lang w:val="de-DE"/>
    </w:rPr>
  </w:style>
  <w:style w:type="paragraph" w:customStyle="1" w:styleId="msonormalcxspmiddle">
    <w:name w:val="msonormalcxspmiddle"/>
    <w:basedOn w:val="Standard"/>
    <w:semiHidden/>
    <w:rsid w:val="004D53B4"/>
    <w:pPr>
      <w:spacing w:before="100" w:beforeAutospacing="1" w:after="100" w:afterAutospacing="1"/>
      <w:jc w:val="left"/>
    </w:pPr>
    <w:rPr>
      <w:rFonts w:ascii="Times New Roman" w:eastAsia="PMingLiU" w:hAnsi="Times New Roman"/>
      <w:lang w:val="de-DE"/>
    </w:rPr>
  </w:style>
  <w:style w:type="paragraph" w:customStyle="1" w:styleId="msormpane0">
    <w:name w:val="msormpane"/>
    <w:semiHidden/>
    <w:rsid w:val="004D53B4"/>
    <w:rPr>
      <w:rFonts w:ascii="Calibri" w:eastAsia="Calibri" w:hAnsi="Calibri"/>
      <w:sz w:val="22"/>
      <w:szCs w:val="22"/>
      <w:lang w:eastAsia="en-US"/>
    </w:rPr>
  </w:style>
  <w:style w:type="character" w:customStyle="1" w:styleId="FiguretitleChar">
    <w:name w:val="Figure title Char"/>
    <w:link w:val="Figuretitle"/>
    <w:locked/>
    <w:rsid w:val="004D53B4"/>
    <w:rPr>
      <w:rFonts w:ascii="Arial" w:hAnsi="Arial"/>
      <w:b/>
    </w:rPr>
  </w:style>
  <w:style w:type="character" w:customStyle="1" w:styleId="TabletitleChar">
    <w:name w:val="Table title Char"/>
    <w:link w:val="Tabletitle"/>
    <w:locked/>
    <w:rsid w:val="004D53B4"/>
    <w:rPr>
      <w:rFonts w:ascii="Arial" w:hAnsi="Arial"/>
      <w:b/>
    </w:rPr>
  </w:style>
  <w:style w:type="character" w:customStyle="1" w:styleId="TermZchn">
    <w:name w:val="Term Zchn"/>
    <w:link w:val="Term"/>
    <w:locked/>
    <w:rsid w:val="004D53B4"/>
    <w:rPr>
      <w:rFonts w:ascii="Arial" w:hAnsi="Arial"/>
      <w:b/>
    </w:rPr>
  </w:style>
  <w:style w:type="character" w:customStyle="1" w:styleId="ANNEXZchn">
    <w:name w:val="ANNEX Zchn"/>
    <w:link w:val="ANNEX"/>
    <w:locked/>
    <w:rsid w:val="004D53B4"/>
    <w:rPr>
      <w:rFonts w:ascii="Arial" w:hAnsi="Arial"/>
      <w:b/>
      <w:sz w:val="28"/>
    </w:rPr>
  </w:style>
  <w:style w:type="paragraph" w:customStyle="1" w:styleId="GFeingerckterAbsatz">
    <w:name w:val="GFeingerückterAbsatz"/>
    <w:basedOn w:val="Standard"/>
    <w:rsid w:val="004D53B4"/>
    <w:pPr>
      <w:spacing w:before="0"/>
      <w:jc w:val="left"/>
    </w:pPr>
    <w:rPr>
      <w:sz w:val="20"/>
      <w:szCs w:val="20"/>
      <w:lang w:val="de-DE"/>
    </w:rPr>
  </w:style>
  <w:style w:type="paragraph" w:customStyle="1" w:styleId="GFberschriftfett">
    <w:name w:val="GFÜberschrift fett"/>
    <w:next w:val="GFeingerckterAbsatz"/>
    <w:rsid w:val="004D53B4"/>
    <w:pPr>
      <w:keepNext/>
      <w:keepLines/>
      <w:spacing w:after="240"/>
      <w:ind w:left="851" w:hanging="851"/>
    </w:pPr>
    <w:rPr>
      <w:rFonts w:ascii="Arial" w:hAnsi="Arial"/>
      <w:b/>
      <w:sz w:val="22"/>
    </w:rPr>
  </w:style>
  <w:style w:type="paragraph" w:customStyle="1" w:styleId="GFnormal">
    <w:name w:val="GFnormal"/>
    <w:rsid w:val="004D53B4"/>
    <w:pPr>
      <w:spacing w:after="240"/>
    </w:pPr>
    <w:rPr>
      <w:rFonts w:ascii="Arial" w:hAnsi="Arial"/>
      <w:sz w:val="22"/>
    </w:rPr>
  </w:style>
  <w:style w:type="paragraph" w:customStyle="1" w:styleId="BTTO">
    <w:name w:val="BT TO"/>
    <w:rsid w:val="004D53B4"/>
    <w:pPr>
      <w:keepLines/>
      <w:spacing w:after="240"/>
      <w:ind w:left="2835" w:hanging="2835"/>
    </w:pPr>
    <w:rPr>
      <w:rFonts w:ascii="Arial" w:hAnsi="Arial"/>
      <w:sz w:val="22"/>
    </w:rPr>
  </w:style>
  <w:style w:type="paragraph" w:customStyle="1" w:styleId="Briefengl">
    <w:name w:val="Brief engl"/>
    <w:rsid w:val="004D53B4"/>
    <w:pPr>
      <w:spacing w:after="240"/>
    </w:pPr>
    <w:rPr>
      <w:rFonts w:ascii="Arial" w:hAnsi="Arial"/>
      <w:sz w:val="22"/>
      <w:lang w:val="en-GB"/>
    </w:rPr>
  </w:style>
  <w:style w:type="paragraph" w:customStyle="1" w:styleId="BTTOfett">
    <w:name w:val="BT TO fett"/>
    <w:basedOn w:val="BTTO"/>
    <w:rsid w:val="004D53B4"/>
    <w:rPr>
      <w:b/>
    </w:rPr>
  </w:style>
  <w:style w:type="paragraph" w:customStyle="1" w:styleId="BTnormal">
    <w:name w:val="BTnormal"/>
    <w:rsid w:val="004D53B4"/>
    <w:pPr>
      <w:spacing w:after="240"/>
    </w:pPr>
    <w:rPr>
      <w:rFonts w:ascii="Arial" w:hAnsi="Arial"/>
      <w:sz w:val="22"/>
    </w:rPr>
  </w:style>
  <w:style w:type="paragraph" w:customStyle="1" w:styleId="BTberschrift">
    <w:name w:val="BTÜberschrift"/>
    <w:basedOn w:val="BTnormal"/>
    <w:next w:val="BTnormal"/>
    <w:rsid w:val="004D53B4"/>
    <w:pPr>
      <w:keepNext/>
      <w:keepLines/>
      <w:spacing w:after="0"/>
    </w:pPr>
    <w:rPr>
      <w:b/>
    </w:rPr>
  </w:style>
  <w:style w:type="paragraph" w:customStyle="1" w:styleId="berschriftlinks">
    <w:name w:val="Überschriftlinks"/>
    <w:basedOn w:val="GFberschriftfett"/>
    <w:rsid w:val="004D53B4"/>
    <w:pPr>
      <w:ind w:left="0" w:firstLine="0"/>
    </w:pPr>
  </w:style>
  <w:style w:type="paragraph" w:customStyle="1" w:styleId="GFberschrift">
    <w:name w:val="GFÜberschrift"/>
    <w:basedOn w:val="GFberschriftfett"/>
    <w:rsid w:val="004D53B4"/>
    <w:pPr>
      <w:keepNext w:val="0"/>
    </w:pPr>
    <w:rPr>
      <w:b w:val="0"/>
    </w:rPr>
  </w:style>
  <w:style w:type="paragraph" w:customStyle="1" w:styleId="linksbndig">
    <w:name w:val="linksbündig"/>
    <w:basedOn w:val="GFnormal"/>
    <w:rsid w:val="004D53B4"/>
  </w:style>
  <w:style w:type="paragraph" w:customStyle="1" w:styleId="GFEinrckung2">
    <w:name w:val="GFEinrückung2"/>
    <w:basedOn w:val="GFnormal"/>
    <w:rsid w:val="004D53B4"/>
    <w:pPr>
      <w:ind w:left="1985" w:hanging="567"/>
    </w:pPr>
  </w:style>
  <w:style w:type="paragraph" w:customStyle="1" w:styleId="GFEinrckung1">
    <w:name w:val="GFEinrückung1"/>
    <w:basedOn w:val="GFnormal"/>
    <w:rsid w:val="004D53B4"/>
    <w:pPr>
      <w:ind w:left="1418" w:hanging="567"/>
    </w:pPr>
  </w:style>
  <w:style w:type="paragraph" w:customStyle="1" w:styleId="GFAufzhlung">
    <w:name w:val="GFAufzählung"/>
    <w:basedOn w:val="GFnormal"/>
    <w:rsid w:val="004D53B4"/>
    <w:pPr>
      <w:ind w:left="397" w:hanging="397"/>
    </w:pPr>
  </w:style>
  <w:style w:type="paragraph" w:customStyle="1" w:styleId="Brieftext">
    <w:name w:val="Brieftext"/>
    <w:rsid w:val="004D53B4"/>
    <w:pPr>
      <w:spacing w:after="240"/>
    </w:pPr>
    <w:rPr>
      <w:rFonts w:ascii="Arial" w:hAnsi="Arial"/>
      <w:sz w:val="22"/>
    </w:rPr>
  </w:style>
  <w:style w:type="paragraph" w:customStyle="1" w:styleId="Gest">
    <w:name w:val="Gest"/>
    <w:rsid w:val="004D53B4"/>
    <w:pPr>
      <w:framePr w:hSpace="142" w:vSpace="142" w:wrap="auto" w:vAnchor="page" w:hAnchor="text" w:y="2212"/>
      <w:tabs>
        <w:tab w:val="left" w:pos="4990"/>
      </w:tabs>
    </w:pPr>
    <w:rPr>
      <w:rFonts w:ascii="Arial" w:hAnsi="Arial"/>
      <w:sz w:val="14"/>
    </w:rPr>
  </w:style>
  <w:style w:type="paragraph" w:customStyle="1" w:styleId="Gest0">
    <w:name w:val="GestÜ"/>
    <w:basedOn w:val="Gest"/>
    <w:rsid w:val="004D53B4"/>
    <w:pPr>
      <w:framePr w:wrap="auto"/>
    </w:pPr>
    <w:rPr>
      <w:b/>
      <w:sz w:val="16"/>
    </w:rPr>
  </w:style>
  <w:style w:type="paragraph" w:customStyle="1" w:styleId="BTEinrckung">
    <w:name w:val="BT Einrückung"/>
    <w:rsid w:val="004D53B4"/>
    <w:pPr>
      <w:spacing w:after="240"/>
      <w:ind w:left="851" w:hanging="851"/>
    </w:pPr>
    <w:rPr>
      <w:rFonts w:ascii="Arial" w:hAnsi="Arial"/>
      <w:sz w:val="22"/>
    </w:rPr>
  </w:style>
  <w:style w:type="paragraph" w:customStyle="1" w:styleId="BAbsatzBericht">
    <w:name w:val="B Absatz Bericht"/>
    <w:basedOn w:val="Standard"/>
    <w:rsid w:val="004D53B4"/>
    <w:pPr>
      <w:tabs>
        <w:tab w:val="left" w:pos="1701"/>
      </w:tabs>
      <w:spacing w:before="0" w:after="240" w:line="276" w:lineRule="auto"/>
      <w:ind w:left="1134"/>
      <w:jc w:val="left"/>
    </w:pPr>
    <w:rPr>
      <w:rFonts w:ascii="Calibri" w:eastAsia="Calibri" w:hAnsi="Calibri"/>
      <w:sz w:val="22"/>
      <w:szCs w:val="22"/>
      <w:lang w:val="de-DE" w:eastAsia="en-US"/>
    </w:rPr>
  </w:style>
  <w:style w:type="paragraph" w:customStyle="1" w:styleId="Text">
    <w:name w:val="Text"/>
    <w:basedOn w:val="Standard"/>
    <w:rsid w:val="004D53B4"/>
    <w:pPr>
      <w:tabs>
        <w:tab w:val="left" w:pos="567"/>
      </w:tabs>
      <w:spacing w:after="60" w:line="276" w:lineRule="auto"/>
      <w:jc w:val="left"/>
    </w:pPr>
    <w:rPr>
      <w:rFonts w:ascii="Calibri" w:eastAsia="Arial Unicode MS" w:hAnsi="Calibri"/>
      <w:kern w:val="2"/>
      <w:sz w:val="22"/>
      <w:szCs w:val="22"/>
      <w:lang w:val="en-GB" w:eastAsia="zh-CN"/>
    </w:rPr>
  </w:style>
  <w:style w:type="paragraph" w:customStyle="1" w:styleId="Nbers5">
    <w:name w:val="N Übers 5"/>
    <w:basedOn w:val="berschrift5"/>
    <w:next w:val="Standard"/>
    <w:rsid w:val="004D53B4"/>
    <w:pPr>
      <w:keepNext/>
      <w:keepLines/>
      <w:numPr>
        <w:ilvl w:val="0"/>
        <w:numId w:val="0"/>
      </w:numPr>
      <w:spacing w:before="180" w:after="120" w:line="230" w:lineRule="atLeast"/>
      <w:ind w:left="1134" w:hanging="1134"/>
      <w:jc w:val="left"/>
      <w:outlineLvl w:val="9"/>
    </w:pPr>
    <w:rPr>
      <w:bCs w:val="0"/>
      <w:i w:val="0"/>
      <w:iCs w:val="0"/>
      <w:sz w:val="20"/>
      <w:szCs w:val="20"/>
      <w:lang w:val="de-DE"/>
    </w:rPr>
  </w:style>
  <w:style w:type="paragraph" w:customStyle="1" w:styleId="Anmerkung">
    <w:name w:val="Anmerkung"/>
    <w:basedOn w:val="Standard"/>
    <w:next w:val="Standard"/>
    <w:rsid w:val="004D53B4"/>
    <w:pPr>
      <w:widowControl w:val="0"/>
      <w:spacing w:before="60" w:after="120" w:line="276" w:lineRule="auto"/>
      <w:jc w:val="left"/>
    </w:pPr>
    <w:rPr>
      <w:rFonts w:ascii="Times New Roman" w:eastAsia="Calibri" w:hAnsi="Times New Roman"/>
      <w:sz w:val="18"/>
      <w:lang w:val="de-DE" w:eastAsia="en-US" w:bidi="he-IL"/>
    </w:rPr>
  </w:style>
  <w:style w:type="paragraph" w:customStyle="1" w:styleId="BegriffDefinition">
    <w:name w:val="Begriff_Definition"/>
    <w:next w:val="Standard"/>
    <w:rsid w:val="004D53B4"/>
    <w:rPr>
      <w:noProof/>
      <w:sz w:val="22"/>
      <w:szCs w:val="24"/>
    </w:rPr>
  </w:style>
  <w:style w:type="paragraph" w:customStyle="1" w:styleId="Definition">
    <w:name w:val="Definition"/>
    <w:basedOn w:val="Standard"/>
    <w:next w:val="Standard"/>
    <w:rsid w:val="004D53B4"/>
    <w:pPr>
      <w:spacing w:before="0" w:after="240" w:line="230" w:lineRule="atLeast"/>
    </w:pPr>
    <w:rPr>
      <w:rFonts w:ascii="Calibri" w:eastAsia="MS Mincho" w:hAnsi="Calibri"/>
      <w:sz w:val="22"/>
      <w:szCs w:val="22"/>
      <w:lang w:val="de-DE" w:eastAsia="fr-FR"/>
    </w:rPr>
  </w:style>
  <w:style w:type="paragraph" w:customStyle="1" w:styleId="Terms">
    <w:name w:val="Term(s)"/>
    <w:basedOn w:val="Standard"/>
    <w:next w:val="Definition"/>
    <w:rsid w:val="004D53B4"/>
    <w:pPr>
      <w:keepNext/>
      <w:suppressAutoHyphens/>
      <w:spacing w:before="0" w:after="200" w:line="230" w:lineRule="atLeast"/>
      <w:jc w:val="left"/>
    </w:pPr>
    <w:rPr>
      <w:rFonts w:ascii="Calibri" w:eastAsia="MS Mincho" w:hAnsi="Calibri"/>
      <w:b/>
      <w:sz w:val="22"/>
      <w:szCs w:val="22"/>
      <w:lang w:val="de-DE" w:eastAsia="fr-FR"/>
    </w:rPr>
  </w:style>
  <w:style w:type="paragraph" w:customStyle="1" w:styleId="BegriffBenennung">
    <w:name w:val="Begriff_Benennung"/>
    <w:next w:val="Standard"/>
    <w:rsid w:val="004D53B4"/>
    <w:pPr>
      <w:keepNext/>
      <w:keepLines/>
      <w:suppressAutoHyphens/>
      <w:spacing w:before="120"/>
    </w:pPr>
    <w:rPr>
      <w:rFonts w:eastAsia="Calibri"/>
      <w:noProof/>
      <w:sz w:val="22"/>
      <w:szCs w:val="24"/>
    </w:rPr>
  </w:style>
  <w:style w:type="paragraph" w:customStyle="1" w:styleId="textnormal">
    <w:name w:val="text normal"/>
    <w:basedOn w:val="Standard"/>
    <w:rsid w:val="004D53B4"/>
    <w:pPr>
      <w:spacing w:before="0" w:after="200" w:line="360" w:lineRule="auto"/>
      <w:jc w:val="left"/>
    </w:pPr>
    <w:rPr>
      <w:rFonts w:ascii="Calibri" w:eastAsia="Calibri" w:hAnsi="Calibri"/>
      <w:sz w:val="22"/>
      <w:lang w:val="de-DE" w:eastAsia="en-US"/>
    </w:rPr>
  </w:style>
  <w:style w:type="paragraph" w:customStyle="1" w:styleId="Listenabsatz1">
    <w:name w:val="Listenabsatz1"/>
    <w:basedOn w:val="Standard"/>
    <w:rsid w:val="004D53B4"/>
    <w:pPr>
      <w:spacing w:before="0" w:after="200" w:line="276" w:lineRule="auto"/>
      <w:ind w:left="720"/>
      <w:contextualSpacing/>
      <w:jc w:val="left"/>
    </w:pPr>
    <w:rPr>
      <w:rFonts w:ascii="Calibri" w:eastAsia="Calibri" w:hAnsi="Calibri"/>
      <w:sz w:val="22"/>
      <w:szCs w:val="22"/>
      <w:lang w:val="de-DE" w:eastAsia="en-US"/>
    </w:rPr>
  </w:style>
  <w:style w:type="paragraph" w:customStyle="1" w:styleId="TableParagraph">
    <w:name w:val="Table Paragraph"/>
    <w:basedOn w:val="Standard"/>
    <w:rsid w:val="004D53B4"/>
    <w:pPr>
      <w:widowControl w:val="0"/>
      <w:spacing w:before="0"/>
      <w:jc w:val="left"/>
    </w:pPr>
    <w:rPr>
      <w:rFonts w:ascii="Calibri" w:eastAsia="Calibri" w:hAnsi="Calibri"/>
      <w:sz w:val="22"/>
      <w:szCs w:val="22"/>
      <w:lang w:eastAsia="en-US"/>
    </w:rPr>
  </w:style>
  <w:style w:type="character" w:customStyle="1" w:styleId="Liste1">
    <w:name w:val="Liste1"/>
    <w:aliases w:val="CONTINUE Zchn Zchn1"/>
    <w:locked/>
    <w:rsid w:val="004D53B4"/>
    <w:rPr>
      <w:rFonts w:ascii="Arial" w:hAnsi="Arial" w:cs="Arial" w:hint="default"/>
      <w:lang w:bidi="ar-SA"/>
    </w:rPr>
  </w:style>
  <w:style w:type="character" w:customStyle="1" w:styleId="ZchnZchn3">
    <w:name w:val="Zchn Zchn3"/>
    <w:rsid w:val="004D53B4"/>
    <w:rPr>
      <w:rFonts w:ascii="Arial" w:hAnsi="Arial" w:cs="Arial" w:hint="default"/>
      <w:b/>
      <w:bCs w:val="0"/>
      <w:sz w:val="24"/>
      <w:lang w:val="de-DE" w:eastAsia="de-DE" w:bidi="ar-SA"/>
    </w:rPr>
  </w:style>
  <w:style w:type="character" w:customStyle="1" w:styleId="ZchnZchn2">
    <w:name w:val="Zchn Zchn2"/>
    <w:rsid w:val="004D53B4"/>
    <w:rPr>
      <w:rFonts w:ascii="Arial" w:hAnsi="Arial" w:cs="Arial" w:hint="default"/>
      <w:b/>
      <w:bCs w:val="0"/>
      <w:sz w:val="24"/>
      <w:lang w:val="de-DE" w:eastAsia="de-DE" w:bidi="ar-SA"/>
    </w:rPr>
  </w:style>
  <w:style w:type="character" w:customStyle="1" w:styleId="ZchnZchn15">
    <w:name w:val="Zchn Zchn15"/>
    <w:rsid w:val="004D53B4"/>
    <w:rPr>
      <w:rFonts w:ascii="Arial" w:hAnsi="Arial" w:cs="Arial" w:hint="default"/>
      <w:b/>
      <w:bCs w:val="0"/>
      <w:lang w:val="de-DE" w:eastAsia="de-DE" w:bidi="ar-SA"/>
    </w:rPr>
  </w:style>
  <w:style w:type="character" w:customStyle="1" w:styleId="Term-DefinitionChar">
    <w:name w:val="Term-Definition Char"/>
    <w:rsid w:val="004D53B4"/>
    <w:rPr>
      <w:rFonts w:ascii="Arial" w:hAnsi="Arial" w:cs="Arial" w:hint="default"/>
      <w:lang w:val="de-DE" w:eastAsia="de-DE" w:bidi="ar-SA"/>
    </w:rPr>
  </w:style>
  <w:style w:type="character" w:customStyle="1" w:styleId="AnmerkungTitel">
    <w:name w:val="AnmerkungTitel"/>
    <w:rsid w:val="004D53B4"/>
    <w:rPr>
      <w:rFonts w:ascii="Arial" w:hAnsi="Arial" w:cs="Times New Roman" w:hint="default"/>
      <w:b/>
      <w:bCs w:val="0"/>
      <w:sz w:val="16"/>
    </w:rPr>
  </w:style>
  <w:style w:type="character" w:customStyle="1" w:styleId="searchmatch">
    <w:name w:val="searchmatch"/>
    <w:basedOn w:val="Absatz-Standardschriftart"/>
    <w:rsid w:val="004D53B4"/>
  </w:style>
  <w:style w:type="character" w:customStyle="1" w:styleId="BegriffBenennungVorzug">
    <w:name w:val="Begriff_Benennung_Vorzug"/>
    <w:rsid w:val="004D53B4"/>
    <w:rPr>
      <w:rFonts w:ascii="Times New Roman" w:hAnsi="Times New Roman" w:cs="Times New Roman" w:hint="default"/>
      <w:b/>
      <w:bCs w:val="0"/>
      <w:i/>
      <w:iCs w:val="0"/>
      <w:sz w:val="22"/>
    </w:rPr>
  </w:style>
  <w:style w:type="character" w:customStyle="1" w:styleId="ZchnZchn16">
    <w:name w:val="Zchn Zchn16"/>
    <w:rsid w:val="004D53B4"/>
    <w:rPr>
      <w:rFonts w:ascii="Arial" w:hAnsi="Arial" w:cs="Arial" w:hint="default"/>
      <w:b/>
      <w:bCs w:val="0"/>
      <w:sz w:val="22"/>
      <w:lang w:val="de-DE" w:eastAsia="de-DE" w:bidi="ar-SA"/>
    </w:rPr>
  </w:style>
  <w:style w:type="character" w:customStyle="1" w:styleId="ZchnZchn17">
    <w:name w:val="Zchn Zchn17"/>
    <w:rsid w:val="004D53B4"/>
    <w:rPr>
      <w:rFonts w:ascii="Arial" w:hAnsi="Arial" w:cs="Arial" w:hint="default"/>
      <w:b/>
      <w:bCs w:val="0"/>
      <w:sz w:val="24"/>
    </w:rPr>
  </w:style>
  <w:style w:type="character" w:customStyle="1" w:styleId="ZchnZchn14">
    <w:name w:val="Zchn Zchn14"/>
    <w:locked/>
    <w:rsid w:val="004D53B4"/>
    <w:rPr>
      <w:rFonts w:ascii="Arial" w:hAnsi="Arial" w:cs="Arial" w:hint="default"/>
      <w:b/>
      <w:bCs w:val="0"/>
      <w:lang w:val="de-DE" w:eastAsia="de-DE" w:bidi="ar-SA"/>
    </w:rPr>
  </w:style>
  <w:style w:type="character" w:customStyle="1" w:styleId="ZchnZchn6">
    <w:name w:val="Zchn Zchn6"/>
    <w:semiHidden/>
    <w:locked/>
    <w:rsid w:val="004D53B4"/>
    <w:rPr>
      <w:rFonts w:ascii="Arial" w:hAnsi="Arial" w:cs="Arial" w:hint="default"/>
      <w:lang w:val="de-DE" w:eastAsia="de-DE" w:bidi="ar-SA"/>
    </w:rPr>
  </w:style>
  <w:style w:type="character" w:customStyle="1" w:styleId="ZchnZchn5">
    <w:name w:val="Zchn Zchn5"/>
    <w:semiHidden/>
    <w:locked/>
    <w:rsid w:val="004D53B4"/>
    <w:rPr>
      <w:rFonts w:ascii="Arial" w:hAnsi="Arial" w:cs="Arial" w:hint="default"/>
      <w:lang w:val="de-DE" w:eastAsia="de-DE" w:bidi="ar-SA"/>
    </w:rPr>
  </w:style>
  <w:style w:type="character" w:customStyle="1" w:styleId="ZchnZchn7">
    <w:name w:val="Zchn Zchn7"/>
    <w:locked/>
    <w:rsid w:val="004D53B4"/>
    <w:rPr>
      <w:rFonts w:ascii="Arial" w:hAnsi="Arial" w:cs="Arial" w:hint="default"/>
      <w:lang w:val="de-DE" w:eastAsia="de-DE" w:bidi="ar-SA"/>
    </w:rPr>
  </w:style>
  <w:style w:type="character" w:customStyle="1" w:styleId="ZchnZchn8">
    <w:name w:val="Zchn Zchn8"/>
    <w:locked/>
    <w:rsid w:val="004D53B4"/>
    <w:rPr>
      <w:rFonts w:ascii="Arial" w:hAnsi="Arial" w:cs="Arial" w:hint="default"/>
      <w:lang w:val="de-DE" w:eastAsia="de-DE" w:bidi="ar-SA"/>
    </w:rPr>
  </w:style>
  <w:style w:type="character" w:customStyle="1" w:styleId="ZchnZchn">
    <w:name w:val="Zchn Zchn"/>
    <w:semiHidden/>
    <w:locked/>
    <w:rsid w:val="004D53B4"/>
    <w:rPr>
      <w:rFonts w:ascii="Arial" w:hAnsi="Arial" w:cs="Arial" w:hint="default"/>
      <w:b/>
      <w:bCs/>
    </w:rPr>
  </w:style>
  <w:style w:type="character" w:customStyle="1" w:styleId="ZchnZchn1">
    <w:name w:val="Zchn Zchn1"/>
    <w:semiHidden/>
    <w:locked/>
    <w:rsid w:val="004D53B4"/>
    <w:rPr>
      <w:rFonts w:ascii="Tahoma" w:hAnsi="Tahoma" w:cs="Tahoma" w:hint="default"/>
      <w:sz w:val="16"/>
      <w:szCs w:val="16"/>
      <w:lang w:val="de-DE" w:eastAsia="de-DE" w:bidi="ar-SA"/>
    </w:rPr>
  </w:style>
  <w:style w:type="character" w:customStyle="1" w:styleId="print">
    <w:name w:val="print"/>
    <w:basedOn w:val="Absatz-Standardschriftart"/>
    <w:rsid w:val="004D53B4"/>
  </w:style>
  <w:style w:type="character" w:customStyle="1" w:styleId="tgc">
    <w:name w:val="_tgc"/>
    <w:basedOn w:val="Absatz-Standardschriftart"/>
    <w:rsid w:val="004D53B4"/>
  </w:style>
  <w:style w:type="table" w:customStyle="1" w:styleId="TableNormal1">
    <w:name w:val="Table Normal1"/>
    <w:semiHidden/>
    <w:rsid w:val="004D53B4"/>
    <w:pPr>
      <w:widowControl w:val="0"/>
    </w:pPr>
    <w:rPr>
      <w:rFonts w:ascii="Calibri" w:hAnsi="Calibri"/>
      <w:sz w:val="22"/>
      <w:szCs w:val="22"/>
      <w:lang w:val="en-US" w:eastAsia="en-US"/>
    </w:rPr>
    <w:tblPr>
      <w:tblCellMar>
        <w:top w:w="0" w:type="dxa"/>
        <w:left w:w="0" w:type="dxa"/>
        <w:bottom w:w="0" w:type="dxa"/>
        <w:right w:w="0" w:type="dxa"/>
      </w:tblCellMar>
    </w:tblPr>
  </w:style>
  <w:style w:type="character" w:styleId="IntensiveHervorhebung">
    <w:name w:val="Intense Emphasis"/>
    <w:basedOn w:val="Absatz-Standardschriftart"/>
    <w:uiPriority w:val="21"/>
    <w:qFormat/>
    <w:rsid w:val="00FB26EE"/>
    <w:rPr>
      <w:b/>
      <w:bCs/>
      <w:i/>
      <w:iCs/>
      <w:color w:val="334C67"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76415">
      <w:bodyDiv w:val="1"/>
      <w:marLeft w:val="0"/>
      <w:marRight w:val="0"/>
      <w:marTop w:val="0"/>
      <w:marBottom w:val="0"/>
      <w:divBdr>
        <w:top w:val="none" w:sz="0" w:space="0" w:color="auto"/>
        <w:left w:val="none" w:sz="0" w:space="0" w:color="auto"/>
        <w:bottom w:val="none" w:sz="0" w:space="0" w:color="auto"/>
        <w:right w:val="none" w:sz="0" w:space="0" w:color="auto"/>
      </w:divBdr>
    </w:div>
    <w:div w:id="339041573">
      <w:bodyDiv w:val="1"/>
      <w:marLeft w:val="0"/>
      <w:marRight w:val="0"/>
      <w:marTop w:val="0"/>
      <w:marBottom w:val="0"/>
      <w:divBdr>
        <w:top w:val="none" w:sz="0" w:space="0" w:color="auto"/>
        <w:left w:val="none" w:sz="0" w:space="0" w:color="auto"/>
        <w:bottom w:val="none" w:sz="0" w:space="0" w:color="auto"/>
        <w:right w:val="none" w:sz="0" w:space="0" w:color="auto"/>
      </w:divBdr>
    </w:div>
    <w:div w:id="485629526">
      <w:bodyDiv w:val="1"/>
      <w:marLeft w:val="0"/>
      <w:marRight w:val="0"/>
      <w:marTop w:val="0"/>
      <w:marBottom w:val="0"/>
      <w:divBdr>
        <w:top w:val="none" w:sz="0" w:space="0" w:color="auto"/>
        <w:left w:val="none" w:sz="0" w:space="0" w:color="auto"/>
        <w:bottom w:val="none" w:sz="0" w:space="0" w:color="auto"/>
        <w:right w:val="none" w:sz="0" w:space="0" w:color="auto"/>
      </w:divBdr>
    </w:div>
    <w:div w:id="890120484">
      <w:bodyDiv w:val="1"/>
      <w:marLeft w:val="0"/>
      <w:marRight w:val="0"/>
      <w:marTop w:val="0"/>
      <w:marBottom w:val="0"/>
      <w:divBdr>
        <w:top w:val="none" w:sz="0" w:space="0" w:color="auto"/>
        <w:left w:val="none" w:sz="0" w:space="0" w:color="auto"/>
        <w:bottom w:val="none" w:sz="0" w:space="0" w:color="auto"/>
        <w:right w:val="none" w:sz="0" w:space="0" w:color="auto"/>
      </w:divBdr>
    </w:div>
    <w:div w:id="1551116302">
      <w:bodyDiv w:val="1"/>
      <w:marLeft w:val="0"/>
      <w:marRight w:val="0"/>
      <w:marTop w:val="0"/>
      <w:marBottom w:val="0"/>
      <w:divBdr>
        <w:top w:val="none" w:sz="0" w:space="0" w:color="auto"/>
        <w:left w:val="none" w:sz="0" w:space="0" w:color="auto"/>
        <w:bottom w:val="none" w:sz="0" w:space="0" w:color="auto"/>
        <w:right w:val="none" w:sz="0" w:space="0" w:color="auto"/>
      </w:divBdr>
    </w:div>
    <w:div w:id="1551184172">
      <w:bodyDiv w:val="1"/>
      <w:marLeft w:val="0"/>
      <w:marRight w:val="0"/>
      <w:marTop w:val="0"/>
      <w:marBottom w:val="0"/>
      <w:divBdr>
        <w:top w:val="none" w:sz="0" w:space="0" w:color="auto"/>
        <w:left w:val="none" w:sz="0" w:space="0" w:color="auto"/>
        <w:bottom w:val="none" w:sz="0" w:space="0" w:color="auto"/>
        <w:right w:val="none" w:sz="0" w:space="0" w:color="auto"/>
      </w:divBdr>
    </w:div>
    <w:div w:id="156074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source.org/licenses/M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126E~1.WAG\AppData\Local\Temp\PPC_Vorlage_Bericht_MSWord_DE.dotx" TargetMode="External"/></Relationships>
</file>

<file path=word/theme/theme1.xml><?xml version="1.0" encoding="utf-8"?>
<a:theme xmlns:a="http://schemas.openxmlformats.org/drawingml/2006/main" name="ppc">
  <a:themeElements>
    <a:clrScheme name="MASTER">
      <a:dk1>
        <a:srgbClr val="000000"/>
      </a:dk1>
      <a:lt1>
        <a:srgbClr val="FFFFFF"/>
      </a:lt1>
      <a:dk2>
        <a:srgbClr val="334C67"/>
      </a:dk2>
      <a:lt2>
        <a:srgbClr val="008BD0"/>
      </a:lt2>
      <a:accent1>
        <a:srgbClr val="008BD0"/>
      </a:accent1>
      <a:accent2>
        <a:srgbClr val="D1D6DA"/>
      </a:accent2>
      <a:accent3>
        <a:srgbClr val="BDDBF1"/>
      </a:accent3>
      <a:accent4>
        <a:srgbClr val="87C3E7"/>
      </a:accent4>
      <a:accent5>
        <a:srgbClr val="CC0033"/>
      </a:accent5>
      <a:accent6>
        <a:srgbClr val="89CCCF"/>
      </a:accent6>
      <a:hlink>
        <a:srgbClr val="0000FF"/>
      </a:hlink>
      <a:folHlink>
        <a:srgbClr val="800080"/>
      </a:folHlink>
    </a:clrScheme>
    <a:fontScheme name="PPC">
      <a:majorFont>
        <a:latin typeface="Arial Narrow"/>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accent5"/>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lnSpc>
            <a:spcPts val="2200"/>
          </a:lnSpc>
          <a:defRPr sz="1600" dirty="0" err="1" smtClean="0">
            <a:solidFill>
              <a:schemeClr val="tx2"/>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E5195-D3D5-43E5-BDF3-AD570601C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PPC_Vorlage_Bericht_MSWord_DE.dotx</Template>
  <TotalTime>0</TotalTime>
  <Pages>48</Pages>
  <Words>11702</Words>
  <Characters>87109</Characters>
  <Application>Microsoft Office Word</Application>
  <DocSecurity>0</DocSecurity>
  <Lines>725</Lines>
  <Paragraphs>197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 Transparenz- und Displaysoftware</vt:lpstr>
      <vt:lpstr>Lastenheft Transparenz- und Displaysoftware</vt:lpstr>
    </vt:vector>
  </TitlesOfParts>
  <Company>PPC AG</Company>
  <LinksUpToDate>false</LinksUpToDate>
  <CharactersWithSpaces>98614</CharactersWithSpaces>
  <SharedDoc>false</SharedDoc>
  <HyperlinkBase/>
  <HLinks>
    <vt:vector size="24" baseType="variant">
      <vt:variant>
        <vt:i4>1703992</vt:i4>
      </vt:variant>
      <vt:variant>
        <vt:i4>20</vt:i4>
      </vt:variant>
      <vt:variant>
        <vt:i4>0</vt:i4>
      </vt:variant>
      <vt:variant>
        <vt:i4>5</vt:i4>
      </vt:variant>
      <vt:variant>
        <vt:lpwstr/>
      </vt:variant>
      <vt:variant>
        <vt:lpwstr>_Toc148867768</vt:lpwstr>
      </vt:variant>
      <vt:variant>
        <vt:i4>1703992</vt:i4>
      </vt:variant>
      <vt:variant>
        <vt:i4>14</vt:i4>
      </vt:variant>
      <vt:variant>
        <vt:i4>0</vt:i4>
      </vt:variant>
      <vt:variant>
        <vt:i4>5</vt:i4>
      </vt:variant>
      <vt:variant>
        <vt:lpwstr/>
      </vt:variant>
      <vt:variant>
        <vt:lpwstr>_Toc148867767</vt:lpwstr>
      </vt:variant>
      <vt:variant>
        <vt:i4>1703992</vt:i4>
      </vt:variant>
      <vt:variant>
        <vt:i4>8</vt:i4>
      </vt:variant>
      <vt:variant>
        <vt:i4>0</vt:i4>
      </vt:variant>
      <vt:variant>
        <vt:i4>5</vt:i4>
      </vt:variant>
      <vt:variant>
        <vt:lpwstr/>
      </vt:variant>
      <vt:variant>
        <vt:lpwstr>_Toc148867766</vt:lpwstr>
      </vt:variant>
      <vt:variant>
        <vt:i4>1703992</vt:i4>
      </vt:variant>
      <vt:variant>
        <vt:i4>2</vt:i4>
      </vt:variant>
      <vt:variant>
        <vt:i4>0</vt:i4>
      </vt:variant>
      <vt:variant>
        <vt:i4>5</vt:i4>
      </vt:variant>
      <vt:variant>
        <vt:lpwstr/>
      </vt:variant>
      <vt:variant>
        <vt:lpwstr>_Toc148867765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Transparenz- und Displaysoftware</dc:title>
  <dc:creator>Max Mustermann</dc:creator>
  <cp:lastModifiedBy>Christian Schröder</cp:lastModifiedBy>
  <cp:revision>7</cp:revision>
  <cp:lastPrinted>2012-04-05T11:35:00Z</cp:lastPrinted>
  <dcterms:created xsi:type="dcterms:W3CDTF">2017-07-06T09:56:00Z</dcterms:created>
  <dcterms:modified xsi:type="dcterms:W3CDTF">2017-07-28T13:05:00Z</dcterms:modified>
</cp:coreProperties>
</file>